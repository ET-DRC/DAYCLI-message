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7B7A3" w14:textId="78959D01" w:rsidR="00CB7B09" w:rsidRDefault="00CB7B09" w:rsidP="00C73EAB">
      <w:pPr>
        <w:pStyle w:val="Titre"/>
      </w:pPr>
      <w:r>
        <w:t>Handbook</w:t>
      </w:r>
    </w:p>
    <w:p w14:paraId="566F9093" w14:textId="67FDAD21" w:rsidR="00643655" w:rsidRDefault="006A29DA" w:rsidP="00C73EAB">
      <w:pPr>
        <w:pStyle w:val="Titre"/>
      </w:pPr>
      <w:r>
        <w:t>DAYCLI</w:t>
      </w:r>
      <w:r w:rsidR="00643655" w:rsidRPr="0061215B">
        <w:t>:</w:t>
      </w:r>
      <w:r w:rsidR="00643655" w:rsidRPr="00DF04B6">
        <w:t xml:space="preserve"> </w:t>
      </w:r>
      <w:r w:rsidR="00643655" w:rsidRPr="00D14C7E">
        <w:t>Report</w:t>
      </w:r>
      <w:r w:rsidR="00643655" w:rsidRPr="00DF04B6">
        <w:t xml:space="preserve"> </w:t>
      </w:r>
      <w:r w:rsidR="00643655" w:rsidRPr="00D14C7E">
        <w:t>of</w:t>
      </w:r>
      <w:r w:rsidR="00643655" w:rsidRPr="00DF04B6">
        <w:t xml:space="preserve"> </w:t>
      </w:r>
      <w:r w:rsidR="0094402F" w:rsidRPr="00DF04B6">
        <w:t xml:space="preserve">daily values at a </w:t>
      </w:r>
      <w:r w:rsidR="00643655" w:rsidRPr="00D14C7E">
        <w:t>land</w:t>
      </w:r>
      <w:r w:rsidR="00643655" w:rsidRPr="00DF04B6">
        <w:t xml:space="preserve"> </w:t>
      </w:r>
      <w:r w:rsidR="00643655" w:rsidRPr="00D14C7E">
        <w:t>station</w:t>
      </w:r>
      <w:r w:rsidR="0094402F" w:rsidRPr="00D14C7E">
        <w:t xml:space="preserve"> reported </w:t>
      </w:r>
      <w:r w:rsidR="008A4139" w:rsidRPr="00D14C7E">
        <w:t>monthly</w:t>
      </w:r>
    </w:p>
    <w:p w14:paraId="540E498C" w14:textId="3867FAC8" w:rsidR="00CB7B09" w:rsidRDefault="00CB7B09" w:rsidP="00CB7B09">
      <w:pPr>
        <w:rPr>
          <w:ins w:id="0" w:author="STUBER Denis" w:date="2024-07-24T11:03:00Z"/>
        </w:rPr>
      </w:pPr>
      <w:commentRangeStart w:id="1"/>
      <w:r>
        <w:t>The DAYCLI report</w:t>
      </w:r>
      <w:ins w:id="2" w:author="STUBER Denis" w:date="2024-07-24T10:58:00Z">
        <w:r w:rsidR="002F1AFD">
          <w:t>, which inc</w:t>
        </w:r>
      </w:ins>
      <w:ins w:id="3" w:author="STUBER Denis" w:date="2024-07-24T10:59:00Z">
        <w:r w:rsidR="002F1AFD">
          <w:t xml:space="preserve">ludes daily </w:t>
        </w:r>
        <w:r w:rsidR="00473FDF">
          <w:t>temperature</w:t>
        </w:r>
      </w:ins>
      <w:ins w:id="4" w:author="STUBER Denis" w:date="2024-07-24T13:35:00Z">
        <w:r w:rsidR="00E71510">
          <w:t>s</w:t>
        </w:r>
      </w:ins>
      <w:ins w:id="5" w:author="STUBER Denis" w:date="2024-07-24T10:59:00Z">
        <w:r w:rsidR="00473FDF">
          <w:t xml:space="preserve"> and precipitation</w:t>
        </w:r>
      </w:ins>
      <w:ins w:id="6" w:author="STUBER Denis" w:date="2024-07-24T13:35:00Z">
        <w:r w:rsidR="00E71510">
          <w:t>s</w:t>
        </w:r>
      </w:ins>
      <w:ins w:id="7" w:author="STUBER Denis" w:date="2024-07-24T10:59:00Z">
        <w:r w:rsidR="00473FDF">
          <w:t>,</w:t>
        </w:r>
      </w:ins>
      <w:r>
        <w:t xml:space="preserve"> is </w:t>
      </w:r>
      <w:r w:rsidR="00502DFA">
        <w:t>exchanged into a specific WMO binary format</w:t>
      </w:r>
      <w:r w:rsidR="00D10BFD">
        <w:t>, the</w:t>
      </w:r>
      <w:r>
        <w:t xml:space="preserve"> </w:t>
      </w:r>
      <w:r w:rsidR="00D10BFD">
        <w:t xml:space="preserve">Binary Universal Form for the Representation of meteorological data, commonly named BUFR. </w:t>
      </w:r>
      <w:ins w:id="8" w:author="STUBER Denis" w:date="2024-07-22T14:44:00Z">
        <w:r w:rsidR="0016439B">
          <w:t>Please see t</w:t>
        </w:r>
      </w:ins>
      <w:del w:id="9" w:author="STUBER Denis" w:date="2024-07-22T14:44:00Z">
        <w:r w:rsidR="00D10BFD" w:rsidDel="0016439B">
          <w:delText>T</w:delText>
        </w:r>
      </w:del>
      <w:r w:rsidR="00D10BFD">
        <w:t xml:space="preserve">he </w:t>
      </w:r>
      <w:ins w:id="10" w:author="STUBER Denis" w:date="2024-07-22T14:44:00Z">
        <w:r w:rsidR="0016439B">
          <w:t xml:space="preserve">specific </w:t>
        </w:r>
      </w:ins>
      <w:r w:rsidR="00D10BFD">
        <w:t>BUFR c</w:t>
      </w:r>
      <w:del w:id="11" w:author="STUBER Denis" w:date="2024-07-22T14:44:00Z">
        <w:r w:rsidR="00D10BFD" w:rsidDel="0016439B">
          <w:delText xml:space="preserve">ode </w:delText>
        </w:r>
        <w:r w:rsidR="008B3990" w:rsidDel="0016439B">
          <w:delText>“</w:delText>
        </w:r>
        <w:r w:rsidRPr="00D14C7E" w:rsidDel="0016439B">
          <w:delText>FM</w:delText>
        </w:r>
        <w:r w:rsidRPr="00DF04B6" w:rsidDel="0016439B">
          <w:delText xml:space="preserve"> </w:delText>
        </w:r>
        <w:r w:rsidRPr="00D14C7E" w:rsidDel="0016439B">
          <w:delText>94 3 07</w:delText>
        </w:r>
        <w:r w:rsidR="00502DFA" w:rsidDel="0016439B">
          <w:delText xml:space="preserve"> </w:delText>
        </w:r>
        <w:r w:rsidRPr="00D14C7E" w:rsidDel="0016439B">
          <w:delText>075</w:delText>
        </w:r>
        <w:r w:rsidR="008B3990" w:rsidDel="0016439B">
          <w:delText>”</w:delText>
        </w:r>
        <w:r w:rsidR="00D10BFD" w:rsidDel="0016439B">
          <w:delText>, is known as the BUFR</w:delText>
        </w:r>
      </w:del>
      <w:r w:rsidR="00D10BFD">
        <w:t xml:space="preserve"> </w:t>
      </w:r>
      <w:ins w:id="12" w:author="STUBER Denis" w:date="2024-07-24T11:18:00Z">
        <w:r w:rsidR="0027189A">
          <w:t xml:space="preserve">DAYCLI </w:t>
        </w:r>
      </w:ins>
      <w:r w:rsidR="00D10BFD">
        <w:t>template</w:t>
      </w:r>
      <w:r w:rsidR="00C064AD">
        <w:t xml:space="preserve"> that designs the structure of the data values </w:t>
      </w:r>
      <w:del w:id="13" w:author="STUBER Denis" w:date="2024-07-24T11:00:00Z">
        <w:r w:rsidR="00C064AD" w:rsidDel="00473FDF">
          <w:delText>for exchanging the DAYCLI report. This template is described</w:delText>
        </w:r>
      </w:del>
      <w:r w:rsidR="00C064AD">
        <w:t xml:space="preserve"> in the Manual on Codes, Part B Binary Codes, WMO-No. 306</w:t>
      </w:r>
      <w:commentRangeEnd w:id="1"/>
      <w:r w:rsidR="0016439B">
        <w:rPr>
          <w:rStyle w:val="Marquedecommentaire"/>
        </w:rPr>
        <w:commentReference w:id="1"/>
      </w:r>
      <w:r w:rsidR="00C064AD">
        <w:t>.</w:t>
      </w:r>
    </w:p>
    <w:p w14:paraId="70757E9F" w14:textId="77385F2C" w:rsidR="007522AF" w:rsidRPr="00CB7B09" w:rsidRDefault="007522AF" w:rsidP="00CB7B09">
      <w:ins w:id="14" w:author="STUBER Denis" w:date="2024-07-24T11:04:00Z">
        <w:r>
          <w:t xml:space="preserve">This handbook is designed for meteorologists who will be in charge of collecting </w:t>
        </w:r>
      </w:ins>
      <w:ins w:id="15" w:author="STUBER Denis" w:date="2024-07-24T11:05:00Z">
        <w:r>
          <w:t xml:space="preserve">the necessary information on data and metadata </w:t>
        </w:r>
      </w:ins>
      <w:ins w:id="16" w:author="STUBER Denis" w:date="2024-07-24T11:06:00Z">
        <w:r>
          <w:t xml:space="preserve">required for the </w:t>
        </w:r>
      </w:ins>
      <w:ins w:id="17" w:author="STUBER Denis" w:date="2024-07-24T11:10:00Z">
        <w:r w:rsidR="0027189A">
          <w:t>DAYCLY report</w:t>
        </w:r>
      </w:ins>
      <w:ins w:id="18" w:author="STUBER Denis" w:date="2024-07-24T11:11:00Z">
        <w:r w:rsidR="0027189A">
          <w:t xml:space="preserve">. </w:t>
        </w:r>
      </w:ins>
      <w:ins w:id="19" w:author="STUBER Denis" w:date="2024-07-24T11:14:00Z">
        <w:r w:rsidR="0027189A" w:rsidRPr="0027189A">
          <w:t>In particular, national practices regarding the time slots for daily parameters, calculation methods and the quality of the data</w:t>
        </w:r>
      </w:ins>
      <w:ins w:id="20" w:author="STUBER Denis" w:date="2024-07-24T11:15:00Z">
        <w:r w:rsidR="0027189A">
          <w:t xml:space="preserve"> and of the </w:t>
        </w:r>
      </w:ins>
      <w:ins w:id="21" w:author="STUBER Denis" w:date="2024-07-24T16:38:00Z">
        <w:r w:rsidR="00B6470B">
          <w:t>siting/measurement of the sensor</w:t>
        </w:r>
      </w:ins>
      <w:ins w:id="22" w:author="STUBER Denis" w:date="2024-07-24T11:15:00Z">
        <w:r w:rsidR="0027189A">
          <w:t xml:space="preserve"> will be </w:t>
        </w:r>
      </w:ins>
      <w:ins w:id="23" w:author="STUBER Denis" w:date="2024-07-24T11:16:00Z">
        <w:r w:rsidR="0027189A">
          <w:t xml:space="preserve">needed. This handbook </w:t>
        </w:r>
      </w:ins>
      <w:ins w:id="24" w:author="STUBER Denis" w:date="2024-07-24T11:17:00Z">
        <w:r w:rsidR="0027189A">
          <w:t xml:space="preserve">does not intend to </w:t>
        </w:r>
      </w:ins>
      <w:ins w:id="25" w:author="STUBER Denis" w:date="2024-07-24T16:38:00Z">
        <w:r w:rsidR="00B6470B">
          <w:t>assis</w:t>
        </w:r>
      </w:ins>
      <w:ins w:id="26" w:author="STUBER Denis" w:date="2024-07-24T16:39:00Z">
        <w:r w:rsidR="00B6470B">
          <w:t xml:space="preserve">t in </w:t>
        </w:r>
      </w:ins>
      <w:ins w:id="27" w:author="STUBER Denis" w:date="2024-07-24T11:20:00Z">
        <w:r w:rsidR="0027189A">
          <w:t>compil</w:t>
        </w:r>
      </w:ins>
      <w:ins w:id="28" w:author="STUBER Denis" w:date="2024-07-24T16:39:00Z">
        <w:r w:rsidR="00B6470B">
          <w:t xml:space="preserve">ing </w:t>
        </w:r>
      </w:ins>
      <w:ins w:id="29" w:author="STUBER Denis" w:date="2024-07-24T11:20:00Z">
        <w:r w:rsidR="0027189A">
          <w:t>into BUFR the DAYCLI report</w:t>
        </w:r>
        <w:r w:rsidR="00052836">
          <w:t>.</w:t>
        </w:r>
      </w:ins>
    </w:p>
    <w:p w14:paraId="760145DA" w14:textId="77777777" w:rsidR="00B56EE6" w:rsidRDefault="00B56EE6">
      <w:pPr>
        <w:jc w:val="left"/>
        <w:rPr>
          <w:rFonts w:ascii="Cambria" w:hAnsi="Cambria" w:cstheme="minorHAnsi"/>
        </w:rPr>
      </w:pPr>
      <w:r>
        <w:rPr>
          <w:rFonts w:ascii="Cambria" w:hAnsi="Cambria" w:cstheme="minorHAnsi"/>
        </w:rPr>
        <w:br w:type="page"/>
      </w:r>
      <w:bookmarkStart w:id="30" w:name="_GoBack"/>
      <w:bookmarkEnd w:id="30"/>
    </w:p>
    <w:sdt>
      <w:sdtPr>
        <w:rPr>
          <w:rFonts w:ascii="Calibri" w:eastAsiaTheme="minorHAnsi" w:hAnsi="Calibri" w:cstheme="minorBidi"/>
          <w:sz w:val="22"/>
          <w:szCs w:val="22"/>
          <w:lang w:val="fr-FR"/>
        </w:rPr>
        <w:id w:val="-658612636"/>
        <w:docPartObj>
          <w:docPartGallery w:val="Table of Contents"/>
          <w:docPartUnique/>
        </w:docPartObj>
      </w:sdtPr>
      <w:sdtEndPr>
        <w:rPr>
          <w:rFonts w:asciiTheme="majorHAnsi" w:eastAsiaTheme="majorEastAsia" w:hAnsiTheme="majorHAnsi" w:cstheme="majorBidi"/>
          <w:sz w:val="32"/>
          <w:szCs w:val="32"/>
          <w:lang w:val="en-AU"/>
        </w:rPr>
      </w:sdtEndPr>
      <w:sdtContent>
        <w:p w14:paraId="7A614C4E" w14:textId="05FB3195" w:rsidR="00B56EE6" w:rsidRDefault="00B56EE6" w:rsidP="00863A0B">
          <w:pPr>
            <w:pStyle w:val="En-ttedetabledesmatires"/>
          </w:pPr>
          <w:r w:rsidRPr="00CB7B09">
            <w:t xml:space="preserve">Table </w:t>
          </w:r>
          <w:r w:rsidR="0081641A" w:rsidRPr="00CB7B09">
            <w:t>o</w:t>
          </w:r>
          <w:r w:rsidR="00171508" w:rsidRPr="00CB7B09">
            <w:t xml:space="preserve">f contents </w:t>
          </w:r>
        </w:p>
        <w:p w14:paraId="49AEEF93" w14:textId="50A402F4" w:rsidR="00D60226" w:rsidRDefault="00813CFA">
          <w:pPr>
            <w:pStyle w:val="TM1"/>
            <w:tabs>
              <w:tab w:val="left" w:pos="440"/>
            </w:tabs>
            <w:rPr>
              <w:rFonts w:asciiTheme="minorHAnsi" w:eastAsiaTheme="minorEastAsia" w:hAnsiTheme="minorHAnsi"/>
              <w:noProof/>
              <w:lang w:val="en-US"/>
            </w:rPr>
          </w:pPr>
          <w:hyperlink w:anchor="_Toc163750184" w:history="1">
            <w:r w:rsidR="00D60226" w:rsidRPr="00E748F5">
              <w:rPr>
                <w:rStyle w:val="Lienhypertexte"/>
                <w:noProof/>
              </w:rPr>
              <w:t>1</w:t>
            </w:r>
            <w:r w:rsidR="00D60226">
              <w:rPr>
                <w:rFonts w:asciiTheme="minorHAnsi" w:eastAsiaTheme="minorEastAsia" w:hAnsiTheme="minorHAnsi"/>
                <w:noProof/>
                <w:lang w:val="en-US"/>
              </w:rPr>
              <w:tab/>
            </w:r>
            <w:r w:rsidR="00D60226" w:rsidRPr="00E748F5">
              <w:rPr>
                <w:rStyle w:val="Lienhypertexte"/>
                <w:noProof/>
              </w:rPr>
              <w:t>Introduction</w:t>
            </w:r>
            <w:r w:rsidR="00D60226">
              <w:rPr>
                <w:noProof/>
                <w:webHidden/>
              </w:rPr>
              <w:tab/>
            </w:r>
            <w:r w:rsidR="00D60226">
              <w:rPr>
                <w:noProof/>
                <w:webHidden/>
              </w:rPr>
              <w:fldChar w:fldCharType="begin"/>
            </w:r>
            <w:r w:rsidR="00D60226">
              <w:rPr>
                <w:noProof/>
                <w:webHidden/>
              </w:rPr>
              <w:instrText xml:space="preserve"> PAGEREF _Toc163750184 \h </w:instrText>
            </w:r>
            <w:r w:rsidR="00D60226">
              <w:rPr>
                <w:noProof/>
                <w:webHidden/>
              </w:rPr>
            </w:r>
            <w:r w:rsidR="00D60226">
              <w:rPr>
                <w:noProof/>
                <w:webHidden/>
              </w:rPr>
              <w:fldChar w:fldCharType="separate"/>
            </w:r>
            <w:r w:rsidR="00D60226">
              <w:rPr>
                <w:noProof/>
                <w:webHidden/>
              </w:rPr>
              <w:t>4</w:t>
            </w:r>
            <w:r w:rsidR="00D60226">
              <w:rPr>
                <w:noProof/>
                <w:webHidden/>
              </w:rPr>
              <w:fldChar w:fldCharType="end"/>
            </w:r>
          </w:hyperlink>
        </w:p>
        <w:p w14:paraId="5729AD32" w14:textId="217EFA11" w:rsidR="00D60226" w:rsidRDefault="00813CFA">
          <w:pPr>
            <w:pStyle w:val="TM1"/>
            <w:tabs>
              <w:tab w:val="left" w:pos="440"/>
            </w:tabs>
            <w:rPr>
              <w:rFonts w:asciiTheme="minorHAnsi" w:eastAsiaTheme="minorEastAsia" w:hAnsiTheme="minorHAnsi"/>
              <w:noProof/>
              <w:lang w:val="en-US"/>
            </w:rPr>
          </w:pPr>
          <w:hyperlink w:anchor="_Toc163750185" w:history="1">
            <w:r w:rsidR="00D60226" w:rsidRPr="00E748F5">
              <w:rPr>
                <w:rStyle w:val="Lienhypertexte"/>
                <w:noProof/>
              </w:rPr>
              <w:t>2</w:t>
            </w:r>
            <w:r w:rsidR="00D60226">
              <w:rPr>
                <w:rFonts w:asciiTheme="minorHAnsi" w:eastAsiaTheme="minorEastAsia" w:hAnsiTheme="minorHAnsi"/>
                <w:noProof/>
                <w:lang w:val="en-US"/>
              </w:rPr>
              <w:tab/>
            </w:r>
            <w:r w:rsidR="00D60226" w:rsidRPr="00E748F5">
              <w:rPr>
                <w:rStyle w:val="Lienhypertexte"/>
                <w:noProof/>
              </w:rPr>
              <w:t>Which stations should report a DAYCLI?</w:t>
            </w:r>
            <w:r w:rsidR="00D60226">
              <w:rPr>
                <w:noProof/>
                <w:webHidden/>
              </w:rPr>
              <w:tab/>
              <w:t>4</w:t>
            </w:r>
          </w:hyperlink>
        </w:p>
        <w:p w14:paraId="74E64C59" w14:textId="2982C5B5" w:rsidR="00D60226" w:rsidRDefault="00813CFA">
          <w:pPr>
            <w:pStyle w:val="TM1"/>
            <w:tabs>
              <w:tab w:val="left" w:pos="440"/>
            </w:tabs>
            <w:rPr>
              <w:rFonts w:asciiTheme="minorHAnsi" w:eastAsiaTheme="minorEastAsia" w:hAnsiTheme="minorHAnsi"/>
              <w:noProof/>
              <w:lang w:val="en-US"/>
            </w:rPr>
          </w:pPr>
          <w:hyperlink w:anchor="_Toc163750186" w:history="1">
            <w:r w:rsidR="00D60226" w:rsidRPr="00E748F5">
              <w:rPr>
                <w:rStyle w:val="Lienhypertexte"/>
                <w:noProof/>
              </w:rPr>
              <w:t>3</w:t>
            </w:r>
            <w:r w:rsidR="00D60226">
              <w:rPr>
                <w:rFonts w:asciiTheme="minorHAnsi" w:eastAsiaTheme="minorEastAsia" w:hAnsiTheme="minorHAnsi"/>
                <w:noProof/>
                <w:lang w:val="en-US"/>
              </w:rPr>
              <w:tab/>
            </w:r>
            <w:r w:rsidR="00D60226" w:rsidRPr="00E748F5">
              <w:rPr>
                <w:rStyle w:val="Lienhypertexte"/>
                <w:noProof/>
              </w:rPr>
              <w:t>Summary of observational requirements</w:t>
            </w:r>
            <w:r w:rsidR="00D60226">
              <w:rPr>
                <w:noProof/>
                <w:webHidden/>
              </w:rPr>
              <w:tab/>
              <w:t>4</w:t>
            </w:r>
          </w:hyperlink>
        </w:p>
        <w:p w14:paraId="420BF5D5" w14:textId="3191AE54" w:rsidR="00D60226" w:rsidRDefault="00813CFA">
          <w:pPr>
            <w:pStyle w:val="TM1"/>
            <w:tabs>
              <w:tab w:val="left" w:pos="440"/>
            </w:tabs>
            <w:rPr>
              <w:rFonts w:asciiTheme="minorHAnsi" w:eastAsiaTheme="minorEastAsia" w:hAnsiTheme="minorHAnsi"/>
              <w:noProof/>
              <w:lang w:val="en-US"/>
            </w:rPr>
          </w:pPr>
          <w:hyperlink w:anchor="_Toc163750187" w:history="1">
            <w:r w:rsidR="00D60226" w:rsidRPr="00E748F5">
              <w:rPr>
                <w:rStyle w:val="Lienhypertexte"/>
                <w:noProof/>
              </w:rPr>
              <w:t>4</w:t>
            </w:r>
            <w:r w:rsidR="00D60226">
              <w:rPr>
                <w:rFonts w:asciiTheme="minorHAnsi" w:eastAsiaTheme="minorEastAsia" w:hAnsiTheme="minorHAnsi"/>
                <w:noProof/>
                <w:lang w:val="en-US"/>
              </w:rPr>
              <w:tab/>
            </w:r>
            <w:r w:rsidR="00D60226" w:rsidRPr="00E748F5">
              <w:rPr>
                <w:rStyle w:val="Lienhypertexte"/>
                <w:noProof/>
              </w:rPr>
              <w:t>Climatological day and periods of measurement</w:t>
            </w:r>
            <w:r w:rsidR="00D60226">
              <w:rPr>
                <w:noProof/>
                <w:webHidden/>
              </w:rPr>
              <w:tab/>
              <w:t>5</w:t>
            </w:r>
          </w:hyperlink>
        </w:p>
        <w:p w14:paraId="5FE2BDD3" w14:textId="2006A442" w:rsidR="00D60226" w:rsidRDefault="00813CFA">
          <w:pPr>
            <w:pStyle w:val="TM1"/>
            <w:tabs>
              <w:tab w:val="left" w:pos="440"/>
            </w:tabs>
            <w:rPr>
              <w:rFonts w:asciiTheme="minorHAnsi" w:eastAsiaTheme="minorEastAsia" w:hAnsiTheme="minorHAnsi"/>
              <w:noProof/>
              <w:lang w:val="en-US"/>
            </w:rPr>
          </w:pPr>
          <w:hyperlink w:anchor="_Toc163750188" w:history="1">
            <w:r w:rsidR="00D60226" w:rsidRPr="00E748F5">
              <w:rPr>
                <w:rStyle w:val="Lienhypertexte"/>
                <w:noProof/>
              </w:rPr>
              <w:t>5</w:t>
            </w:r>
            <w:r w:rsidR="00D60226">
              <w:rPr>
                <w:rFonts w:asciiTheme="minorHAnsi" w:eastAsiaTheme="minorEastAsia" w:hAnsiTheme="minorHAnsi"/>
                <w:noProof/>
                <w:lang w:val="en-US"/>
              </w:rPr>
              <w:tab/>
            </w:r>
            <w:r w:rsidR="00D60226" w:rsidRPr="00E748F5">
              <w:rPr>
                <w:rStyle w:val="Lienhypertexte"/>
                <w:noProof/>
              </w:rPr>
              <w:t>Siting classification &amp; Measurement Quality Classification (MQC)</w:t>
            </w:r>
            <w:r w:rsidR="00D60226">
              <w:rPr>
                <w:noProof/>
                <w:webHidden/>
              </w:rPr>
              <w:tab/>
              <w:t>7</w:t>
            </w:r>
          </w:hyperlink>
        </w:p>
        <w:p w14:paraId="18993281" w14:textId="210578E3" w:rsidR="00D60226" w:rsidRDefault="00813CFA">
          <w:pPr>
            <w:pStyle w:val="TM2"/>
            <w:tabs>
              <w:tab w:val="left" w:pos="880"/>
              <w:tab w:val="right" w:leader="dot" w:pos="9016"/>
            </w:tabs>
            <w:rPr>
              <w:rFonts w:asciiTheme="minorHAnsi" w:eastAsiaTheme="minorEastAsia" w:hAnsiTheme="minorHAnsi"/>
              <w:noProof/>
              <w:lang w:val="en-US"/>
            </w:rPr>
          </w:pPr>
          <w:hyperlink w:anchor="_Toc163750189" w:history="1">
            <w:r w:rsidR="00D60226" w:rsidRPr="00E748F5">
              <w:rPr>
                <w:rStyle w:val="Lienhypertexte"/>
                <w:noProof/>
              </w:rPr>
              <w:t>5.1</w:t>
            </w:r>
            <w:r w:rsidR="00D60226">
              <w:rPr>
                <w:rFonts w:asciiTheme="minorHAnsi" w:eastAsiaTheme="minorEastAsia" w:hAnsiTheme="minorHAnsi"/>
                <w:noProof/>
                <w:lang w:val="en-US"/>
              </w:rPr>
              <w:tab/>
            </w:r>
            <w:r w:rsidR="00D60226" w:rsidRPr="00E748F5">
              <w:rPr>
                <w:rStyle w:val="Lienhypertexte"/>
                <w:noProof/>
              </w:rPr>
              <w:t>Siting classification</w:t>
            </w:r>
            <w:r w:rsidR="00D60226">
              <w:rPr>
                <w:noProof/>
                <w:webHidden/>
              </w:rPr>
              <w:tab/>
              <w:t>7</w:t>
            </w:r>
          </w:hyperlink>
        </w:p>
        <w:p w14:paraId="48333317" w14:textId="199491ED" w:rsidR="00D60226" w:rsidRDefault="00813CFA">
          <w:pPr>
            <w:pStyle w:val="TM2"/>
            <w:tabs>
              <w:tab w:val="left" w:pos="880"/>
              <w:tab w:val="right" w:leader="dot" w:pos="9016"/>
            </w:tabs>
            <w:rPr>
              <w:rFonts w:asciiTheme="minorHAnsi" w:eastAsiaTheme="minorEastAsia" w:hAnsiTheme="minorHAnsi"/>
              <w:noProof/>
              <w:lang w:val="en-US"/>
            </w:rPr>
          </w:pPr>
          <w:hyperlink w:anchor="_Toc163750190" w:history="1">
            <w:r w:rsidR="00D60226" w:rsidRPr="00E748F5">
              <w:rPr>
                <w:rStyle w:val="Lienhypertexte"/>
                <w:noProof/>
              </w:rPr>
              <w:t>5.2</w:t>
            </w:r>
            <w:r w:rsidR="00D60226">
              <w:rPr>
                <w:rFonts w:asciiTheme="minorHAnsi" w:eastAsiaTheme="minorEastAsia" w:hAnsiTheme="minorHAnsi"/>
                <w:noProof/>
                <w:lang w:val="en-US"/>
              </w:rPr>
              <w:tab/>
            </w:r>
            <w:r w:rsidR="00D60226" w:rsidRPr="00E748F5">
              <w:rPr>
                <w:rStyle w:val="Lienhypertexte"/>
                <w:noProof/>
              </w:rPr>
              <w:t>Measurement quality classification</w:t>
            </w:r>
            <w:r w:rsidR="00D60226">
              <w:rPr>
                <w:noProof/>
                <w:webHidden/>
              </w:rPr>
              <w:tab/>
              <w:t>8</w:t>
            </w:r>
          </w:hyperlink>
        </w:p>
        <w:p w14:paraId="6F3BC3FB" w14:textId="743B2913" w:rsidR="00D60226" w:rsidRDefault="00813CFA">
          <w:pPr>
            <w:pStyle w:val="TM1"/>
            <w:tabs>
              <w:tab w:val="left" w:pos="440"/>
            </w:tabs>
            <w:rPr>
              <w:rFonts w:asciiTheme="minorHAnsi" w:eastAsiaTheme="minorEastAsia" w:hAnsiTheme="minorHAnsi"/>
              <w:noProof/>
              <w:lang w:val="en-US"/>
            </w:rPr>
          </w:pPr>
          <w:hyperlink w:anchor="_Toc163750192" w:history="1">
            <w:r w:rsidR="00D60226" w:rsidRPr="00E748F5">
              <w:rPr>
                <w:rStyle w:val="Lienhypertexte"/>
                <w:noProof/>
              </w:rPr>
              <w:t>6</w:t>
            </w:r>
            <w:r w:rsidR="00D60226">
              <w:rPr>
                <w:rFonts w:asciiTheme="minorHAnsi" w:eastAsiaTheme="minorEastAsia" w:hAnsiTheme="minorHAnsi"/>
                <w:noProof/>
                <w:lang w:val="en-US"/>
              </w:rPr>
              <w:tab/>
            </w:r>
            <w:r w:rsidR="00D60226" w:rsidRPr="00E748F5">
              <w:rPr>
                <w:rStyle w:val="Lienhypertexte"/>
                <w:noProof/>
              </w:rPr>
              <w:t>Computation of the mean temperature</w:t>
            </w:r>
            <w:r w:rsidR="00D60226">
              <w:rPr>
                <w:noProof/>
                <w:webHidden/>
              </w:rPr>
              <w:tab/>
              <w:t>8</w:t>
            </w:r>
          </w:hyperlink>
        </w:p>
        <w:p w14:paraId="62DA7116" w14:textId="13C69BC1" w:rsidR="00D60226" w:rsidRDefault="00813CFA">
          <w:pPr>
            <w:pStyle w:val="TM2"/>
            <w:tabs>
              <w:tab w:val="left" w:pos="880"/>
              <w:tab w:val="right" w:leader="dot" w:pos="9016"/>
            </w:tabs>
            <w:rPr>
              <w:rFonts w:asciiTheme="minorHAnsi" w:eastAsiaTheme="minorEastAsia" w:hAnsiTheme="minorHAnsi"/>
              <w:noProof/>
              <w:lang w:val="en-US"/>
            </w:rPr>
          </w:pPr>
          <w:hyperlink w:anchor="_Toc163750193" w:history="1">
            <w:r w:rsidR="00D60226" w:rsidRPr="00E748F5">
              <w:rPr>
                <w:rStyle w:val="Lienhypertexte"/>
                <w:noProof/>
              </w:rPr>
              <w:t>6.1</w:t>
            </w:r>
            <w:r w:rsidR="00D60226">
              <w:rPr>
                <w:rFonts w:asciiTheme="minorHAnsi" w:eastAsiaTheme="minorEastAsia" w:hAnsiTheme="minorHAnsi"/>
                <w:noProof/>
                <w:lang w:val="en-US"/>
              </w:rPr>
              <w:tab/>
            </w:r>
            <w:r w:rsidR="00D60226" w:rsidRPr="00E748F5">
              <w:rPr>
                <w:rStyle w:val="Lienhypertexte"/>
                <w:noProof/>
              </w:rPr>
              <w:t>Method used to calculate the average mean temperature</w:t>
            </w:r>
            <w:r w:rsidR="00D60226">
              <w:rPr>
                <w:noProof/>
                <w:webHidden/>
              </w:rPr>
              <w:tab/>
              <w:t>9</w:t>
            </w:r>
          </w:hyperlink>
        </w:p>
        <w:p w14:paraId="71315166" w14:textId="393484D1" w:rsidR="00D60226" w:rsidRDefault="00813CFA">
          <w:pPr>
            <w:pStyle w:val="TM2"/>
            <w:tabs>
              <w:tab w:val="left" w:pos="880"/>
              <w:tab w:val="right" w:leader="dot" w:pos="9016"/>
            </w:tabs>
            <w:rPr>
              <w:rFonts w:asciiTheme="minorHAnsi" w:eastAsiaTheme="minorEastAsia" w:hAnsiTheme="minorHAnsi"/>
              <w:noProof/>
              <w:lang w:val="en-US"/>
            </w:rPr>
          </w:pPr>
          <w:hyperlink w:anchor="_Toc163750194" w:history="1">
            <w:r w:rsidR="00D60226" w:rsidRPr="00E748F5">
              <w:rPr>
                <w:rStyle w:val="Lienhypertexte"/>
                <w:noProof/>
              </w:rPr>
              <w:t>6.2</w:t>
            </w:r>
            <w:r w:rsidR="00D60226">
              <w:rPr>
                <w:rFonts w:asciiTheme="minorHAnsi" w:eastAsiaTheme="minorEastAsia" w:hAnsiTheme="minorHAnsi"/>
                <w:noProof/>
                <w:lang w:val="en-US"/>
              </w:rPr>
              <w:tab/>
            </w:r>
            <w:r w:rsidR="00D60226" w:rsidRPr="00E748F5">
              <w:rPr>
                <w:rStyle w:val="Lienhypertexte"/>
                <w:noProof/>
              </w:rPr>
              <w:t>How to handle missing data in the computation of the mean temperature</w:t>
            </w:r>
            <w:r w:rsidR="00D60226">
              <w:rPr>
                <w:noProof/>
                <w:webHidden/>
              </w:rPr>
              <w:tab/>
              <w:t>10</w:t>
            </w:r>
          </w:hyperlink>
        </w:p>
        <w:p w14:paraId="0C0CB24A" w14:textId="06FC76F2" w:rsidR="00D60226" w:rsidRDefault="00813CFA">
          <w:pPr>
            <w:pStyle w:val="TM3"/>
            <w:tabs>
              <w:tab w:val="left" w:pos="1320"/>
              <w:tab w:val="right" w:leader="dot" w:pos="9016"/>
            </w:tabs>
            <w:rPr>
              <w:rFonts w:asciiTheme="minorHAnsi" w:eastAsiaTheme="minorEastAsia" w:hAnsiTheme="minorHAnsi"/>
              <w:noProof/>
              <w:lang w:val="en-US"/>
            </w:rPr>
          </w:pPr>
          <w:hyperlink w:anchor="_Toc163750195" w:history="1">
            <w:r w:rsidR="00D60226" w:rsidRPr="00E748F5">
              <w:rPr>
                <w:rStyle w:val="Lienhypertexte"/>
                <w:noProof/>
                <w:lang w:val="en-US"/>
              </w:rPr>
              <w:t>6.2.1</w:t>
            </w:r>
            <w:r w:rsidR="00D60226">
              <w:rPr>
                <w:rFonts w:asciiTheme="minorHAnsi" w:eastAsiaTheme="minorEastAsia" w:hAnsiTheme="minorHAnsi"/>
                <w:noProof/>
                <w:lang w:val="en-US"/>
              </w:rPr>
              <w:tab/>
            </w:r>
            <w:r w:rsidR="00D60226" w:rsidRPr="00E748F5">
              <w:rPr>
                <w:rStyle w:val="Lienhypertexte"/>
                <w:noProof/>
                <w:lang w:val="en-US"/>
              </w:rPr>
              <w:t>Daily mean among 1440-Minute values</w:t>
            </w:r>
            <w:r w:rsidR="00D60226">
              <w:rPr>
                <w:noProof/>
                <w:webHidden/>
              </w:rPr>
              <w:tab/>
              <w:t>10</w:t>
            </w:r>
          </w:hyperlink>
        </w:p>
        <w:p w14:paraId="5E207AA7" w14:textId="71461754" w:rsidR="00D60226" w:rsidRDefault="00813CFA">
          <w:pPr>
            <w:pStyle w:val="TM3"/>
            <w:tabs>
              <w:tab w:val="left" w:pos="1320"/>
              <w:tab w:val="right" w:leader="dot" w:pos="9016"/>
            </w:tabs>
            <w:rPr>
              <w:rFonts w:asciiTheme="minorHAnsi" w:eastAsiaTheme="minorEastAsia" w:hAnsiTheme="minorHAnsi"/>
              <w:noProof/>
              <w:lang w:val="en-US"/>
            </w:rPr>
          </w:pPr>
          <w:hyperlink w:anchor="_Toc163750196" w:history="1">
            <w:r w:rsidR="00D60226" w:rsidRPr="00E748F5">
              <w:rPr>
                <w:rStyle w:val="Lienhypertexte"/>
                <w:noProof/>
                <w:lang w:val="en-US"/>
              </w:rPr>
              <w:t>6.2.2</w:t>
            </w:r>
            <w:r w:rsidR="00D60226">
              <w:rPr>
                <w:rFonts w:asciiTheme="minorHAnsi" w:eastAsiaTheme="minorEastAsia" w:hAnsiTheme="minorHAnsi"/>
                <w:noProof/>
                <w:lang w:val="en-US"/>
              </w:rPr>
              <w:tab/>
            </w:r>
            <w:r w:rsidR="00D60226" w:rsidRPr="00E748F5">
              <w:rPr>
                <w:rStyle w:val="Lienhypertexte"/>
                <w:noProof/>
                <w:lang w:val="en-US"/>
              </w:rPr>
              <w:t>Daily mean among 24-Hourly values</w:t>
            </w:r>
            <w:r w:rsidR="00D60226">
              <w:rPr>
                <w:noProof/>
                <w:webHidden/>
              </w:rPr>
              <w:tab/>
              <w:t>10</w:t>
            </w:r>
          </w:hyperlink>
        </w:p>
        <w:p w14:paraId="1F0E343C" w14:textId="189BB6C8" w:rsidR="00D60226" w:rsidRDefault="00813CFA">
          <w:pPr>
            <w:pStyle w:val="TM3"/>
            <w:tabs>
              <w:tab w:val="left" w:pos="1320"/>
              <w:tab w:val="right" w:leader="dot" w:pos="9016"/>
            </w:tabs>
            <w:rPr>
              <w:rFonts w:asciiTheme="minorHAnsi" w:eastAsiaTheme="minorEastAsia" w:hAnsiTheme="minorHAnsi"/>
              <w:noProof/>
              <w:lang w:val="en-US"/>
            </w:rPr>
          </w:pPr>
          <w:hyperlink w:anchor="_Toc163750197" w:history="1">
            <w:r w:rsidR="00D60226" w:rsidRPr="00E748F5">
              <w:rPr>
                <w:rStyle w:val="Lienhypertexte"/>
                <w:noProof/>
                <w:lang w:val="en-US"/>
              </w:rPr>
              <w:t>6.2.3</w:t>
            </w:r>
            <w:r w:rsidR="00D60226">
              <w:rPr>
                <w:rFonts w:asciiTheme="minorHAnsi" w:eastAsiaTheme="minorEastAsia" w:hAnsiTheme="minorHAnsi"/>
                <w:noProof/>
                <w:lang w:val="en-US"/>
              </w:rPr>
              <w:tab/>
            </w:r>
            <w:r w:rsidR="00D60226" w:rsidRPr="00E748F5">
              <w:rPr>
                <w:rStyle w:val="Lienhypertexte"/>
                <w:noProof/>
                <w:lang w:val="en-US"/>
              </w:rPr>
              <w:t>Daily mean among 8-Hourly values at standard time</w:t>
            </w:r>
            <w:r w:rsidR="00D60226">
              <w:rPr>
                <w:noProof/>
                <w:webHidden/>
              </w:rPr>
              <w:tab/>
              <w:t>11</w:t>
            </w:r>
          </w:hyperlink>
        </w:p>
        <w:p w14:paraId="7EF693EC" w14:textId="3471CA1E" w:rsidR="00D60226" w:rsidRDefault="00813CFA">
          <w:pPr>
            <w:pStyle w:val="TM3"/>
            <w:tabs>
              <w:tab w:val="left" w:pos="1320"/>
              <w:tab w:val="right" w:leader="dot" w:pos="9016"/>
            </w:tabs>
            <w:rPr>
              <w:rFonts w:asciiTheme="minorHAnsi" w:eastAsiaTheme="minorEastAsia" w:hAnsiTheme="minorHAnsi"/>
              <w:noProof/>
              <w:lang w:val="en-US"/>
            </w:rPr>
          </w:pPr>
          <w:hyperlink w:anchor="_Toc163750198" w:history="1">
            <w:r w:rsidR="00D60226" w:rsidRPr="00E748F5">
              <w:rPr>
                <w:rStyle w:val="Lienhypertexte"/>
                <w:noProof/>
                <w:lang w:val="en-US"/>
              </w:rPr>
              <w:t>6.2.4</w:t>
            </w:r>
            <w:r w:rsidR="00D60226">
              <w:rPr>
                <w:rFonts w:asciiTheme="minorHAnsi" w:eastAsiaTheme="minorEastAsia" w:hAnsiTheme="minorHAnsi"/>
                <w:noProof/>
                <w:lang w:val="en-US"/>
              </w:rPr>
              <w:tab/>
            </w:r>
            <w:r w:rsidR="00D60226" w:rsidRPr="00E748F5">
              <w:rPr>
                <w:rStyle w:val="Lienhypertexte"/>
                <w:noProof/>
                <w:lang w:val="en-US"/>
              </w:rPr>
              <w:t>Daily mean among 4-Hourly values at main or intermediate standard time</w:t>
            </w:r>
            <w:r w:rsidR="00D60226">
              <w:rPr>
                <w:noProof/>
                <w:webHidden/>
              </w:rPr>
              <w:tab/>
              <w:t>11</w:t>
            </w:r>
          </w:hyperlink>
        </w:p>
        <w:p w14:paraId="5495B26E" w14:textId="7192E133" w:rsidR="00D60226" w:rsidRDefault="00813CFA">
          <w:pPr>
            <w:pStyle w:val="TM2"/>
            <w:tabs>
              <w:tab w:val="left" w:pos="880"/>
              <w:tab w:val="right" w:leader="dot" w:pos="9016"/>
            </w:tabs>
            <w:rPr>
              <w:rFonts w:asciiTheme="minorHAnsi" w:eastAsiaTheme="minorEastAsia" w:hAnsiTheme="minorHAnsi"/>
              <w:noProof/>
              <w:lang w:val="en-US"/>
            </w:rPr>
          </w:pPr>
          <w:hyperlink w:anchor="_Toc163750199" w:history="1">
            <w:r w:rsidR="00D60226" w:rsidRPr="00E748F5">
              <w:rPr>
                <w:rStyle w:val="Lienhypertexte"/>
                <w:noProof/>
              </w:rPr>
              <w:t>6.3</w:t>
            </w:r>
            <w:r w:rsidR="00D60226">
              <w:rPr>
                <w:rFonts w:asciiTheme="minorHAnsi" w:eastAsiaTheme="minorEastAsia" w:hAnsiTheme="minorHAnsi"/>
                <w:noProof/>
                <w:lang w:val="en-US"/>
              </w:rPr>
              <w:tab/>
            </w:r>
            <w:r w:rsidR="00D60226" w:rsidRPr="00E748F5">
              <w:rPr>
                <w:rStyle w:val="Lienhypertexte"/>
                <w:noProof/>
              </w:rPr>
              <w:t>Conclusion</w:t>
            </w:r>
            <w:r w:rsidR="00D60226">
              <w:rPr>
                <w:noProof/>
                <w:webHidden/>
              </w:rPr>
              <w:tab/>
              <w:t>11</w:t>
            </w:r>
          </w:hyperlink>
        </w:p>
        <w:p w14:paraId="0DEAFCCE" w14:textId="59574418" w:rsidR="00D60226" w:rsidRDefault="00813CFA">
          <w:pPr>
            <w:pStyle w:val="TM2"/>
            <w:tabs>
              <w:tab w:val="left" w:pos="880"/>
              <w:tab w:val="right" w:leader="dot" w:pos="9016"/>
            </w:tabs>
            <w:rPr>
              <w:rFonts w:asciiTheme="minorHAnsi" w:eastAsiaTheme="minorEastAsia" w:hAnsiTheme="minorHAnsi"/>
              <w:noProof/>
              <w:lang w:val="en-US"/>
            </w:rPr>
          </w:pPr>
          <w:hyperlink w:anchor="_Toc163750200" w:history="1">
            <w:r w:rsidR="00D60226" w:rsidRPr="00E748F5">
              <w:rPr>
                <w:rStyle w:val="Lienhypertexte"/>
                <w:noProof/>
              </w:rPr>
              <w:t>6.4</w:t>
            </w:r>
            <w:r w:rsidR="00D60226">
              <w:rPr>
                <w:rFonts w:asciiTheme="minorHAnsi" w:eastAsiaTheme="minorEastAsia" w:hAnsiTheme="minorHAnsi"/>
                <w:noProof/>
                <w:lang w:val="en-US"/>
              </w:rPr>
              <w:tab/>
            </w:r>
            <w:r w:rsidR="00D60226" w:rsidRPr="00E748F5">
              <w:rPr>
                <w:rStyle w:val="Lienhypertexte"/>
                <w:noProof/>
              </w:rPr>
              <w:t>References</w:t>
            </w:r>
            <w:r w:rsidR="00D60226">
              <w:rPr>
                <w:noProof/>
                <w:webHidden/>
              </w:rPr>
              <w:tab/>
              <w:t>12</w:t>
            </w:r>
          </w:hyperlink>
        </w:p>
        <w:p w14:paraId="0AF13252" w14:textId="74FAF9EE" w:rsidR="00D60226" w:rsidRDefault="00813CFA">
          <w:pPr>
            <w:pStyle w:val="TM3"/>
            <w:tabs>
              <w:tab w:val="left" w:pos="1320"/>
              <w:tab w:val="right" w:leader="dot" w:pos="9016"/>
            </w:tabs>
            <w:rPr>
              <w:rFonts w:asciiTheme="minorHAnsi" w:eastAsiaTheme="minorEastAsia" w:hAnsiTheme="minorHAnsi"/>
              <w:noProof/>
              <w:lang w:val="en-US"/>
            </w:rPr>
          </w:pPr>
          <w:hyperlink w:anchor="_Toc163750201" w:history="1">
            <w:r w:rsidR="00D60226" w:rsidRPr="00E748F5">
              <w:rPr>
                <w:rStyle w:val="Lienhypertexte"/>
                <w:noProof/>
              </w:rPr>
              <w:t>6.4.1</w:t>
            </w:r>
            <w:r w:rsidR="00D60226">
              <w:rPr>
                <w:rFonts w:asciiTheme="minorHAnsi" w:eastAsiaTheme="minorEastAsia" w:hAnsiTheme="minorHAnsi"/>
                <w:noProof/>
                <w:lang w:val="en-US"/>
              </w:rPr>
              <w:tab/>
            </w:r>
            <w:r w:rsidR="00D60226" w:rsidRPr="00E748F5">
              <w:rPr>
                <w:rStyle w:val="Lienhypertexte"/>
                <w:noProof/>
              </w:rPr>
              <w:t>Method for computation of the mean of the daily temperature and how to handle missing data</w:t>
            </w:r>
            <w:r w:rsidR="00D60226">
              <w:rPr>
                <w:noProof/>
                <w:webHidden/>
              </w:rPr>
              <w:tab/>
              <w:t>12</w:t>
            </w:r>
          </w:hyperlink>
        </w:p>
        <w:p w14:paraId="62243234" w14:textId="1D140BCE" w:rsidR="00D60226" w:rsidRDefault="00813CFA">
          <w:pPr>
            <w:pStyle w:val="TM3"/>
            <w:tabs>
              <w:tab w:val="left" w:pos="1320"/>
              <w:tab w:val="right" w:leader="dot" w:pos="9016"/>
            </w:tabs>
            <w:rPr>
              <w:rFonts w:asciiTheme="minorHAnsi" w:eastAsiaTheme="minorEastAsia" w:hAnsiTheme="minorHAnsi"/>
              <w:noProof/>
              <w:lang w:val="en-US"/>
            </w:rPr>
          </w:pPr>
          <w:hyperlink w:anchor="_Toc163750202" w:history="1">
            <w:r w:rsidR="00D60226" w:rsidRPr="00E748F5">
              <w:rPr>
                <w:rStyle w:val="Lienhypertexte"/>
                <w:noProof/>
              </w:rPr>
              <w:t>6.4.2</w:t>
            </w:r>
            <w:r w:rsidR="00D60226">
              <w:rPr>
                <w:rFonts w:asciiTheme="minorHAnsi" w:eastAsiaTheme="minorEastAsia" w:hAnsiTheme="minorHAnsi"/>
                <w:noProof/>
                <w:lang w:val="en-US"/>
              </w:rPr>
              <w:tab/>
            </w:r>
            <w:r w:rsidR="00D60226" w:rsidRPr="00E748F5">
              <w:rPr>
                <w:rStyle w:val="Lienhypertexte"/>
                <w:noProof/>
              </w:rPr>
              <w:t>Summary on rules used by NMHSs or describe in guidelines</w:t>
            </w:r>
            <w:r w:rsidR="00D60226">
              <w:rPr>
                <w:noProof/>
                <w:webHidden/>
              </w:rPr>
              <w:tab/>
              <w:t>12</w:t>
            </w:r>
          </w:hyperlink>
        </w:p>
        <w:p w14:paraId="21A6DA7F" w14:textId="14F0F99E" w:rsidR="00D60226" w:rsidRDefault="00813CFA">
          <w:pPr>
            <w:pStyle w:val="TM1"/>
            <w:tabs>
              <w:tab w:val="left" w:pos="440"/>
            </w:tabs>
            <w:rPr>
              <w:rFonts w:asciiTheme="minorHAnsi" w:eastAsiaTheme="minorEastAsia" w:hAnsiTheme="minorHAnsi"/>
              <w:noProof/>
              <w:lang w:val="en-US"/>
            </w:rPr>
          </w:pPr>
          <w:hyperlink w:anchor="_Toc163750203" w:history="1">
            <w:r w:rsidR="00D60226" w:rsidRPr="00E748F5">
              <w:rPr>
                <w:rStyle w:val="Lienhypertexte"/>
                <w:noProof/>
              </w:rPr>
              <w:t>7</w:t>
            </w:r>
            <w:r w:rsidR="00D60226">
              <w:rPr>
                <w:rFonts w:asciiTheme="minorHAnsi" w:eastAsiaTheme="minorEastAsia" w:hAnsiTheme="minorHAnsi"/>
                <w:noProof/>
                <w:lang w:val="en-US"/>
              </w:rPr>
              <w:tab/>
            </w:r>
            <w:r w:rsidR="00D60226" w:rsidRPr="00E748F5">
              <w:rPr>
                <w:rStyle w:val="Lienhypertexte"/>
                <w:noProof/>
              </w:rPr>
              <w:t>Quality Control and Quality Flags</w:t>
            </w:r>
            <w:r w:rsidR="00D60226">
              <w:rPr>
                <w:noProof/>
                <w:webHidden/>
              </w:rPr>
              <w:tab/>
              <w:t>14</w:t>
            </w:r>
          </w:hyperlink>
        </w:p>
        <w:p w14:paraId="1918F94E" w14:textId="59ABBC31" w:rsidR="00D60226" w:rsidRDefault="00813CFA">
          <w:pPr>
            <w:pStyle w:val="TM2"/>
            <w:tabs>
              <w:tab w:val="left" w:pos="880"/>
              <w:tab w:val="right" w:leader="dot" w:pos="9016"/>
            </w:tabs>
            <w:rPr>
              <w:rFonts w:asciiTheme="minorHAnsi" w:eastAsiaTheme="minorEastAsia" w:hAnsiTheme="minorHAnsi"/>
              <w:noProof/>
              <w:lang w:val="en-US"/>
            </w:rPr>
          </w:pPr>
          <w:hyperlink w:anchor="_Toc163750204" w:history="1">
            <w:r w:rsidR="00D60226" w:rsidRPr="00E748F5">
              <w:rPr>
                <w:rStyle w:val="Lienhypertexte"/>
                <w:noProof/>
              </w:rPr>
              <w:t>7.1</w:t>
            </w:r>
            <w:r w:rsidR="00D60226">
              <w:rPr>
                <w:rFonts w:asciiTheme="minorHAnsi" w:eastAsiaTheme="minorEastAsia" w:hAnsiTheme="minorHAnsi"/>
                <w:noProof/>
                <w:lang w:val="en-US"/>
              </w:rPr>
              <w:tab/>
            </w:r>
            <w:r w:rsidR="00D60226" w:rsidRPr="00E748F5">
              <w:rPr>
                <w:rStyle w:val="Lienhypertexte"/>
                <w:noProof/>
              </w:rPr>
              <w:t>Priniciples</w:t>
            </w:r>
            <w:r w:rsidR="00D60226">
              <w:rPr>
                <w:noProof/>
                <w:webHidden/>
              </w:rPr>
              <w:tab/>
              <w:t>14</w:t>
            </w:r>
          </w:hyperlink>
        </w:p>
        <w:p w14:paraId="6E20DD88" w14:textId="05029CC8" w:rsidR="00D60226" w:rsidRDefault="00813CFA">
          <w:pPr>
            <w:pStyle w:val="TM2"/>
            <w:tabs>
              <w:tab w:val="left" w:pos="880"/>
              <w:tab w:val="right" w:leader="dot" w:pos="9016"/>
            </w:tabs>
            <w:rPr>
              <w:rFonts w:asciiTheme="minorHAnsi" w:eastAsiaTheme="minorEastAsia" w:hAnsiTheme="minorHAnsi"/>
              <w:noProof/>
              <w:lang w:val="en-US"/>
            </w:rPr>
          </w:pPr>
          <w:hyperlink w:anchor="_Toc163750205" w:history="1">
            <w:r w:rsidR="00D60226" w:rsidRPr="00E748F5">
              <w:rPr>
                <w:rStyle w:val="Lienhypertexte"/>
                <w:rFonts w:cs="Calibri"/>
                <w:noProof/>
              </w:rPr>
              <w:t>7.2</w:t>
            </w:r>
            <w:r w:rsidR="00D60226">
              <w:rPr>
                <w:rFonts w:asciiTheme="minorHAnsi" w:eastAsiaTheme="minorEastAsia" w:hAnsiTheme="minorHAnsi"/>
                <w:noProof/>
                <w:lang w:val="en-US"/>
              </w:rPr>
              <w:tab/>
            </w:r>
            <w:r w:rsidR="00D60226" w:rsidRPr="00E748F5">
              <w:rPr>
                <w:rStyle w:val="Lienhypertexte"/>
                <w:noProof/>
              </w:rPr>
              <w:t>Quality information on data value</w:t>
            </w:r>
            <w:r w:rsidR="00D60226">
              <w:rPr>
                <w:noProof/>
                <w:webHidden/>
              </w:rPr>
              <w:tab/>
              <w:t>14</w:t>
            </w:r>
          </w:hyperlink>
        </w:p>
        <w:p w14:paraId="7DDF8D15" w14:textId="79099679" w:rsidR="00D60226" w:rsidRDefault="00813CFA">
          <w:pPr>
            <w:pStyle w:val="TM3"/>
            <w:tabs>
              <w:tab w:val="left" w:pos="1320"/>
              <w:tab w:val="right" w:leader="dot" w:pos="9016"/>
            </w:tabs>
            <w:rPr>
              <w:rFonts w:asciiTheme="minorHAnsi" w:eastAsiaTheme="minorEastAsia" w:hAnsiTheme="minorHAnsi"/>
              <w:noProof/>
              <w:lang w:val="en-US"/>
            </w:rPr>
          </w:pPr>
          <w:hyperlink w:anchor="_Toc163750206" w:history="1">
            <w:r w:rsidR="00D60226" w:rsidRPr="00E748F5">
              <w:rPr>
                <w:rStyle w:val="Lienhypertexte"/>
                <w:noProof/>
              </w:rPr>
              <w:t>7.2.1</w:t>
            </w:r>
            <w:r w:rsidR="00D60226">
              <w:rPr>
                <w:rFonts w:asciiTheme="minorHAnsi" w:eastAsiaTheme="minorEastAsia" w:hAnsiTheme="minorHAnsi"/>
                <w:noProof/>
                <w:lang w:val="en-US"/>
              </w:rPr>
              <w:tab/>
            </w:r>
            <w:r w:rsidR="00D60226" w:rsidRPr="00E748F5">
              <w:rPr>
                <w:rStyle w:val="Lienhypertexte"/>
                <w:noProof/>
              </w:rPr>
              <w:t>0 - Data checked and declared “Good”</w:t>
            </w:r>
            <w:r w:rsidR="00D60226">
              <w:rPr>
                <w:noProof/>
                <w:webHidden/>
              </w:rPr>
              <w:tab/>
              <w:t>15</w:t>
            </w:r>
          </w:hyperlink>
        </w:p>
        <w:p w14:paraId="04346761" w14:textId="13E9448A" w:rsidR="00D60226" w:rsidRDefault="00813CFA">
          <w:pPr>
            <w:pStyle w:val="TM3"/>
            <w:tabs>
              <w:tab w:val="left" w:pos="1320"/>
              <w:tab w:val="right" w:leader="dot" w:pos="9016"/>
            </w:tabs>
            <w:rPr>
              <w:rFonts w:asciiTheme="minorHAnsi" w:eastAsiaTheme="minorEastAsia" w:hAnsiTheme="minorHAnsi"/>
              <w:noProof/>
              <w:lang w:val="en-US"/>
            </w:rPr>
          </w:pPr>
          <w:hyperlink w:anchor="_Toc163750207" w:history="1">
            <w:r w:rsidR="00D60226" w:rsidRPr="00E748F5">
              <w:rPr>
                <w:rStyle w:val="Lienhypertexte"/>
                <w:noProof/>
              </w:rPr>
              <w:t>7.2.2</w:t>
            </w:r>
            <w:r w:rsidR="00D60226">
              <w:rPr>
                <w:rFonts w:asciiTheme="minorHAnsi" w:eastAsiaTheme="minorEastAsia" w:hAnsiTheme="minorHAnsi"/>
                <w:noProof/>
                <w:lang w:val="en-US"/>
              </w:rPr>
              <w:tab/>
            </w:r>
            <w:r w:rsidR="00D60226" w:rsidRPr="00E748F5">
              <w:rPr>
                <w:rStyle w:val="Lienhypertexte"/>
                <w:noProof/>
              </w:rPr>
              <w:t>1 - Data checked and declared “Suspect”</w:t>
            </w:r>
            <w:r w:rsidR="00D60226">
              <w:rPr>
                <w:noProof/>
                <w:webHidden/>
              </w:rPr>
              <w:tab/>
              <w:t>15</w:t>
            </w:r>
          </w:hyperlink>
        </w:p>
        <w:p w14:paraId="696E9461" w14:textId="6515359E" w:rsidR="00D60226" w:rsidRDefault="00813CFA">
          <w:pPr>
            <w:pStyle w:val="TM3"/>
            <w:tabs>
              <w:tab w:val="left" w:pos="1320"/>
              <w:tab w:val="right" w:leader="dot" w:pos="9016"/>
            </w:tabs>
            <w:rPr>
              <w:rFonts w:asciiTheme="minorHAnsi" w:eastAsiaTheme="minorEastAsia" w:hAnsiTheme="minorHAnsi"/>
              <w:noProof/>
              <w:lang w:val="en-US"/>
            </w:rPr>
          </w:pPr>
          <w:hyperlink w:anchor="_Toc163750208" w:history="1">
            <w:r w:rsidR="00D60226" w:rsidRPr="00E748F5">
              <w:rPr>
                <w:rStyle w:val="Lienhypertexte"/>
                <w:noProof/>
              </w:rPr>
              <w:t>7.2.3</w:t>
            </w:r>
            <w:r w:rsidR="00D60226">
              <w:rPr>
                <w:rFonts w:asciiTheme="minorHAnsi" w:eastAsiaTheme="minorEastAsia" w:hAnsiTheme="minorHAnsi"/>
                <w:noProof/>
                <w:lang w:val="en-US"/>
              </w:rPr>
              <w:tab/>
            </w:r>
            <w:r w:rsidR="00D60226" w:rsidRPr="00E748F5">
              <w:rPr>
                <w:rStyle w:val="Lienhypertexte"/>
                <w:noProof/>
              </w:rPr>
              <w:t>2 – Data checked and declared “Aggregated”</w:t>
            </w:r>
            <w:r w:rsidR="00D60226">
              <w:rPr>
                <w:noProof/>
                <w:webHidden/>
              </w:rPr>
              <w:tab/>
              <w:t>16</w:t>
            </w:r>
          </w:hyperlink>
        </w:p>
        <w:p w14:paraId="523F4A85" w14:textId="4CEFADE9" w:rsidR="00D60226" w:rsidRDefault="00813CFA">
          <w:pPr>
            <w:pStyle w:val="TM3"/>
            <w:tabs>
              <w:tab w:val="left" w:pos="1320"/>
              <w:tab w:val="right" w:leader="dot" w:pos="9016"/>
            </w:tabs>
            <w:rPr>
              <w:rFonts w:asciiTheme="minorHAnsi" w:eastAsiaTheme="minorEastAsia" w:hAnsiTheme="minorHAnsi"/>
              <w:noProof/>
              <w:lang w:val="en-US"/>
            </w:rPr>
          </w:pPr>
          <w:hyperlink w:anchor="_Toc163750209" w:history="1">
            <w:r w:rsidR="00D60226" w:rsidRPr="00E748F5">
              <w:rPr>
                <w:rStyle w:val="Lienhypertexte"/>
                <w:noProof/>
              </w:rPr>
              <w:t>7.2.4</w:t>
            </w:r>
            <w:r w:rsidR="00D60226">
              <w:rPr>
                <w:rFonts w:asciiTheme="minorHAnsi" w:eastAsiaTheme="minorEastAsia" w:hAnsiTheme="minorHAnsi"/>
                <w:noProof/>
                <w:lang w:val="en-US"/>
              </w:rPr>
              <w:tab/>
            </w:r>
            <w:r w:rsidR="00D60226" w:rsidRPr="00E748F5">
              <w:rPr>
                <w:rStyle w:val="Lienhypertexte"/>
                <w:noProof/>
              </w:rPr>
              <w:t>3 – Data checked and declared “Out of instrument range/instrument failure”</w:t>
            </w:r>
            <w:r w:rsidR="00D60226">
              <w:rPr>
                <w:noProof/>
                <w:webHidden/>
              </w:rPr>
              <w:tab/>
              <w:t>16</w:t>
            </w:r>
          </w:hyperlink>
        </w:p>
        <w:p w14:paraId="611A9EC4" w14:textId="396F19AE" w:rsidR="00D60226" w:rsidRDefault="00813CFA">
          <w:pPr>
            <w:pStyle w:val="TM3"/>
            <w:tabs>
              <w:tab w:val="left" w:pos="1320"/>
              <w:tab w:val="right" w:leader="dot" w:pos="9016"/>
            </w:tabs>
            <w:rPr>
              <w:rFonts w:asciiTheme="minorHAnsi" w:eastAsiaTheme="minorEastAsia" w:hAnsiTheme="minorHAnsi"/>
              <w:noProof/>
              <w:lang w:val="en-US"/>
            </w:rPr>
          </w:pPr>
          <w:hyperlink w:anchor="_Toc163750210" w:history="1">
            <w:r w:rsidR="00D60226" w:rsidRPr="00E748F5">
              <w:rPr>
                <w:rStyle w:val="Lienhypertexte"/>
                <w:noProof/>
              </w:rPr>
              <w:t>7.2.5</w:t>
            </w:r>
            <w:r w:rsidR="00D60226">
              <w:rPr>
                <w:rFonts w:asciiTheme="minorHAnsi" w:eastAsiaTheme="minorEastAsia" w:hAnsiTheme="minorHAnsi"/>
                <w:noProof/>
                <w:lang w:val="en-US"/>
              </w:rPr>
              <w:tab/>
            </w:r>
            <w:r w:rsidR="00D60226" w:rsidRPr="00E748F5">
              <w:rPr>
                <w:rStyle w:val="Lienhypertexte"/>
                <w:noProof/>
              </w:rPr>
              <w:t>4 -Data checked and declared aggregated and out of instrument range</w:t>
            </w:r>
            <w:r w:rsidR="00D60226">
              <w:rPr>
                <w:noProof/>
                <w:webHidden/>
              </w:rPr>
              <w:tab/>
              <w:t>16</w:t>
            </w:r>
          </w:hyperlink>
        </w:p>
        <w:p w14:paraId="5549A5DC" w14:textId="2F876BCE" w:rsidR="00D60226" w:rsidRDefault="00813CFA">
          <w:pPr>
            <w:pStyle w:val="TM3"/>
            <w:tabs>
              <w:tab w:val="left" w:pos="1320"/>
              <w:tab w:val="right" w:leader="dot" w:pos="9016"/>
            </w:tabs>
            <w:rPr>
              <w:rFonts w:asciiTheme="minorHAnsi" w:eastAsiaTheme="minorEastAsia" w:hAnsiTheme="minorHAnsi"/>
              <w:noProof/>
              <w:lang w:val="en-US"/>
            </w:rPr>
          </w:pPr>
          <w:hyperlink w:anchor="_Toc163750211" w:history="1">
            <w:r w:rsidR="00D60226" w:rsidRPr="00E748F5">
              <w:rPr>
                <w:rStyle w:val="Lienhypertexte"/>
                <w:noProof/>
              </w:rPr>
              <w:t>7.2.6</w:t>
            </w:r>
            <w:r w:rsidR="00D60226">
              <w:rPr>
                <w:rFonts w:asciiTheme="minorHAnsi" w:eastAsiaTheme="minorEastAsia" w:hAnsiTheme="minorHAnsi"/>
                <w:noProof/>
                <w:lang w:val="en-US"/>
              </w:rPr>
              <w:tab/>
            </w:r>
            <w:r w:rsidR="00D60226" w:rsidRPr="00E748F5">
              <w:rPr>
                <w:rStyle w:val="Lienhypertexte"/>
                <w:noProof/>
              </w:rPr>
              <w:t>5 – Parameter is not measured at the station.</w:t>
            </w:r>
            <w:r w:rsidR="00D60226">
              <w:rPr>
                <w:noProof/>
                <w:webHidden/>
              </w:rPr>
              <w:tab/>
              <w:t>16</w:t>
            </w:r>
          </w:hyperlink>
        </w:p>
        <w:p w14:paraId="056CCEE7" w14:textId="04172796" w:rsidR="00D60226" w:rsidRDefault="00813CFA">
          <w:pPr>
            <w:pStyle w:val="TM3"/>
            <w:tabs>
              <w:tab w:val="left" w:pos="1320"/>
              <w:tab w:val="right" w:leader="dot" w:pos="9016"/>
            </w:tabs>
            <w:rPr>
              <w:rFonts w:asciiTheme="minorHAnsi" w:eastAsiaTheme="minorEastAsia" w:hAnsiTheme="minorHAnsi"/>
              <w:noProof/>
              <w:lang w:val="en-US"/>
            </w:rPr>
          </w:pPr>
          <w:hyperlink w:anchor="_Toc163750212" w:history="1">
            <w:r w:rsidR="00D60226" w:rsidRPr="00E748F5">
              <w:rPr>
                <w:rStyle w:val="Lienhypertexte"/>
                <w:noProof/>
              </w:rPr>
              <w:t>7.2.7</w:t>
            </w:r>
            <w:r w:rsidR="00D60226">
              <w:rPr>
                <w:rFonts w:asciiTheme="minorHAnsi" w:eastAsiaTheme="minorEastAsia" w:hAnsiTheme="minorHAnsi"/>
                <w:noProof/>
                <w:lang w:val="en-US"/>
              </w:rPr>
              <w:tab/>
            </w:r>
            <w:r w:rsidR="00D60226" w:rsidRPr="00E748F5">
              <w:rPr>
                <w:rStyle w:val="Lienhypertexte"/>
                <w:noProof/>
              </w:rPr>
              <w:t>6 – Data value not provided.</w:t>
            </w:r>
            <w:r w:rsidR="00D60226">
              <w:rPr>
                <w:noProof/>
                <w:webHidden/>
              </w:rPr>
              <w:tab/>
              <w:t>17</w:t>
            </w:r>
          </w:hyperlink>
        </w:p>
        <w:p w14:paraId="3A4A2F90" w14:textId="6761771E" w:rsidR="00D60226" w:rsidRDefault="00813CFA">
          <w:pPr>
            <w:pStyle w:val="TM3"/>
            <w:tabs>
              <w:tab w:val="left" w:pos="1320"/>
              <w:tab w:val="right" w:leader="dot" w:pos="9016"/>
            </w:tabs>
            <w:rPr>
              <w:rFonts w:asciiTheme="minorHAnsi" w:eastAsiaTheme="minorEastAsia" w:hAnsiTheme="minorHAnsi"/>
              <w:noProof/>
              <w:lang w:val="en-US"/>
            </w:rPr>
          </w:pPr>
          <w:hyperlink w:anchor="_Toc163750213" w:history="1">
            <w:r w:rsidR="00D60226" w:rsidRPr="00E748F5">
              <w:rPr>
                <w:rStyle w:val="Lienhypertexte"/>
                <w:noProof/>
              </w:rPr>
              <w:t>7.2.8</w:t>
            </w:r>
            <w:r w:rsidR="00D60226">
              <w:rPr>
                <w:rFonts w:asciiTheme="minorHAnsi" w:eastAsiaTheme="minorEastAsia" w:hAnsiTheme="minorHAnsi"/>
                <w:noProof/>
                <w:lang w:val="en-US"/>
              </w:rPr>
              <w:tab/>
            </w:r>
            <w:r w:rsidR="00D60226" w:rsidRPr="00E748F5">
              <w:rPr>
                <w:rStyle w:val="Lienhypertexte"/>
                <w:noProof/>
              </w:rPr>
              <w:t xml:space="preserve">7 - Data unchecked </w:t>
            </w:r>
            <w:r w:rsidR="00D60226">
              <w:rPr>
                <w:noProof/>
                <w:webHidden/>
              </w:rPr>
              <w:tab/>
              <w:t>17</w:t>
            </w:r>
          </w:hyperlink>
        </w:p>
        <w:p w14:paraId="4B0F7144" w14:textId="6E95A380" w:rsidR="00D60226" w:rsidRDefault="00813CFA">
          <w:pPr>
            <w:pStyle w:val="TM3"/>
            <w:tabs>
              <w:tab w:val="left" w:pos="1320"/>
              <w:tab w:val="right" w:leader="dot" w:pos="9016"/>
            </w:tabs>
            <w:rPr>
              <w:rFonts w:asciiTheme="minorHAnsi" w:eastAsiaTheme="minorEastAsia" w:hAnsiTheme="minorHAnsi"/>
              <w:noProof/>
              <w:lang w:val="en-US"/>
            </w:rPr>
          </w:pPr>
          <w:hyperlink w:anchor="_Toc163750214" w:history="1">
            <w:r w:rsidR="00D60226" w:rsidRPr="00E748F5">
              <w:rPr>
                <w:rStyle w:val="Lienhypertexte"/>
                <w:noProof/>
              </w:rPr>
              <w:t>7.2.9</w:t>
            </w:r>
            <w:r w:rsidR="00D60226">
              <w:rPr>
                <w:rFonts w:asciiTheme="minorHAnsi" w:eastAsiaTheme="minorEastAsia" w:hAnsiTheme="minorHAnsi"/>
                <w:noProof/>
                <w:lang w:val="en-US"/>
              </w:rPr>
              <w:tab/>
            </w:r>
            <w:r w:rsidR="00D60226" w:rsidRPr="00E748F5">
              <w:rPr>
                <w:rStyle w:val="Lienhypertexte"/>
                <w:noProof/>
              </w:rPr>
              <w:t>255 – Quality control information is unavailable.</w:t>
            </w:r>
            <w:r w:rsidR="00D60226">
              <w:rPr>
                <w:noProof/>
                <w:webHidden/>
              </w:rPr>
              <w:tab/>
              <w:t>17</w:t>
            </w:r>
          </w:hyperlink>
        </w:p>
        <w:p w14:paraId="2A792242" w14:textId="1E49AC1F" w:rsidR="00D60226" w:rsidRDefault="00813CFA">
          <w:pPr>
            <w:pStyle w:val="TM2"/>
            <w:tabs>
              <w:tab w:val="left" w:pos="880"/>
              <w:tab w:val="right" w:leader="dot" w:pos="9016"/>
            </w:tabs>
            <w:rPr>
              <w:rFonts w:asciiTheme="minorHAnsi" w:eastAsiaTheme="minorEastAsia" w:hAnsiTheme="minorHAnsi"/>
              <w:noProof/>
              <w:lang w:val="en-US"/>
            </w:rPr>
          </w:pPr>
          <w:hyperlink w:anchor="_Toc163750215" w:history="1">
            <w:r w:rsidR="00D60226" w:rsidRPr="00E748F5">
              <w:rPr>
                <w:rStyle w:val="Lienhypertexte"/>
                <w:noProof/>
              </w:rPr>
              <w:t>7.3</w:t>
            </w:r>
            <w:r w:rsidR="00D60226">
              <w:rPr>
                <w:rFonts w:asciiTheme="minorHAnsi" w:eastAsiaTheme="minorEastAsia" w:hAnsiTheme="minorHAnsi"/>
                <w:noProof/>
                <w:lang w:val="en-US"/>
              </w:rPr>
              <w:tab/>
            </w:r>
            <w:r w:rsidR="00D60226" w:rsidRPr="00E748F5">
              <w:rPr>
                <w:rStyle w:val="Lienhypertexte"/>
                <w:noProof/>
              </w:rPr>
              <w:t>Illustrative Use Cases for the assignment of QC flags in DAYCLI reports.</w:t>
            </w:r>
            <w:r w:rsidR="00D60226">
              <w:rPr>
                <w:noProof/>
                <w:webHidden/>
              </w:rPr>
              <w:tab/>
              <w:t>17</w:t>
            </w:r>
          </w:hyperlink>
        </w:p>
        <w:p w14:paraId="04240EAE" w14:textId="1FE0AFFF" w:rsidR="00D60226" w:rsidRDefault="00813CFA">
          <w:pPr>
            <w:pStyle w:val="TM3"/>
            <w:tabs>
              <w:tab w:val="left" w:pos="1320"/>
              <w:tab w:val="right" w:leader="dot" w:pos="9016"/>
            </w:tabs>
            <w:rPr>
              <w:rFonts w:asciiTheme="minorHAnsi" w:eastAsiaTheme="minorEastAsia" w:hAnsiTheme="minorHAnsi"/>
              <w:noProof/>
              <w:lang w:val="en-US"/>
            </w:rPr>
          </w:pPr>
          <w:hyperlink w:anchor="_Toc163750216" w:history="1">
            <w:r w:rsidR="00D60226" w:rsidRPr="00E748F5">
              <w:rPr>
                <w:rStyle w:val="Lienhypertexte"/>
                <w:noProof/>
              </w:rPr>
              <w:t>7.3.1</w:t>
            </w:r>
            <w:r w:rsidR="00D60226">
              <w:rPr>
                <w:rFonts w:asciiTheme="minorHAnsi" w:eastAsiaTheme="minorEastAsia" w:hAnsiTheme="minorHAnsi"/>
                <w:noProof/>
                <w:lang w:val="en-US"/>
              </w:rPr>
              <w:tab/>
            </w:r>
            <w:r w:rsidR="00D60226" w:rsidRPr="00E748F5">
              <w:rPr>
                <w:rStyle w:val="Lienhypertexte"/>
                <w:noProof/>
              </w:rPr>
              <w:t>Use case: Parameter not measured at the station</w:t>
            </w:r>
            <w:r w:rsidR="00D60226">
              <w:rPr>
                <w:noProof/>
                <w:webHidden/>
              </w:rPr>
              <w:tab/>
              <w:t>17</w:t>
            </w:r>
          </w:hyperlink>
        </w:p>
        <w:p w14:paraId="7653CE5F" w14:textId="596DF9BB" w:rsidR="00D60226" w:rsidRDefault="00813CFA">
          <w:pPr>
            <w:pStyle w:val="TM3"/>
            <w:tabs>
              <w:tab w:val="left" w:pos="1320"/>
              <w:tab w:val="right" w:leader="dot" w:pos="9016"/>
            </w:tabs>
            <w:rPr>
              <w:rFonts w:asciiTheme="minorHAnsi" w:eastAsiaTheme="minorEastAsia" w:hAnsiTheme="minorHAnsi"/>
              <w:noProof/>
              <w:lang w:val="en-US"/>
            </w:rPr>
          </w:pPr>
          <w:hyperlink w:anchor="_Toc163750217" w:history="1">
            <w:r w:rsidR="00D60226" w:rsidRPr="00E748F5">
              <w:rPr>
                <w:rStyle w:val="Lienhypertexte"/>
                <w:noProof/>
              </w:rPr>
              <w:t>7.3.2</w:t>
            </w:r>
            <w:r w:rsidR="00D60226">
              <w:rPr>
                <w:rFonts w:asciiTheme="minorHAnsi" w:eastAsiaTheme="minorEastAsia" w:hAnsiTheme="minorHAnsi"/>
                <w:noProof/>
                <w:lang w:val="en-US"/>
              </w:rPr>
              <w:tab/>
            </w:r>
            <w:r w:rsidR="00D60226" w:rsidRPr="00E748F5">
              <w:rPr>
                <w:rStyle w:val="Lienhypertexte"/>
                <w:noProof/>
              </w:rPr>
              <w:t>Use case: Parameter measured at the station, but the value for the day is missing.</w:t>
            </w:r>
            <w:r w:rsidR="00D60226">
              <w:rPr>
                <w:noProof/>
                <w:webHidden/>
              </w:rPr>
              <w:tab/>
              <w:t>18</w:t>
            </w:r>
          </w:hyperlink>
        </w:p>
        <w:p w14:paraId="08211650" w14:textId="7511AD2B" w:rsidR="00D60226" w:rsidRDefault="00813CFA">
          <w:pPr>
            <w:pStyle w:val="TM3"/>
            <w:tabs>
              <w:tab w:val="left" w:pos="1320"/>
              <w:tab w:val="right" w:leader="dot" w:pos="9016"/>
            </w:tabs>
            <w:rPr>
              <w:rFonts w:asciiTheme="minorHAnsi" w:eastAsiaTheme="minorEastAsia" w:hAnsiTheme="minorHAnsi"/>
              <w:noProof/>
              <w:lang w:val="en-US"/>
            </w:rPr>
          </w:pPr>
          <w:hyperlink w:anchor="_Toc163750218" w:history="1">
            <w:r w:rsidR="00D60226" w:rsidRPr="00E748F5">
              <w:rPr>
                <w:rStyle w:val="Lienhypertexte"/>
                <w:noProof/>
              </w:rPr>
              <w:t>7.3.3</w:t>
            </w:r>
            <w:r w:rsidR="00D60226">
              <w:rPr>
                <w:rFonts w:asciiTheme="minorHAnsi" w:eastAsiaTheme="minorEastAsia" w:hAnsiTheme="minorHAnsi"/>
                <w:noProof/>
                <w:lang w:val="en-US"/>
              </w:rPr>
              <w:tab/>
            </w:r>
            <w:r w:rsidR="00D60226" w:rsidRPr="00E748F5">
              <w:rPr>
                <w:rStyle w:val="Lienhypertexte"/>
                <w:noProof/>
              </w:rPr>
              <w:t>Use case: QC not provided</w:t>
            </w:r>
            <w:r w:rsidR="00D60226">
              <w:rPr>
                <w:noProof/>
                <w:webHidden/>
              </w:rPr>
              <w:tab/>
              <w:t>18</w:t>
            </w:r>
          </w:hyperlink>
        </w:p>
        <w:p w14:paraId="7861C204" w14:textId="7A32847D" w:rsidR="00D60226" w:rsidRDefault="00813CFA">
          <w:pPr>
            <w:pStyle w:val="TM3"/>
            <w:tabs>
              <w:tab w:val="left" w:pos="1320"/>
              <w:tab w:val="right" w:leader="dot" w:pos="9016"/>
            </w:tabs>
            <w:rPr>
              <w:rFonts w:asciiTheme="minorHAnsi" w:eastAsiaTheme="minorEastAsia" w:hAnsiTheme="minorHAnsi"/>
              <w:noProof/>
              <w:lang w:val="en-US"/>
            </w:rPr>
          </w:pPr>
          <w:hyperlink w:anchor="_Toc163750219" w:history="1">
            <w:r w:rsidR="00D60226" w:rsidRPr="00E748F5">
              <w:rPr>
                <w:rStyle w:val="Lienhypertexte"/>
                <w:noProof/>
              </w:rPr>
              <w:t>7.3.4</w:t>
            </w:r>
            <w:r w:rsidR="00D60226">
              <w:rPr>
                <w:rFonts w:asciiTheme="minorHAnsi" w:eastAsiaTheme="minorEastAsia" w:hAnsiTheme="minorHAnsi"/>
                <w:noProof/>
                <w:lang w:val="en-US"/>
              </w:rPr>
              <w:tab/>
            </w:r>
            <w:r w:rsidR="00D60226" w:rsidRPr="00E748F5">
              <w:rPr>
                <w:rStyle w:val="Lienhypertexte"/>
                <w:noProof/>
              </w:rPr>
              <w:t>Use case: Gauge overflowed/out of instrument range</w:t>
            </w:r>
            <w:r w:rsidR="00D60226">
              <w:rPr>
                <w:noProof/>
                <w:webHidden/>
              </w:rPr>
              <w:tab/>
              <w:t>18</w:t>
            </w:r>
          </w:hyperlink>
        </w:p>
        <w:p w14:paraId="595D142E" w14:textId="45D7691A" w:rsidR="00D60226" w:rsidRDefault="00813CFA">
          <w:pPr>
            <w:pStyle w:val="TM3"/>
            <w:tabs>
              <w:tab w:val="left" w:pos="1320"/>
              <w:tab w:val="right" w:leader="dot" w:pos="9016"/>
            </w:tabs>
            <w:rPr>
              <w:rFonts w:asciiTheme="minorHAnsi" w:eastAsiaTheme="minorEastAsia" w:hAnsiTheme="minorHAnsi"/>
              <w:noProof/>
              <w:lang w:val="en-US"/>
            </w:rPr>
          </w:pPr>
          <w:hyperlink w:anchor="_Toc163750220" w:history="1">
            <w:r w:rsidR="00D60226" w:rsidRPr="00E748F5">
              <w:rPr>
                <w:rStyle w:val="Lienhypertexte"/>
                <w:noProof/>
              </w:rPr>
              <w:t>7.3.5</w:t>
            </w:r>
            <w:r w:rsidR="00D60226">
              <w:rPr>
                <w:rFonts w:asciiTheme="minorHAnsi" w:eastAsiaTheme="minorEastAsia" w:hAnsiTheme="minorHAnsi"/>
                <w:noProof/>
                <w:lang w:val="en-US"/>
              </w:rPr>
              <w:tab/>
            </w:r>
            <w:r w:rsidR="00D60226" w:rsidRPr="00E748F5">
              <w:rPr>
                <w:rStyle w:val="Lienhypertexte"/>
                <w:noProof/>
              </w:rPr>
              <w:t>Use case: Aggregation</w:t>
            </w:r>
            <w:r w:rsidR="00D60226">
              <w:rPr>
                <w:noProof/>
                <w:webHidden/>
              </w:rPr>
              <w:tab/>
              <w:t>19</w:t>
            </w:r>
          </w:hyperlink>
        </w:p>
        <w:p w14:paraId="62DC04F2" w14:textId="469F7BAB" w:rsidR="00D60226" w:rsidRDefault="00813CFA">
          <w:pPr>
            <w:pStyle w:val="TM3"/>
            <w:tabs>
              <w:tab w:val="left" w:pos="1320"/>
              <w:tab w:val="right" w:leader="dot" w:pos="9016"/>
            </w:tabs>
            <w:rPr>
              <w:rFonts w:asciiTheme="minorHAnsi" w:eastAsiaTheme="minorEastAsia" w:hAnsiTheme="minorHAnsi"/>
              <w:noProof/>
              <w:lang w:val="en-US"/>
            </w:rPr>
          </w:pPr>
          <w:hyperlink w:anchor="_Toc163750221" w:history="1">
            <w:r w:rsidR="00D60226" w:rsidRPr="00E748F5">
              <w:rPr>
                <w:rStyle w:val="Lienhypertexte"/>
                <w:noProof/>
              </w:rPr>
              <w:t>7.3.6</w:t>
            </w:r>
            <w:r w:rsidR="00D60226">
              <w:rPr>
                <w:rFonts w:asciiTheme="minorHAnsi" w:eastAsiaTheme="minorEastAsia" w:hAnsiTheme="minorHAnsi"/>
                <w:noProof/>
                <w:lang w:val="en-US"/>
              </w:rPr>
              <w:tab/>
            </w:r>
            <w:r w:rsidR="00D60226" w:rsidRPr="00E748F5">
              <w:rPr>
                <w:rStyle w:val="Lienhypertexte"/>
                <w:noProof/>
              </w:rPr>
              <w:t>Use case: Aggregation with instrument in maintenance</w:t>
            </w:r>
            <w:r w:rsidR="00D60226">
              <w:rPr>
                <w:noProof/>
                <w:webHidden/>
              </w:rPr>
              <w:tab/>
              <w:t>19</w:t>
            </w:r>
          </w:hyperlink>
        </w:p>
        <w:p w14:paraId="2DB6A8C2" w14:textId="72FBB200" w:rsidR="00D60226" w:rsidRDefault="00813CFA">
          <w:pPr>
            <w:pStyle w:val="TM3"/>
            <w:tabs>
              <w:tab w:val="left" w:pos="1320"/>
              <w:tab w:val="right" w:leader="dot" w:pos="9016"/>
            </w:tabs>
            <w:rPr>
              <w:rFonts w:asciiTheme="minorHAnsi" w:eastAsiaTheme="minorEastAsia" w:hAnsiTheme="minorHAnsi"/>
              <w:noProof/>
              <w:lang w:val="en-US"/>
            </w:rPr>
          </w:pPr>
          <w:hyperlink w:anchor="_Toc163750222" w:history="1">
            <w:r w:rsidR="00D60226" w:rsidRPr="00E748F5">
              <w:rPr>
                <w:rStyle w:val="Lienhypertexte"/>
                <w:noProof/>
              </w:rPr>
              <w:t>7.3.7</w:t>
            </w:r>
            <w:r w:rsidR="00D60226">
              <w:rPr>
                <w:rFonts w:asciiTheme="minorHAnsi" w:eastAsiaTheme="minorEastAsia" w:hAnsiTheme="minorHAnsi"/>
                <w:noProof/>
                <w:lang w:val="en-US"/>
              </w:rPr>
              <w:tab/>
            </w:r>
            <w:r w:rsidR="00D60226" w:rsidRPr="00E748F5">
              <w:rPr>
                <w:rStyle w:val="Lienhypertexte"/>
                <w:noProof/>
              </w:rPr>
              <w:t>Use case: Aggregation with overflow/out of information range</w:t>
            </w:r>
            <w:r w:rsidR="00D60226">
              <w:rPr>
                <w:noProof/>
                <w:webHidden/>
              </w:rPr>
              <w:tab/>
              <w:t>20</w:t>
            </w:r>
          </w:hyperlink>
        </w:p>
        <w:p w14:paraId="5374E315" w14:textId="36586163" w:rsidR="00D60226" w:rsidRDefault="00813CFA">
          <w:pPr>
            <w:pStyle w:val="TM3"/>
            <w:tabs>
              <w:tab w:val="left" w:pos="1320"/>
              <w:tab w:val="right" w:leader="dot" w:pos="9016"/>
            </w:tabs>
            <w:rPr>
              <w:rFonts w:asciiTheme="minorHAnsi" w:eastAsiaTheme="minorEastAsia" w:hAnsiTheme="minorHAnsi"/>
              <w:noProof/>
              <w:lang w:val="en-US"/>
            </w:rPr>
          </w:pPr>
          <w:hyperlink w:anchor="_Toc163750223" w:history="1">
            <w:r w:rsidR="00D60226" w:rsidRPr="00E748F5">
              <w:rPr>
                <w:rStyle w:val="Lienhypertexte"/>
                <w:noProof/>
              </w:rPr>
              <w:t>7.3.8</w:t>
            </w:r>
            <w:r w:rsidR="00D60226">
              <w:rPr>
                <w:rFonts w:asciiTheme="minorHAnsi" w:eastAsiaTheme="minorEastAsia" w:hAnsiTheme="minorHAnsi"/>
                <w:noProof/>
                <w:lang w:val="en-US"/>
              </w:rPr>
              <w:tab/>
            </w:r>
            <w:r w:rsidR="00D60226" w:rsidRPr="00E748F5">
              <w:rPr>
                <w:rStyle w:val="Lienhypertexte"/>
                <w:noProof/>
              </w:rPr>
              <w:t>Use case: Solid precipitation aggregation with snowmelt over subsequent days</w:t>
            </w:r>
            <w:r w:rsidR="00D60226">
              <w:rPr>
                <w:noProof/>
                <w:webHidden/>
              </w:rPr>
              <w:tab/>
              <w:t>21</w:t>
            </w:r>
          </w:hyperlink>
        </w:p>
        <w:p w14:paraId="463876D8" w14:textId="45D67BD2" w:rsidR="00D60226" w:rsidRDefault="00813CFA">
          <w:pPr>
            <w:pStyle w:val="TM3"/>
            <w:tabs>
              <w:tab w:val="left" w:pos="1320"/>
              <w:tab w:val="right" w:leader="dot" w:pos="9016"/>
            </w:tabs>
            <w:rPr>
              <w:rFonts w:asciiTheme="minorHAnsi" w:eastAsiaTheme="minorEastAsia" w:hAnsiTheme="minorHAnsi"/>
              <w:noProof/>
              <w:lang w:val="en-US"/>
            </w:rPr>
          </w:pPr>
          <w:hyperlink w:anchor="_Toc163750224" w:history="1">
            <w:r w:rsidR="00D60226" w:rsidRPr="00E748F5">
              <w:rPr>
                <w:rStyle w:val="Lienhypertexte"/>
                <w:noProof/>
              </w:rPr>
              <w:t>7.3.9</w:t>
            </w:r>
            <w:r w:rsidR="00D60226">
              <w:rPr>
                <w:rFonts w:asciiTheme="minorHAnsi" w:eastAsiaTheme="minorEastAsia" w:hAnsiTheme="minorHAnsi"/>
                <w:noProof/>
                <w:lang w:val="en-US"/>
              </w:rPr>
              <w:tab/>
            </w:r>
            <w:r w:rsidR="00D60226" w:rsidRPr="00E748F5">
              <w:rPr>
                <w:rStyle w:val="Lienhypertexte"/>
                <w:noProof/>
              </w:rPr>
              <w:t>Use case: Missing complete set of values for daily computation.</w:t>
            </w:r>
            <w:r w:rsidR="00D60226">
              <w:rPr>
                <w:noProof/>
                <w:webHidden/>
              </w:rPr>
              <w:tab/>
              <w:t>21</w:t>
            </w:r>
          </w:hyperlink>
        </w:p>
        <w:p w14:paraId="7F340A9E" w14:textId="175AF6DF" w:rsidR="00D60226" w:rsidRDefault="00813CFA">
          <w:pPr>
            <w:pStyle w:val="TM1"/>
            <w:tabs>
              <w:tab w:val="left" w:pos="440"/>
            </w:tabs>
            <w:rPr>
              <w:rFonts w:asciiTheme="minorHAnsi" w:eastAsiaTheme="minorEastAsia" w:hAnsiTheme="minorHAnsi"/>
              <w:noProof/>
              <w:lang w:val="en-US"/>
            </w:rPr>
          </w:pPr>
          <w:hyperlink w:anchor="_Toc163750225" w:history="1">
            <w:r w:rsidR="00D60226" w:rsidRPr="00E748F5">
              <w:rPr>
                <w:rStyle w:val="Lienhypertexte"/>
                <w:noProof/>
              </w:rPr>
              <w:t>8</w:t>
            </w:r>
            <w:r w:rsidR="00D60226">
              <w:rPr>
                <w:rFonts w:asciiTheme="minorHAnsi" w:eastAsiaTheme="minorEastAsia" w:hAnsiTheme="minorHAnsi"/>
                <w:noProof/>
                <w:lang w:val="en-US"/>
              </w:rPr>
              <w:tab/>
            </w:r>
            <w:r w:rsidR="00D60226" w:rsidRPr="00E748F5">
              <w:rPr>
                <w:rStyle w:val="Lienhypertexte"/>
                <w:noProof/>
              </w:rPr>
              <w:t xml:space="preserve">Coding format and examples of correctly-formatted messages. </w:t>
            </w:r>
            <w:r w:rsidR="00D60226">
              <w:rPr>
                <w:noProof/>
                <w:webHidden/>
              </w:rPr>
              <w:tab/>
              <w:t>22</w:t>
            </w:r>
          </w:hyperlink>
        </w:p>
        <w:p w14:paraId="0A883A8D" w14:textId="7484B622" w:rsidR="00D60226" w:rsidRDefault="00813CFA">
          <w:pPr>
            <w:pStyle w:val="TM1"/>
            <w:tabs>
              <w:tab w:val="left" w:pos="440"/>
            </w:tabs>
            <w:rPr>
              <w:rFonts w:asciiTheme="minorHAnsi" w:eastAsiaTheme="minorEastAsia" w:hAnsiTheme="minorHAnsi"/>
              <w:noProof/>
              <w:lang w:val="en-US"/>
            </w:rPr>
          </w:pPr>
          <w:hyperlink w:anchor="_Toc163750226" w:history="1">
            <w:r w:rsidR="00D60226" w:rsidRPr="00E748F5">
              <w:rPr>
                <w:rStyle w:val="Lienhypertexte"/>
                <w:noProof/>
              </w:rPr>
              <w:t>9</w:t>
            </w:r>
            <w:r w:rsidR="00D60226">
              <w:rPr>
                <w:rFonts w:asciiTheme="minorHAnsi" w:eastAsiaTheme="minorEastAsia" w:hAnsiTheme="minorHAnsi"/>
                <w:noProof/>
                <w:lang w:val="en-US"/>
              </w:rPr>
              <w:tab/>
            </w:r>
            <w:r w:rsidR="00D60226" w:rsidRPr="00E748F5">
              <w:rPr>
                <w:rStyle w:val="Lienhypertexte"/>
                <w:noProof/>
              </w:rPr>
              <w:t>Submission of DAYCLI messages</w:t>
            </w:r>
            <w:r w:rsidR="00D60226">
              <w:rPr>
                <w:noProof/>
                <w:webHidden/>
              </w:rPr>
              <w:tab/>
              <w:t>26</w:t>
            </w:r>
          </w:hyperlink>
        </w:p>
        <w:p w14:paraId="273ADD1C" w14:textId="1194E464" w:rsidR="00D60226" w:rsidRDefault="00813CFA">
          <w:pPr>
            <w:pStyle w:val="TM1"/>
            <w:tabs>
              <w:tab w:val="left" w:pos="660"/>
            </w:tabs>
            <w:rPr>
              <w:rFonts w:asciiTheme="minorHAnsi" w:eastAsiaTheme="minorEastAsia" w:hAnsiTheme="minorHAnsi"/>
              <w:noProof/>
              <w:lang w:val="en-US"/>
            </w:rPr>
          </w:pPr>
          <w:hyperlink w:anchor="_Toc163750227" w:history="1">
            <w:r w:rsidR="00D60226" w:rsidRPr="00E748F5">
              <w:rPr>
                <w:rStyle w:val="Lienhypertexte"/>
                <w:noProof/>
              </w:rPr>
              <w:t>10</w:t>
            </w:r>
            <w:r w:rsidR="00D60226">
              <w:rPr>
                <w:rFonts w:asciiTheme="minorHAnsi" w:eastAsiaTheme="minorEastAsia" w:hAnsiTheme="minorHAnsi"/>
                <w:noProof/>
                <w:lang w:val="en-US"/>
              </w:rPr>
              <w:tab/>
            </w:r>
            <w:r w:rsidR="00D60226" w:rsidRPr="00E748F5">
              <w:rPr>
                <w:rStyle w:val="Lienhypertexte"/>
                <w:noProof/>
              </w:rPr>
              <w:t xml:space="preserve">Registration and de-registration of DAYCLI stations. </w:t>
            </w:r>
            <w:r w:rsidR="00D60226">
              <w:rPr>
                <w:noProof/>
                <w:webHidden/>
              </w:rPr>
              <w:tab/>
              <w:t>27</w:t>
            </w:r>
          </w:hyperlink>
        </w:p>
        <w:p w14:paraId="18414341" w14:textId="1D840E2C" w:rsidR="00D60226" w:rsidRDefault="00813CFA">
          <w:pPr>
            <w:pStyle w:val="TM1"/>
            <w:tabs>
              <w:tab w:val="left" w:pos="660"/>
            </w:tabs>
            <w:rPr>
              <w:rFonts w:asciiTheme="minorHAnsi" w:eastAsiaTheme="minorEastAsia" w:hAnsiTheme="minorHAnsi"/>
              <w:noProof/>
              <w:lang w:val="en-US"/>
            </w:rPr>
          </w:pPr>
          <w:hyperlink w:anchor="_Toc163750228" w:history="1">
            <w:r w:rsidR="00D60226" w:rsidRPr="00E748F5">
              <w:rPr>
                <w:rStyle w:val="Lienhypertexte"/>
                <w:noProof/>
              </w:rPr>
              <w:t>11</w:t>
            </w:r>
            <w:r w:rsidR="00D60226">
              <w:rPr>
                <w:rFonts w:asciiTheme="minorHAnsi" w:eastAsiaTheme="minorEastAsia" w:hAnsiTheme="minorHAnsi"/>
                <w:noProof/>
                <w:lang w:val="en-US"/>
              </w:rPr>
              <w:tab/>
            </w:r>
            <w:r w:rsidR="00D60226" w:rsidRPr="00E748F5">
              <w:rPr>
                <w:rStyle w:val="Lienhypertexte"/>
                <w:noProof/>
              </w:rPr>
              <w:t>References</w:t>
            </w:r>
            <w:r w:rsidR="00D60226">
              <w:rPr>
                <w:noProof/>
                <w:webHidden/>
              </w:rPr>
              <w:tab/>
              <w:t>27</w:t>
            </w:r>
          </w:hyperlink>
        </w:p>
        <w:p w14:paraId="284B3FEC" w14:textId="3B46259D" w:rsidR="006039B0" w:rsidRDefault="006039B0" w:rsidP="00EB2B05">
          <w:pPr>
            <w:rPr>
              <w:b/>
              <w:bCs/>
              <w:lang w:val="fr-FR"/>
            </w:rPr>
          </w:pPr>
        </w:p>
        <w:p w14:paraId="09203E43" w14:textId="77777777" w:rsidR="00D14C7E" w:rsidRDefault="00D14C7E">
          <w:pPr>
            <w:jc w:val="left"/>
            <w:rPr>
              <w:b/>
              <w:bCs/>
              <w:lang w:val="fr-FR"/>
            </w:rPr>
          </w:pPr>
          <w:r>
            <w:rPr>
              <w:b/>
              <w:bCs/>
              <w:lang w:val="fr-FR"/>
            </w:rPr>
            <w:br w:type="page"/>
          </w:r>
        </w:p>
        <w:p w14:paraId="5889B5C6" w14:textId="2BAC2287" w:rsidR="008C1CE7" w:rsidRDefault="00813CFA" w:rsidP="00072011">
          <w:pPr>
            <w:pStyle w:val="Titre1"/>
            <w:numPr>
              <w:ilvl w:val="0"/>
              <w:numId w:val="0"/>
            </w:numPr>
            <w:ind w:left="720"/>
          </w:pPr>
        </w:p>
        <w:bookmarkStart w:id="31" w:name="_Toc125469325" w:displacedByCustomXml="next"/>
        <w:bookmarkEnd w:id="31" w:displacedByCustomXml="next"/>
      </w:sdtContent>
    </w:sdt>
    <w:bookmarkStart w:id="32" w:name="_Toc125469851" w:displacedByCustomXml="prev"/>
    <w:bookmarkEnd w:id="32" w:displacedByCustomXml="prev"/>
    <w:bookmarkStart w:id="33" w:name="_Toc125469328" w:displacedByCustomXml="prev"/>
    <w:bookmarkEnd w:id="33" w:displacedByCustomXml="prev"/>
    <w:bookmarkStart w:id="34" w:name="_Toc125469850" w:displacedByCustomXml="prev"/>
    <w:bookmarkEnd w:id="34" w:displacedByCustomXml="prev"/>
    <w:bookmarkStart w:id="35" w:name="_Toc125469327" w:displacedByCustomXml="prev"/>
    <w:bookmarkEnd w:id="35" w:displacedByCustomXml="prev"/>
    <w:bookmarkStart w:id="36" w:name="_Toc125469849" w:displacedByCustomXml="prev"/>
    <w:bookmarkEnd w:id="36" w:displacedByCustomXml="prev"/>
    <w:bookmarkStart w:id="37" w:name="_Toc125469326" w:displacedByCustomXml="prev"/>
    <w:bookmarkEnd w:id="37" w:displacedByCustomXml="prev"/>
    <w:bookmarkStart w:id="38" w:name="_Toc125469848" w:displacedByCustomXml="prev"/>
    <w:bookmarkEnd w:id="38" w:displacedByCustomXml="prev"/>
    <w:p w14:paraId="305B1F4C" w14:textId="0B2F1BBE" w:rsidR="00643655" w:rsidRPr="00072011" w:rsidRDefault="00200E44" w:rsidP="00072011">
      <w:pPr>
        <w:pStyle w:val="Titre1"/>
      </w:pPr>
      <w:bookmarkStart w:id="39" w:name="_Toc163750184"/>
      <w:r w:rsidRPr="00072011">
        <w:t>In</w:t>
      </w:r>
      <w:r w:rsidR="00A01F45" w:rsidRPr="00072011">
        <w:t>troduction</w:t>
      </w:r>
      <w:bookmarkEnd w:id="39"/>
      <w:r w:rsidR="00A01F45" w:rsidRPr="00072011">
        <w:t xml:space="preserve"> </w:t>
      </w:r>
    </w:p>
    <w:p w14:paraId="161E2C0E" w14:textId="043AA13A" w:rsidR="0079646E" w:rsidRPr="00F8009B" w:rsidRDefault="0079646E">
      <w:r w:rsidRPr="00F8009B">
        <w:t>Recognising the increasing importance of monitoring extremes in a variable and changing climate</w:t>
      </w:r>
      <w:ins w:id="40" w:author="STUBER Denis" w:date="2024-04-05T09:37:00Z">
        <w:r w:rsidR="00002EB8">
          <w:t>,</w:t>
        </w:r>
      </w:ins>
      <w:r w:rsidRPr="00F8009B">
        <w:t xml:space="preserve"> with their concomitant effects on climate-sensitive activities, this document </w:t>
      </w:r>
      <w:r w:rsidR="009C5638">
        <w:t xml:space="preserve">describes requirements </w:t>
      </w:r>
      <w:r w:rsidRPr="00F8009B">
        <w:t xml:space="preserve">for the </w:t>
      </w:r>
      <w:r w:rsidR="006A29DA">
        <w:t>DAYCLI</w:t>
      </w:r>
      <w:r w:rsidR="00250F0D">
        <w:t xml:space="preserve"> report</w:t>
      </w:r>
      <w:r w:rsidR="00002EB8">
        <w:t>. With the DAYCLI report</w:t>
      </w:r>
      <w:r w:rsidR="00D97192">
        <w:t xml:space="preserve"> </w:t>
      </w:r>
      <w:r w:rsidR="00F60D54">
        <w:t>Member Countr</w:t>
      </w:r>
      <w:r w:rsidR="00B30AFB">
        <w:t>ies’</w:t>
      </w:r>
      <w:r w:rsidR="00F60D54">
        <w:t xml:space="preserve"> </w:t>
      </w:r>
      <w:r w:rsidR="00A17714">
        <w:t>National</w:t>
      </w:r>
      <w:r w:rsidR="00D97192">
        <w:t xml:space="preserve"> Meteorological and Hydrological </w:t>
      </w:r>
      <w:r w:rsidR="00961F39">
        <w:t>Services</w:t>
      </w:r>
      <w:r w:rsidR="00A17714">
        <w:t xml:space="preserve"> </w:t>
      </w:r>
      <w:r w:rsidR="00F60D54">
        <w:t>(</w:t>
      </w:r>
      <w:r w:rsidRPr="00F8009B">
        <w:t>NMHSs</w:t>
      </w:r>
      <w:r w:rsidR="00F60D54">
        <w:t>)</w:t>
      </w:r>
      <w:r w:rsidRPr="00F8009B">
        <w:t xml:space="preserve"> </w:t>
      </w:r>
      <w:r w:rsidR="00002EB8">
        <w:t>are providing</w:t>
      </w:r>
      <w:r w:rsidRPr="00F8009B">
        <w:t xml:space="preserve"> daily information on key climate variables, </w:t>
      </w:r>
      <w:r w:rsidR="003868D0">
        <w:t xml:space="preserve">submitted as a monthly report. </w:t>
      </w:r>
      <w:r w:rsidR="007F060D">
        <w:t xml:space="preserve">Six variables are monitored, </w:t>
      </w:r>
      <w:r w:rsidRPr="00F8009B">
        <w:t xml:space="preserve">these being: </w:t>
      </w:r>
      <w:r w:rsidRPr="00F8009B">
        <w:rPr>
          <w:rFonts w:cs="Segoe UI"/>
          <w:b/>
          <w:bCs/>
          <w:color w:val="24292F"/>
          <w:shd w:val="clear" w:color="auto" w:fill="FFFFFF"/>
        </w:rPr>
        <w:t xml:space="preserve">maximum temperature, minimum temperature, mean temperature, precipitation, depth of </w:t>
      </w:r>
      <w:r w:rsidR="00250F0D">
        <w:rPr>
          <w:rFonts w:cs="Segoe UI"/>
          <w:b/>
          <w:bCs/>
          <w:color w:val="24292F"/>
          <w:shd w:val="clear" w:color="auto" w:fill="FFFFFF"/>
        </w:rPr>
        <w:t>fresh</w:t>
      </w:r>
      <w:r w:rsidRPr="00F8009B">
        <w:rPr>
          <w:rFonts w:cs="Segoe UI"/>
          <w:b/>
          <w:bCs/>
          <w:color w:val="24292F"/>
          <w:shd w:val="clear" w:color="auto" w:fill="FFFFFF"/>
        </w:rPr>
        <w:t xml:space="preserve"> snow</w:t>
      </w:r>
      <w:r w:rsidR="002B18D4">
        <w:rPr>
          <w:rFonts w:cs="Segoe UI"/>
          <w:b/>
          <w:bCs/>
          <w:color w:val="24292F"/>
          <w:shd w:val="clear" w:color="auto" w:fill="FFFFFF"/>
        </w:rPr>
        <w:t xml:space="preserve">, </w:t>
      </w:r>
      <w:r w:rsidRPr="00F8009B">
        <w:rPr>
          <w:rFonts w:cs="Segoe UI"/>
          <w:b/>
          <w:bCs/>
          <w:color w:val="24292F"/>
          <w:shd w:val="clear" w:color="auto" w:fill="FFFFFF"/>
        </w:rPr>
        <w:t>and depth of total snow on the ground</w:t>
      </w:r>
      <w:r w:rsidRPr="00F8009B">
        <w:rPr>
          <w:rFonts w:cs="Segoe UI"/>
          <w:color w:val="24292F"/>
          <w:shd w:val="clear" w:color="auto" w:fill="FFFFFF"/>
        </w:rPr>
        <w:t>.</w:t>
      </w:r>
      <w:del w:id="41" w:author="STUBER Denis" w:date="2024-04-05T09:40:00Z">
        <w:r w:rsidRPr="00F8009B" w:rsidDel="00002EB8">
          <w:rPr>
            <w:rFonts w:cs="Segoe UI"/>
            <w:color w:val="24292F"/>
            <w:shd w:val="clear" w:color="auto" w:fill="FFFFFF"/>
          </w:rPr>
          <w:delText xml:space="preserve"> </w:delText>
        </w:r>
      </w:del>
    </w:p>
    <w:p w14:paraId="1E8CD873" w14:textId="57823698" w:rsidR="0079646E" w:rsidRPr="00F8009B" w:rsidRDefault="006A29DA" w:rsidP="00D14C7E">
      <w:r>
        <w:t>DAYCLI</w:t>
      </w:r>
      <w:r w:rsidR="0079646E" w:rsidRPr="00F8009B">
        <w:t xml:space="preserve"> messages have a number of requirements, </w:t>
      </w:r>
      <w:r w:rsidR="00EB0C52">
        <w:t>including</w:t>
      </w:r>
      <w:r w:rsidR="0079646E" w:rsidRPr="00F8009B">
        <w:t xml:space="preserve">: </w:t>
      </w:r>
    </w:p>
    <w:p w14:paraId="272E525F" w14:textId="61125EDA" w:rsidR="00E046E4" w:rsidRDefault="002673C3" w:rsidP="003C22E3">
      <w:pPr>
        <w:pStyle w:val="Paragraphedeliste"/>
        <w:numPr>
          <w:ilvl w:val="0"/>
          <w:numId w:val="14"/>
        </w:numPr>
        <w:rPr>
          <w:ins w:id="42" w:author="STUBER Denis" w:date="2024-04-09T10:55:00Z"/>
        </w:rPr>
      </w:pPr>
      <w:commentRangeStart w:id="43"/>
      <w:ins w:id="44" w:author="STUBER Denis" w:date="2024-07-22T14:28:00Z">
        <w:r>
          <w:t>[</w:t>
        </w:r>
      </w:ins>
      <w:ins w:id="45" w:author="STUBER Denis" w:date="2024-04-09T10:55:00Z">
        <w:r w:rsidR="00E046E4" w:rsidRPr="0027305F">
          <w:rPr>
            <w:i/>
          </w:rPr>
          <w:t xml:space="preserve">Defining </w:t>
        </w:r>
      </w:ins>
      <w:ins w:id="46" w:author="STUBER Denis" w:date="2024-04-09T10:56:00Z">
        <w:r w:rsidR="00E046E4" w:rsidRPr="0027305F">
          <w:rPr>
            <w:i/>
          </w:rPr>
          <w:t xml:space="preserve">the climatological day against the Universal Time </w:t>
        </w:r>
      </w:ins>
      <w:ins w:id="47" w:author="STUBER Denis" w:date="2024-04-09T10:57:00Z">
        <w:r w:rsidR="00E046E4" w:rsidRPr="0027305F">
          <w:rPr>
            <w:i/>
          </w:rPr>
          <w:t>Coordinated (</w:t>
        </w:r>
        <w:commentRangeStart w:id="48"/>
        <w:commentRangeStart w:id="49"/>
        <w:r w:rsidR="00E046E4" w:rsidRPr="0027305F">
          <w:rPr>
            <w:i/>
          </w:rPr>
          <w:t>UTC</w:t>
        </w:r>
      </w:ins>
      <w:commentRangeEnd w:id="48"/>
      <w:r w:rsidR="00C26DC4" w:rsidRPr="0027305F">
        <w:rPr>
          <w:rStyle w:val="Marquedecommentaire"/>
          <w:i/>
        </w:rPr>
        <w:commentReference w:id="48"/>
      </w:r>
      <w:commentRangeEnd w:id="49"/>
      <w:r w:rsidR="0068504C" w:rsidRPr="0027305F">
        <w:rPr>
          <w:rStyle w:val="Marquedecommentaire"/>
          <w:i/>
        </w:rPr>
        <w:commentReference w:id="49"/>
      </w:r>
      <w:ins w:id="50" w:author="STUBER Denis" w:date="2024-04-09T10:57:00Z">
        <w:r w:rsidR="00E046E4" w:rsidRPr="0027305F">
          <w:rPr>
            <w:i/>
          </w:rPr>
          <w:t xml:space="preserve">) to which the values </w:t>
        </w:r>
      </w:ins>
      <w:ins w:id="51" w:author="STUBER Denis" w:date="2024-04-09T10:58:00Z">
        <w:r w:rsidR="00E046E4" w:rsidRPr="0027305F">
          <w:rPr>
            <w:i/>
          </w:rPr>
          <w:t>of the variables measured at a station are assigned to</w:t>
        </w:r>
        <w:r w:rsidR="00E046E4">
          <w:t>.</w:t>
        </w:r>
      </w:ins>
      <w:ins w:id="52" w:author="STUBER Denis" w:date="2024-07-22T14:28:00Z">
        <w:r>
          <w:t>]</w:t>
        </w:r>
      </w:ins>
      <w:commentRangeEnd w:id="43"/>
      <w:ins w:id="53" w:author="STUBER Denis" w:date="2024-07-22T14:30:00Z">
        <w:r>
          <w:rPr>
            <w:rStyle w:val="Marquedecommentaire"/>
          </w:rPr>
          <w:commentReference w:id="43"/>
        </w:r>
      </w:ins>
    </w:p>
    <w:p w14:paraId="1C587292" w14:textId="1D4FADAB" w:rsidR="0079646E" w:rsidRPr="00F8009B" w:rsidRDefault="00EB0C52" w:rsidP="003C22E3">
      <w:pPr>
        <w:pStyle w:val="Paragraphedeliste"/>
        <w:numPr>
          <w:ilvl w:val="0"/>
          <w:numId w:val="14"/>
        </w:numPr>
      </w:pPr>
      <w:commentRangeStart w:id="54"/>
      <w:ins w:id="55" w:author="STUBER Denis" w:date="2024-04-04T11:06:00Z">
        <w:r>
          <w:t xml:space="preserve">Recording </w:t>
        </w:r>
      </w:ins>
      <w:r w:rsidR="00407CE8" w:rsidRPr="00E242A1">
        <w:rPr>
          <w:rStyle w:val="cf01"/>
          <w:rFonts w:asciiTheme="minorHAnsi" w:hAnsiTheme="minorHAnsi" w:cstheme="minorHAnsi"/>
          <w:sz w:val="22"/>
          <w:szCs w:val="22"/>
        </w:rPr>
        <w:t>the</w:t>
      </w:r>
      <w:r w:rsidR="00407CE8" w:rsidRPr="009C700B">
        <w:rPr>
          <w:rStyle w:val="cf01"/>
          <w:rFonts w:asciiTheme="minorHAnsi" w:hAnsiTheme="minorHAnsi" w:cstheme="minorHAnsi"/>
          <w:sz w:val="22"/>
          <w:szCs w:val="22"/>
        </w:rPr>
        <w:t xml:space="preserve"> time periods over which the daily extremes, means or </w:t>
      </w:r>
      <w:r w:rsidR="00407CE8" w:rsidRPr="00484E32">
        <w:rPr>
          <w:rStyle w:val="cf01"/>
          <w:rFonts w:asciiTheme="minorHAnsi" w:hAnsiTheme="minorHAnsi" w:cstheme="minorHAnsi"/>
          <w:sz w:val="22"/>
          <w:szCs w:val="22"/>
        </w:rPr>
        <w:t xml:space="preserve">accumulation </w:t>
      </w:r>
      <w:r>
        <w:rPr>
          <w:rStyle w:val="cf01"/>
          <w:rFonts w:asciiTheme="minorHAnsi" w:hAnsiTheme="minorHAnsi" w:cstheme="minorHAnsi"/>
          <w:sz w:val="22"/>
          <w:szCs w:val="22"/>
        </w:rPr>
        <w:t>are</w:t>
      </w:r>
      <w:r w:rsidR="00407CE8" w:rsidRPr="00484E32">
        <w:rPr>
          <w:rStyle w:val="cf01"/>
          <w:rFonts w:asciiTheme="minorHAnsi" w:hAnsiTheme="minorHAnsi" w:cstheme="minorHAnsi"/>
          <w:sz w:val="22"/>
          <w:szCs w:val="22"/>
        </w:rPr>
        <w:t xml:space="preserve"> reported</w:t>
      </w:r>
      <w:r>
        <w:rPr>
          <w:rStyle w:val="cf01"/>
          <w:rFonts w:asciiTheme="minorHAnsi" w:hAnsiTheme="minorHAnsi" w:cstheme="minorHAnsi"/>
          <w:sz w:val="22"/>
          <w:szCs w:val="22"/>
        </w:rPr>
        <w:t>.</w:t>
      </w:r>
      <w:r w:rsidR="00AA6C84">
        <w:t xml:space="preserve"> </w:t>
      </w:r>
      <w:r>
        <w:t>These may vary between countries and between variables, depending on historic reporting practices.</w:t>
      </w:r>
      <w:commentRangeEnd w:id="54"/>
      <w:r w:rsidR="00E64E01">
        <w:rPr>
          <w:rStyle w:val="Marquedecommentaire"/>
        </w:rPr>
        <w:commentReference w:id="54"/>
      </w:r>
    </w:p>
    <w:p w14:paraId="083006C3" w14:textId="16A62DB6" w:rsidR="0079646E" w:rsidRPr="00F8009B" w:rsidRDefault="00EB0C52" w:rsidP="003C22E3">
      <w:pPr>
        <w:pStyle w:val="Paragraphedeliste"/>
        <w:numPr>
          <w:ilvl w:val="0"/>
          <w:numId w:val="14"/>
        </w:numPr>
      </w:pPr>
      <w:r>
        <w:t xml:space="preserve">Information on </w:t>
      </w:r>
      <w:r w:rsidR="0079646E" w:rsidRPr="00F8009B">
        <w:t>quality control processes</w:t>
      </w:r>
      <w:r w:rsidR="00953007" w:rsidRPr="00953007">
        <w:t xml:space="preserve"> </w:t>
      </w:r>
      <w:r w:rsidR="00953007" w:rsidRPr="00F8009B">
        <w:t>necessary to provide information on confidence in the data</w:t>
      </w:r>
      <w:r w:rsidR="00953007">
        <w:t xml:space="preserve"> are </w:t>
      </w:r>
      <w:r w:rsidR="0079646E" w:rsidRPr="00F8009B">
        <w:t>indicated by quality flags.</w:t>
      </w:r>
      <w:del w:id="56" w:author="STUBER Denis" w:date="2024-04-04T11:13:00Z">
        <w:r w:rsidR="0079646E" w:rsidRPr="00F8009B" w:rsidDel="00EB0C52">
          <w:delText xml:space="preserve"> </w:delText>
        </w:r>
      </w:del>
    </w:p>
    <w:p w14:paraId="35801166" w14:textId="1947C4FF" w:rsidR="0079646E" w:rsidRPr="00F8009B" w:rsidRDefault="00CE2F9E" w:rsidP="00E046E4">
      <w:pPr>
        <w:pStyle w:val="Paragraphedeliste"/>
        <w:numPr>
          <w:ilvl w:val="0"/>
          <w:numId w:val="14"/>
        </w:numPr>
      </w:pPr>
      <w:r>
        <w:rPr>
          <w:lang w:val="en-US"/>
        </w:rPr>
        <w:t>Information on whether a temperature or precipitation value has been aggregated over several days and whether a reported value can be treated as an upper or lower bound, for example due to an overflowing rain gauge.</w:t>
      </w:r>
    </w:p>
    <w:p w14:paraId="0D28567E" w14:textId="07BCBCDD" w:rsidR="0079646E" w:rsidRPr="00F8009B" w:rsidRDefault="0079646E" w:rsidP="00D14C7E">
      <w:r w:rsidRPr="00F8009B">
        <w:t>Th</w:t>
      </w:r>
      <w:r w:rsidR="00D7423D">
        <w:t>is handbook is based on the following principles</w:t>
      </w:r>
      <w:r w:rsidRPr="00F8009B">
        <w:t>:</w:t>
      </w:r>
    </w:p>
    <w:p w14:paraId="5F8ACA7B" w14:textId="5D920C90" w:rsidR="0079646E" w:rsidRPr="00F8009B" w:rsidRDefault="00E046E4" w:rsidP="0016439B">
      <w:pPr>
        <w:pStyle w:val="Paragraphedeliste"/>
        <w:numPr>
          <w:ilvl w:val="0"/>
          <w:numId w:val="14"/>
        </w:numPr>
      </w:pPr>
      <w:r>
        <w:t>It</w:t>
      </w:r>
      <w:r w:rsidR="00D7423D">
        <w:t xml:space="preserve"> recognise</w:t>
      </w:r>
      <w:r w:rsidR="00693C74">
        <w:t>s</w:t>
      </w:r>
      <w:r w:rsidR="00D7423D">
        <w:t xml:space="preserve"> that </w:t>
      </w:r>
      <w:r w:rsidR="0079646E" w:rsidRPr="00F8009B">
        <w:t>individual NMHS</w:t>
      </w:r>
      <w:r w:rsidR="00EB5E21">
        <w:t>s</w:t>
      </w:r>
      <w:r w:rsidR="0079646E" w:rsidRPr="00F8009B">
        <w:t xml:space="preserve"> ha</w:t>
      </w:r>
      <w:r w:rsidR="00EB5E21">
        <w:t>ve</w:t>
      </w:r>
      <w:r w:rsidR="0079646E" w:rsidRPr="00F8009B">
        <w:t xml:space="preserve"> the best knowledge on the quality of the data it holds;</w:t>
      </w:r>
      <w:del w:id="57" w:author="STUBER Denis" w:date="2024-04-05T09:40:00Z">
        <w:r w:rsidR="0079646E" w:rsidRPr="00F8009B" w:rsidDel="00002EB8">
          <w:delText xml:space="preserve"> </w:delText>
        </w:r>
      </w:del>
    </w:p>
    <w:p w14:paraId="6A86BF0D" w14:textId="7AAD2B18" w:rsidR="0079646E" w:rsidRPr="00F8009B" w:rsidRDefault="00E046E4" w:rsidP="0016439B">
      <w:pPr>
        <w:pStyle w:val="Paragraphedeliste"/>
        <w:numPr>
          <w:ilvl w:val="0"/>
          <w:numId w:val="14"/>
        </w:numPr>
      </w:pPr>
      <w:r>
        <w:t>It</w:t>
      </w:r>
      <w:r w:rsidR="00BB2DAE">
        <w:t xml:space="preserve"> p</w:t>
      </w:r>
      <w:r w:rsidR="0079646E" w:rsidRPr="00F8009B">
        <w:t>rovide</w:t>
      </w:r>
      <w:r>
        <w:t>s</w:t>
      </w:r>
      <w:r w:rsidR="0079646E" w:rsidRPr="00F8009B">
        <w:t xml:space="preserve"> a means, and guidance, for all Members to </w:t>
      </w:r>
      <w:r w:rsidR="00BB2DAE">
        <w:t>share</w:t>
      </w:r>
      <w:r w:rsidR="00BB2DAE" w:rsidRPr="00F8009B">
        <w:t xml:space="preserve"> </w:t>
      </w:r>
      <w:r w:rsidR="00002EB8">
        <w:t>high-quality data</w:t>
      </w:r>
      <w:r w:rsidR="0079646E" w:rsidRPr="00F8009B">
        <w:t>;</w:t>
      </w:r>
    </w:p>
    <w:p w14:paraId="16C754F7" w14:textId="040F1120" w:rsidR="00CE2F9E" w:rsidRDefault="00E046E4" w:rsidP="0016439B">
      <w:pPr>
        <w:pStyle w:val="Paragraphedeliste"/>
        <w:numPr>
          <w:ilvl w:val="0"/>
          <w:numId w:val="14"/>
        </w:numPr>
      </w:pPr>
      <w:r>
        <w:t xml:space="preserve">It </w:t>
      </w:r>
      <w:r w:rsidR="0079646E" w:rsidRPr="00F8009B">
        <w:t>remain</w:t>
      </w:r>
      <w:r>
        <w:t>s</w:t>
      </w:r>
      <w:r w:rsidR="0079646E" w:rsidRPr="00F8009B">
        <w:t xml:space="preserve"> as simple as possible, and support ongoing practices as far as possible;</w:t>
      </w:r>
    </w:p>
    <w:p w14:paraId="7C2717C6" w14:textId="52EC42B7" w:rsidR="0079646E" w:rsidRPr="00CE2F9E" w:rsidRDefault="00E046E4" w:rsidP="0016439B">
      <w:pPr>
        <w:pStyle w:val="Paragraphedeliste"/>
        <w:numPr>
          <w:ilvl w:val="0"/>
          <w:numId w:val="14"/>
        </w:numPr>
        <w:rPr>
          <w:rFonts w:ascii="Cambria" w:hAnsi="Cambria" w:cs="Arial"/>
          <w:color w:val="000000" w:themeColor="text1"/>
        </w:rPr>
      </w:pPr>
      <w:r>
        <w:t>It</w:t>
      </w:r>
      <w:r w:rsidR="0079646E" w:rsidRPr="00F8009B">
        <w:t xml:space="preserve"> propose</w:t>
      </w:r>
      <w:r>
        <w:t>s</w:t>
      </w:r>
      <w:r w:rsidR="0079646E" w:rsidRPr="00F8009B">
        <w:t xml:space="preserve"> a basic framework on data quality coding that can eventually</w:t>
      </w:r>
      <w:ins w:id="58" w:author="STUBER Denis" w:date="2024-07-24T11:28:00Z">
        <w:r w:rsidR="00526433">
          <w:t xml:space="preserve"> later into more general </w:t>
        </w:r>
        <w:proofErr w:type="spellStart"/>
        <w:r w:rsidR="00526433">
          <w:t>use</w:t>
        </w:r>
      </w:ins>
      <w:del w:id="59" w:author="STUBER Denis" w:date="2024-07-24T11:28:00Z">
        <w:r w:rsidR="0079646E" w:rsidRPr="00F8009B" w:rsidDel="00526433">
          <w:delText xml:space="preserve"> </w:delText>
        </w:r>
      </w:del>
      <w:r w:rsidR="0079646E" w:rsidRPr="00F8009B">
        <w:t>evolve</w:t>
      </w:r>
      <w:proofErr w:type="spellEnd"/>
      <w:r w:rsidR="0079646E" w:rsidRPr="00F8009B">
        <w:t xml:space="preserve"> </w:t>
      </w:r>
      <w:del w:id="60" w:author="STUBER Denis" w:date="2024-07-24T11:28:00Z">
        <w:r w:rsidR="0079646E" w:rsidRPr="00F8009B" w:rsidDel="00526433">
          <w:delText xml:space="preserve">towards more </w:delText>
        </w:r>
        <w:commentRangeStart w:id="61"/>
        <w:commentRangeStart w:id="62"/>
        <w:r w:rsidR="0079646E" w:rsidRPr="00F8009B" w:rsidDel="00526433">
          <w:delText xml:space="preserve">homogeneous </w:delText>
        </w:r>
        <w:commentRangeEnd w:id="61"/>
        <w:r w:rsidR="00EB5E21" w:rsidDel="00526433">
          <w:rPr>
            <w:rStyle w:val="Marquedecommentaire"/>
          </w:rPr>
          <w:commentReference w:id="61"/>
        </w:r>
        <w:commentRangeEnd w:id="62"/>
        <w:r w:rsidR="00526433" w:rsidDel="00526433">
          <w:rPr>
            <w:rStyle w:val="Marquedecommentaire"/>
          </w:rPr>
          <w:commentReference w:id="62"/>
        </w:r>
        <w:r w:rsidR="0079646E" w:rsidRPr="00F8009B" w:rsidDel="00526433">
          <w:delText>procedures</w:delText>
        </w:r>
      </w:del>
      <w:r w:rsidR="0079646E" w:rsidRPr="00F8009B">
        <w:t>.</w:t>
      </w:r>
    </w:p>
    <w:p w14:paraId="4BC9D780" w14:textId="06C44DD7" w:rsidR="0079646E" w:rsidRPr="00F8009B" w:rsidRDefault="0079646E">
      <w:r w:rsidRPr="00F8009B">
        <w:t xml:space="preserve">This </w:t>
      </w:r>
      <w:r w:rsidR="00CE2F9E">
        <w:t>h</w:t>
      </w:r>
      <w:r w:rsidRPr="00F8009B">
        <w:t xml:space="preserve">andbook sets out details </w:t>
      </w:r>
      <w:r w:rsidR="00756266">
        <w:t xml:space="preserve">on how to </w:t>
      </w:r>
      <w:r w:rsidR="00CE2F9E">
        <w:t xml:space="preserve">record </w:t>
      </w:r>
      <w:r w:rsidRPr="00F8009B">
        <w:t xml:space="preserve">the individual elements of the </w:t>
      </w:r>
      <w:r w:rsidR="006A29DA">
        <w:t>DAYCLI</w:t>
      </w:r>
      <w:r w:rsidRPr="00F8009B">
        <w:t xml:space="preserve"> report</w:t>
      </w:r>
      <w:r w:rsidR="00CE2F9E">
        <w:t xml:space="preserve"> ready for encoding to BUFR and exchange worldwide</w:t>
      </w:r>
      <w:ins w:id="63" w:author="STUBER Denis" w:date="2024-07-22T14:42:00Z">
        <w:r w:rsidR="0016439B">
          <w:t>. It does not give explanation on how to en</w:t>
        </w:r>
      </w:ins>
      <w:ins w:id="64" w:author="STUBER Denis" w:date="2024-07-22T14:43:00Z">
        <w:r w:rsidR="0016439B">
          <w:t>c</w:t>
        </w:r>
      </w:ins>
      <w:ins w:id="65" w:author="STUBER Denis" w:date="2024-07-22T14:42:00Z">
        <w:r w:rsidR="0016439B">
          <w:t>ode the DAY</w:t>
        </w:r>
      </w:ins>
      <w:ins w:id="66" w:author="STUBER Denis" w:date="2024-07-22T14:43:00Z">
        <w:r w:rsidR="0016439B">
          <w:t>CLI report into BUFR.</w:t>
        </w:r>
      </w:ins>
      <w:del w:id="67" w:author="STUBER Denis" w:date="2024-07-22T14:43:00Z">
        <w:r w:rsidRPr="00F8009B" w:rsidDel="0016439B">
          <w:delText xml:space="preserve"> </w:delText>
        </w:r>
      </w:del>
    </w:p>
    <w:p w14:paraId="65EDC114" w14:textId="5C8D7528" w:rsidR="00E046E4" w:rsidRPr="00E046E4" w:rsidRDefault="0079646E" w:rsidP="00E046E4">
      <w:pPr>
        <w:rPr>
          <w:ins w:id="68" w:author="STUBER Denis" w:date="2024-04-09T11:02:00Z"/>
        </w:rPr>
      </w:pPr>
      <w:r w:rsidRPr="00F8009B">
        <w:t xml:space="preserve">To assist Members in </w:t>
      </w:r>
      <w:r w:rsidR="004F2106">
        <w:t xml:space="preserve">applying </w:t>
      </w:r>
      <w:r w:rsidR="000261D9">
        <w:t>t</w:t>
      </w:r>
      <w:r w:rsidRPr="00F8009B">
        <w:t xml:space="preserve">he </w:t>
      </w:r>
      <w:r w:rsidR="00FA1BB2">
        <w:t xml:space="preserve">data quality flagging </w:t>
      </w:r>
      <w:r w:rsidRPr="00F8009B">
        <w:t xml:space="preserve">requirements for </w:t>
      </w:r>
      <w:r w:rsidR="006A29DA">
        <w:t>DAYCLI</w:t>
      </w:r>
      <w:r w:rsidRPr="00F8009B">
        <w:t xml:space="preserve">, this </w:t>
      </w:r>
      <w:r w:rsidR="00D7423D">
        <w:t>h</w:t>
      </w:r>
      <w:r w:rsidRPr="00F8009B">
        <w:t xml:space="preserve">andbook provides a number of </w:t>
      </w:r>
      <w:r w:rsidR="000022E3">
        <w:t>u</w:t>
      </w:r>
      <w:r w:rsidRPr="00F8009B">
        <w:t xml:space="preserve">se </w:t>
      </w:r>
      <w:r w:rsidR="000022E3">
        <w:t>c</w:t>
      </w:r>
      <w:r w:rsidRPr="00F8009B">
        <w:t>ases, detailing advice on how to record data</w:t>
      </w:r>
      <w:r w:rsidR="00474C7C">
        <w:t xml:space="preserve"> </w:t>
      </w:r>
      <w:r w:rsidRPr="00F8009B">
        <w:t xml:space="preserve">under certain situations which, while relatively unusual, provide extremely valuable climatic/hydrological information, such as aggregations, overflowing </w:t>
      </w:r>
      <w:proofErr w:type="spellStart"/>
      <w:r w:rsidRPr="00F8009B">
        <w:t>raingauges</w:t>
      </w:r>
      <w:proofErr w:type="spellEnd"/>
      <w:r w:rsidRPr="00F8009B">
        <w:t>, and readings that fall outside of instrumental range.</w:t>
      </w:r>
    </w:p>
    <w:p w14:paraId="4B331BB7" w14:textId="1DD475DB" w:rsidR="00072011" w:rsidRPr="00072011" w:rsidRDefault="00072011" w:rsidP="00E046E4">
      <w:pPr>
        <w:pStyle w:val="Titre1"/>
      </w:pPr>
      <w:bookmarkStart w:id="69" w:name="_Toc163750185"/>
      <w:r w:rsidRPr="00072011">
        <w:t>Which stations should report a DAYCLI?</w:t>
      </w:r>
      <w:bookmarkEnd w:id="69"/>
    </w:p>
    <w:p w14:paraId="4662C9C8" w14:textId="0F12667A" w:rsidR="00035D3C" w:rsidRDefault="00953007" w:rsidP="003324A3">
      <w:pPr>
        <w:rPr>
          <w:ins w:id="70" w:author="STUBER Denis" w:date="2024-04-05T09:43:00Z"/>
          <w:i/>
          <w:lang w:val="en-US"/>
        </w:rPr>
      </w:pPr>
      <w:commentRangeStart w:id="71"/>
      <w:ins w:id="72" w:author="STUBER Denis" w:date="2024-07-22T15:04:00Z">
        <w:r>
          <w:rPr>
            <w:i/>
            <w:lang w:val="en-US"/>
          </w:rPr>
          <w:t>Consult the WIGOS colleagues</w:t>
        </w:r>
      </w:ins>
      <w:del w:id="73" w:author="STUBER Denis" w:date="2024-07-22T15:04:00Z">
        <w:r w:rsidR="00D74640" w:rsidDel="00953007">
          <w:rPr>
            <w:rStyle w:val="Marquedecommentaire"/>
          </w:rPr>
          <w:commentReference w:id="74"/>
        </w:r>
      </w:del>
      <w:commentRangeEnd w:id="71"/>
      <w:ins w:id="75" w:author="STUBER Denis" w:date="2024-07-22T15:30:00Z">
        <w:r w:rsidR="005B7FBB">
          <w:rPr>
            <w:i/>
            <w:lang w:val="en-US"/>
          </w:rPr>
          <w:t>, SERCO</w:t>
        </w:r>
      </w:ins>
      <w:ins w:id="76" w:author="STUBER Denis" w:date="2024-07-22T15:31:00Z">
        <w:r w:rsidR="005B7FBB">
          <w:rPr>
            <w:i/>
            <w:lang w:val="en-US"/>
          </w:rPr>
          <w:t>M/SC-CS, INFCOM SC-IMT</w:t>
        </w:r>
      </w:ins>
      <w:r>
        <w:rPr>
          <w:rStyle w:val="Marquedecommentaire"/>
        </w:rPr>
        <w:commentReference w:id="71"/>
      </w:r>
    </w:p>
    <w:p w14:paraId="7ABA1F82" w14:textId="5CF12D89" w:rsidR="00072011" w:rsidRPr="001870A7" w:rsidDel="00352391" w:rsidRDefault="00D936DD" w:rsidP="00953007">
      <w:pPr>
        <w:rPr>
          <w:del w:id="77" w:author="STUBER Denis" w:date="2024-04-04T18:32:00Z"/>
          <w:lang w:val="en-US"/>
        </w:rPr>
      </w:pPr>
      <w:ins w:id="78" w:author="STUBER Denis" w:date="2024-07-22T15:18:00Z">
        <w:r>
          <w:rPr>
            <w:lang w:val="en-US"/>
          </w:rPr>
          <w:t>[</w:t>
        </w:r>
        <w:bookmarkStart w:id="79" w:name="_Hlk172732320"/>
        <w:r>
          <w:rPr>
            <w:lang w:val="en-US"/>
          </w:rPr>
          <w:t xml:space="preserve">Ensure there is a way for WMO members to </w:t>
        </w:r>
      </w:ins>
      <w:ins w:id="80" w:author="STUBER Denis" w:date="2024-07-22T15:19:00Z">
        <w:r>
          <w:rPr>
            <w:lang w:val="en-US"/>
          </w:rPr>
          <w:t xml:space="preserve">declare a station </w:t>
        </w:r>
      </w:ins>
      <w:ins w:id="81" w:author="STUBER Denis" w:date="2024-07-22T15:31:00Z">
        <w:r w:rsidR="005B7FBB">
          <w:rPr>
            <w:lang w:val="en-US"/>
          </w:rPr>
          <w:t xml:space="preserve">(through </w:t>
        </w:r>
        <w:proofErr w:type="gramStart"/>
        <w:r w:rsidR="005B7FBB">
          <w:rPr>
            <w:lang w:val="en-US"/>
          </w:rPr>
          <w:t>OSCAR ?</w:t>
        </w:r>
        <w:proofErr w:type="gramEnd"/>
        <w:r w:rsidR="005B7FBB">
          <w:rPr>
            <w:lang w:val="en-US"/>
          </w:rPr>
          <w:t xml:space="preserve">) </w:t>
        </w:r>
      </w:ins>
      <w:ins w:id="82" w:author="STUBER Denis" w:date="2024-07-22T15:19:00Z">
        <w:r>
          <w:rPr>
            <w:lang w:val="en-US"/>
          </w:rPr>
          <w:t xml:space="preserve">that send CLIMAT or DAYCLI message which were represented with the deprecated Regional Basic Climatological </w:t>
        </w:r>
      </w:ins>
      <w:ins w:id="83" w:author="STUBER Denis" w:date="2024-07-22T15:20:00Z">
        <w:r>
          <w:rPr>
            <w:lang w:val="en-US"/>
          </w:rPr>
          <w:t xml:space="preserve">Network (RBCN) </w:t>
        </w:r>
      </w:ins>
      <w:bookmarkEnd w:id="79"/>
    </w:p>
    <w:p w14:paraId="05E64B7E" w14:textId="2947F4E8" w:rsidR="00B12237" w:rsidRPr="00996D15" w:rsidRDefault="00BB41A8" w:rsidP="00E046E4">
      <w:pPr>
        <w:pStyle w:val="Titre1"/>
      </w:pPr>
      <w:bookmarkStart w:id="84" w:name="_Toc163750186"/>
      <w:r w:rsidRPr="00996D15">
        <w:lastRenderedPageBreak/>
        <w:t xml:space="preserve">Summary of </w:t>
      </w:r>
      <w:r w:rsidR="00243534" w:rsidRPr="00996D15">
        <w:t>ob</w:t>
      </w:r>
      <w:r w:rsidR="00051C47" w:rsidRPr="00996D15">
        <w:t>servational requirements</w:t>
      </w:r>
      <w:bookmarkEnd w:id="84"/>
      <w:del w:id="85" w:author="STUBER Denis" w:date="2024-04-09T11:04:00Z">
        <w:r w:rsidR="00051C47" w:rsidRPr="00996D15" w:rsidDel="00E046E4">
          <w:delText xml:space="preserve"> </w:delText>
        </w:r>
      </w:del>
    </w:p>
    <w:p w14:paraId="2FFECC96" w14:textId="77777777" w:rsidR="00681C84" w:rsidRDefault="00681C84" w:rsidP="00BB2DAE">
      <w:pPr>
        <w:rPr>
          <w:ins w:id="86" w:author="STUBER Denis" w:date="2024-04-09T11:05:00Z"/>
        </w:rPr>
      </w:pPr>
    </w:p>
    <w:p w14:paraId="162533E0" w14:textId="3D823188" w:rsidR="00265A12" w:rsidRDefault="00265A12" w:rsidP="00681C84">
      <w:r>
        <w:t xml:space="preserve">The DAYCLI </w:t>
      </w:r>
      <w:r w:rsidR="00130FB7">
        <w:t xml:space="preserve">report </w:t>
      </w:r>
      <w:r w:rsidR="001F47D6">
        <w:t xml:space="preserve">conveys daily </w:t>
      </w:r>
      <w:r w:rsidR="00DC4E9D">
        <w:t xml:space="preserve">values </w:t>
      </w:r>
      <w:r w:rsidR="001F47D6">
        <w:t xml:space="preserve">of the </w:t>
      </w:r>
      <w:r w:rsidR="00ED3B81">
        <w:t xml:space="preserve">6 </w:t>
      </w:r>
      <w:r w:rsidR="00433019">
        <w:t xml:space="preserve">following </w:t>
      </w:r>
      <w:r w:rsidR="00DC4E9D">
        <w:t xml:space="preserve">observed </w:t>
      </w:r>
      <w:r w:rsidR="00433019">
        <w:t>variables</w:t>
      </w:r>
      <w:r w:rsidR="00C77302">
        <w:t xml:space="preserve">, </w:t>
      </w:r>
      <w:r w:rsidR="004B03D6">
        <w:t>with the</w:t>
      </w:r>
      <w:r w:rsidR="00EE1347">
        <w:t xml:space="preserve">ir unit and </w:t>
      </w:r>
      <w:r w:rsidR="004B03D6">
        <w:t>reported resolution specified in the</w:t>
      </w:r>
      <w:r w:rsidR="00EE1347">
        <w:t xml:space="preserve"> </w:t>
      </w:r>
      <w:r w:rsidR="004B03D6">
        <w:t>Table</w:t>
      </w:r>
      <w:r w:rsidR="00EE1347">
        <w:t xml:space="preserve"> </w:t>
      </w:r>
      <w:r w:rsidR="004B03D6">
        <w:t>1 below</w:t>
      </w:r>
      <w:r w:rsidR="00FA10CF">
        <w:t>:</w:t>
      </w:r>
    </w:p>
    <w:p w14:paraId="300BE7FE" w14:textId="2664D723" w:rsidR="00426CDD" w:rsidRDefault="00426CDD" w:rsidP="00265A12">
      <w:pPr>
        <w:pStyle w:val="Paragraphedeliste"/>
        <w:ind w:left="765"/>
      </w:pPr>
    </w:p>
    <w:p w14:paraId="515655AF" w14:textId="72A0BC40" w:rsidR="004B03D6" w:rsidRPr="00383FC0" w:rsidRDefault="0052667C" w:rsidP="004B03D6">
      <w:pPr>
        <w:pStyle w:val="Paragraphedeliste"/>
        <w:spacing w:after="203" w:line="265" w:lineRule="auto"/>
        <w:ind w:left="0"/>
        <w:jc w:val="center"/>
        <w:rPr>
          <w:ins w:id="87" w:author="David Inglis Berry" w:date="2024-02-02T09:20:00Z"/>
          <w:rFonts w:cs="Calibri"/>
          <w:bCs/>
          <w:i/>
          <w:color w:val="000000" w:themeColor="text1"/>
          <w:sz w:val="24"/>
          <w:szCs w:val="24"/>
        </w:rPr>
      </w:pPr>
      <w:r>
        <w:rPr>
          <w:rFonts w:cs="Calibri"/>
          <w:bCs/>
          <w:i/>
          <w:color w:val="000000" w:themeColor="text1"/>
          <w:sz w:val="24"/>
          <w:szCs w:val="24"/>
          <w:lang w:val="en-US"/>
        </w:rPr>
        <w:t xml:space="preserve">Table </w:t>
      </w:r>
      <w:ins w:id="88" w:author="David Inglis Berry" w:date="2024-02-02T09:20:00Z">
        <w:r w:rsidR="004B03D6" w:rsidRPr="00383FC0">
          <w:rPr>
            <w:rFonts w:cs="Calibri"/>
            <w:bCs/>
            <w:i/>
            <w:color w:val="000000" w:themeColor="text1"/>
            <w:sz w:val="24"/>
            <w:szCs w:val="24"/>
            <w:lang w:val="en-US"/>
          </w:rPr>
          <w:t xml:space="preserve">1. Required </w:t>
        </w:r>
        <w:r w:rsidR="004B03D6">
          <w:rPr>
            <w:rFonts w:cs="Calibri"/>
            <w:bCs/>
            <w:i/>
            <w:color w:val="000000" w:themeColor="text1"/>
            <w:sz w:val="24"/>
            <w:szCs w:val="24"/>
            <w:lang w:val="en-US"/>
          </w:rPr>
          <w:t>v</w:t>
        </w:r>
        <w:r w:rsidR="004B03D6" w:rsidRPr="00383FC0">
          <w:rPr>
            <w:rFonts w:cs="Calibri"/>
            <w:bCs/>
            <w:i/>
            <w:color w:val="000000" w:themeColor="text1"/>
            <w:sz w:val="24"/>
            <w:szCs w:val="24"/>
            <w:lang w:val="en-US"/>
          </w:rPr>
          <w:t xml:space="preserve">ariables and </w:t>
        </w:r>
        <w:r w:rsidR="004B03D6">
          <w:rPr>
            <w:rFonts w:cs="Calibri"/>
            <w:bCs/>
            <w:i/>
            <w:color w:val="000000" w:themeColor="text1"/>
            <w:sz w:val="24"/>
            <w:szCs w:val="24"/>
            <w:lang w:val="en-US"/>
          </w:rPr>
          <w:t>reporting resolution</w:t>
        </w:r>
      </w:ins>
    </w:p>
    <w:tbl>
      <w:tblPr>
        <w:tblStyle w:val="Grilledutableau"/>
        <w:tblW w:w="6369" w:type="dxa"/>
        <w:jc w:val="center"/>
        <w:tblLook w:val="04A0" w:firstRow="1" w:lastRow="0" w:firstColumn="1" w:lastColumn="0" w:noHBand="0" w:noVBand="1"/>
      </w:tblPr>
      <w:tblGrid>
        <w:gridCol w:w="3091"/>
        <w:gridCol w:w="1176"/>
        <w:gridCol w:w="2102"/>
      </w:tblGrid>
      <w:tr w:rsidR="004B03D6" w:rsidRPr="00383FC0" w14:paraId="151187C2" w14:textId="77777777" w:rsidTr="00002EB8">
        <w:trPr>
          <w:jc w:val="center"/>
          <w:ins w:id="89" w:author="STUBER Denis" w:date="2024-04-04T15:16:00Z"/>
        </w:trPr>
        <w:tc>
          <w:tcPr>
            <w:tcW w:w="3091" w:type="dxa"/>
          </w:tcPr>
          <w:p w14:paraId="7822087E" w14:textId="77777777" w:rsidR="004B03D6" w:rsidRPr="00383FC0" w:rsidRDefault="004B03D6" w:rsidP="00002EB8">
            <w:pPr>
              <w:spacing w:after="203" w:line="265" w:lineRule="auto"/>
              <w:jc w:val="center"/>
              <w:rPr>
                <w:ins w:id="90" w:author="David Inglis Berry" w:date="2024-02-02T09:20:00Z"/>
                <w:rFonts w:cstheme="minorHAnsi"/>
                <w:b/>
                <w:color w:val="000000" w:themeColor="text1"/>
              </w:rPr>
            </w:pPr>
            <w:ins w:id="91" w:author="David Inglis Berry" w:date="2024-02-02T09:20:00Z">
              <w:r w:rsidRPr="00383FC0">
                <w:rPr>
                  <w:rFonts w:cstheme="minorHAnsi"/>
                  <w:b/>
                  <w:color w:val="000000" w:themeColor="text1"/>
                  <w:lang w:val="en-US"/>
                </w:rPr>
                <w:t>Element name</w:t>
              </w:r>
            </w:ins>
          </w:p>
        </w:tc>
        <w:tc>
          <w:tcPr>
            <w:tcW w:w="1176" w:type="dxa"/>
          </w:tcPr>
          <w:p w14:paraId="4CACB585" w14:textId="77777777" w:rsidR="004B03D6" w:rsidRPr="00383FC0" w:rsidRDefault="004B03D6" w:rsidP="00737C70">
            <w:pPr>
              <w:spacing w:after="203" w:line="265" w:lineRule="auto"/>
              <w:jc w:val="center"/>
              <w:rPr>
                <w:ins w:id="92" w:author="David Inglis Berry" w:date="2024-02-02T09:20:00Z"/>
                <w:rFonts w:cstheme="minorHAnsi"/>
                <w:b/>
                <w:color w:val="000000" w:themeColor="text1"/>
              </w:rPr>
            </w:pPr>
            <w:ins w:id="93" w:author="David Inglis Berry" w:date="2024-02-02T09:20:00Z">
              <w:r w:rsidRPr="00383FC0">
                <w:rPr>
                  <w:rFonts w:cstheme="minorHAnsi"/>
                  <w:b/>
                  <w:color w:val="000000" w:themeColor="text1"/>
                  <w:lang w:val="en-US"/>
                </w:rPr>
                <w:t>Unit</w:t>
              </w:r>
            </w:ins>
          </w:p>
        </w:tc>
        <w:tc>
          <w:tcPr>
            <w:tcW w:w="2102" w:type="dxa"/>
          </w:tcPr>
          <w:p w14:paraId="18BC90F3" w14:textId="77777777" w:rsidR="004B03D6" w:rsidRPr="00383FC0" w:rsidRDefault="004B03D6" w:rsidP="00B5247F">
            <w:pPr>
              <w:spacing w:after="203" w:line="265" w:lineRule="auto"/>
              <w:jc w:val="center"/>
              <w:rPr>
                <w:ins w:id="94" w:author="David Inglis Berry" w:date="2024-02-02T09:20:00Z"/>
                <w:rFonts w:cstheme="minorHAnsi"/>
                <w:b/>
                <w:color w:val="000000" w:themeColor="text1"/>
              </w:rPr>
            </w:pPr>
            <w:ins w:id="95" w:author="David Inglis Berry" w:date="2024-02-02T09:20:00Z">
              <w:r>
                <w:rPr>
                  <w:rFonts w:cstheme="minorHAnsi"/>
                  <w:b/>
                  <w:color w:val="000000" w:themeColor="text1"/>
                  <w:lang w:val="en-US"/>
                </w:rPr>
                <w:t>Reporting resolution</w:t>
              </w:r>
            </w:ins>
          </w:p>
        </w:tc>
      </w:tr>
      <w:tr w:rsidR="004B03D6" w:rsidRPr="00383FC0" w14:paraId="035B7D4F" w14:textId="77777777" w:rsidTr="00002EB8">
        <w:trPr>
          <w:jc w:val="center"/>
          <w:ins w:id="96" w:author="STUBER Denis" w:date="2024-04-04T15:16:00Z"/>
        </w:trPr>
        <w:tc>
          <w:tcPr>
            <w:tcW w:w="3091" w:type="dxa"/>
          </w:tcPr>
          <w:p w14:paraId="5C91C9E8" w14:textId="77777777" w:rsidR="004B03D6" w:rsidRPr="00383FC0" w:rsidRDefault="004B03D6" w:rsidP="00002EB8">
            <w:pPr>
              <w:spacing w:after="203" w:line="265" w:lineRule="auto"/>
              <w:rPr>
                <w:ins w:id="97" w:author="David Inglis Berry" w:date="2024-02-02T09:20:00Z"/>
                <w:rFonts w:cstheme="minorHAnsi"/>
                <w:color w:val="000000" w:themeColor="text1"/>
              </w:rPr>
            </w:pPr>
            <w:ins w:id="98" w:author="David Inglis Berry" w:date="2024-02-02T09:20:00Z">
              <w:r w:rsidRPr="00383FC0">
                <w:rPr>
                  <w:rFonts w:cstheme="minorHAnsi"/>
                  <w:color w:val="000000" w:themeColor="text1"/>
                  <w:lang w:val="en-US"/>
                </w:rPr>
                <w:t>Total accumulated precipitation</w:t>
              </w:r>
            </w:ins>
          </w:p>
        </w:tc>
        <w:tc>
          <w:tcPr>
            <w:tcW w:w="1176" w:type="dxa"/>
          </w:tcPr>
          <w:p w14:paraId="5FFBBE78" w14:textId="77777777" w:rsidR="004B03D6" w:rsidRPr="00383FC0" w:rsidRDefault="004B03D6" w:rsidP="00737C70">
            <w:pPr>
              <w:spacing w:after="203" w:line="265" w:lineRule="auto"/>
              <w:jc w:val="center"/>
              <w:rPr>
                <w:ins w:id="99" w:author="David Inglis Berry" w:date="2024-02-02T09:20:00Z"/>
                <w:rFonts w:cstheme="minorHAnsi"/>
                <w:color w:val="000000" w:themeColor="text1"/>
              </w:rPr>
            </w:pPr>
            <w:ins w:id="100" w:author="David Inglis Berry" w:date="2024-02-02T09:20:00Z">
              <w:r w:rsidRPr="00383FC0">
                <w:rPr>
                  <w:rFonts w:cstheme="minorHAnsi"/>
                  <w:color w:val="000000" w:themeColor="text1"/>
                  <w:lang w:val="en-US"/>
                </w:rPr>
                <w:t>mm</w:t>
              </w:r>
            </w:ins>
          </w:p>
        </w:tc>
        <w:tc>
          <w:tcPr>
            <w:tcW w:w="2102" w:type="dxa"/>
          </w:tcPr>
          <w:p w14:paraId="57C6DEBA" w14:textId="77777777" w:rsidR="004B03D6" w:rsidRPr="00383FC0" w:rsidRDefault="004B03D6" w:rsidP="00737C70">
            <w:pPr>
              <w:spacing w:after="203" w:line="265" w:lineRule="auto"/>
              <w:jc w:val="center"/>
              <w:rPr>
                <w:ins w:id="101" w:author="David Inglis Berry" w:date="2024-02-02T09:20:00Z"/>
                <w:rFonts w:cstheme="minorHAnsi"/>
                <w:color w:val="000000" w:themeColor="text1"/>
              </w:rPr>
            </w:pPr>
            <w:ins w:id="102" w:author="David Inglis Berry" w:date="2024-02-02T09:20:00Z">
              <w:r w:rsidRPr="00383FC0">
                <w:rPr>
                  <w:rFonts w:cstheme="minorHAnsi"/>
                  <w:color w:val="000000" w:themeColor="text1"/>
                  <w:lang w:val="en-US"/>
                </w:rPr>
                <w:t>0.1</w:t>
              </w:r>
            </w:ins>
          </w:p>
        </w:tc>
      </w:tr>
      <w:tr w:rsidR="004B03D6" w:rsidRPr="00383FC0" w14:paraId="6FA01EA6" w14:textId="77777777" w:rsidTr="00002EB8">
        <w:trPr>
          <w:jc w:val="center"/>
          <w:ins w:id="103" w:author="STUBER Denis" w:date="2024-04-04T15:16:00Z"/>
        </w:trPr>
        <w:tc>
          <w:tcPr>
            <w:tcW w:w="3091" w:type="dxa"/>
          </w:tcPr>
          <w:p w14:paraId="67E2FD37" w14:textId="77777777" w:rsidR="004B03D6" w:rsidRPr="00383FC0" w:rsidRDefault="004B03D6" w:rsidP="00002EB8">
            <w:pPr>
              <w:spacing w:after="203" w:line="265" w:lineRule="auto"/>
              <w:rPr>
                <w:ins w:id="104" w:author="David Inglis Berry" w:date="2024-02-02T09:20:00Z"/>
                <w:rFonts w:cstheme="minorHAnsi"/>
                <w:color w:val="000000" w:themeColor="text1"/>
              </w:rPr>
            </w:pPr>
            <w:ins w:id="105" w:author="David Inglis Berry" w:date="2024-02-02T09:20:00Z">
              <w:r w:rsidRPr="00383FC0">
                <w:rPr>
                  <w:rFonts w:cstheme="minorHAnsi"/>
                  <w:color w:val="000000" w:themeColor="text1"/>
                  <w:lang w:val="en-US"/>
                </w:rPr>
                <w:t>Depth of fresh snow</w:t>
              </w:r>
            </w:ins>
          </w:p>
        </w:tc>
        <w:tc>
          <w:tcPr>
            <w:tcW w:w="1176" w:type="dxa"/>
          </w:tcPr>
          <w:p w14:paraId="0A1905B2" w14:textId="77777777" w:rsidR="004B03D6" w:rsidRPr="00383FC0" w:rsidRDefault="004B03D6" w:rsidP="00737C70">
            <w:pPr>
              <w:spacing w:after="203" w:line="265" w:lineRule="auto"/>
              <w:jc w:val="center"/>
              <w:rPr>
                <w:ins w:id="106" w:author="David Inglis Berry" w:date="2024-02-02T09:20:00Z"/>
                <w:rFonts w:cstheme="minorHAnsi"/>
                <w:color w:val="000000" w:themeColor="text1"/>
              </w:rPr>
            </w:pPr>
            <w:ins w:id="107" w:author="David Inglis Berry" w:date="2024-02-02T09:20:00Z">
              <w:r w:rsidRPr="00383FC0">
                <w:rPr>
                  <w:rFonts w:cstheme="minorHAnsi"/>
                  <w:color w:val="000000" w:themeColor="text1"/>
                  <w:lang w:val="en-US"/>
                </w:rPr>
                <w:t>cm</w:t>
              </w:r>
            </w:ins>
          </w:p>
        </w:tc>
        <w:tc>
          <w:tcPr>
            <w:tcW w:w="2102" w:type="dxa"/>
          </w:tcPr>
          <w:p w14:paraId="7CFC218D" w14:textId="77777777" w:rsidR="004B03D6" w:rsidRPr="00383FC0" w:rsidRDefault="004B03D6" w:rsidP="00737C70">
            <w:pPr>
              <w:spacing w:after="203" w:line="265" w:lineRule="auto"/>
              <w:jc w:val="center"/>
              <w:rPr>
                <w:ins w:id="108" w:author="David Inglis Berry" w:date="2024-02-02T09:20:00Z"/>
                <w:rFonts w:cstheme="minorHAnsi"/>
                <w:color w:val="000000" w:themeColor="text1"/>
              </w:rPr>
            </w:pPr>
            <w:ins w:id="109" w:author="David Inglis Berry" w:date="2024-02-02T09:20:00Z">
              <w:r w:rsidRPr="00383FC0">
                <w:rPr>
                  <w:rFonts w:cstheme="minorHAnsi"/>
                  <w:color w:val="000000" w:themeColor="text1"/>
                  <w:lang w:val="en-US"/>
                </w:rPr>
                <w:t>1</w:t>
              </w:r>
            </w:ins>
          </w:p>
        </w:tc>
      </w:tr>
      <w:tr w:rsidR="004B03D6" w:rsidRPr="00383FC0" w14:paraId="732F70F5" w14:textId="77777777" w:rsidTr="00002EB8">
        <w:trPr>
          <w:jc w:val="center"/>
          <w:ins w:id="110" w:author="STUBER Denis" w:date="2024-04-04T15:16:00Z"/>
        </w:trPr>
        <w:tc>
          <w:tcPr>
            <w:tcW w:w="3091" w:type="dxa"/>
          </w:tcPr>
          <w:p w14:paraId="6CC4AD07" w14:textId="77777777" w:rsidR="004B03D6" w:rsidRPr="00383FC0" w:rsidRDefault="004B03D6" w:rsidP="00002EB8">
            <w:pPr>
              <w:spacing w:after="203" w:line="265" w:lineRule="auto"/>
              <w:rPr>
                <w:ins w:id="111" w:author="David Inglis Berry" w:date="2024-02-02T09:20:00Z"/>
                <w:rFonts w:cstheme="minorHAnsi"/>
                <w:color w:val="000000" w:themeColor="text1"/>
              </w:rPr>
            </w:pPr>
            <w:ins w:id="112" w:author="David Inglis Berry" w:date="2024-02-02T09:20:00Z">
              <w:r w:rsidRPr="00383FC0">
                <w:rPr>
                  <w:rFonts w:cstheme="minorHAnsi"/>
                  <w:color w:val="000000" w:themeColor="text1"/>
                  <w:lang w:val="en-US"/>
                </w:rPr>
                <w:t>Total snow depth</w:t>
              </w:r>
            </w:ins>
          </w:p>
        </w:tc>
        <w:tc>
          <w:tcPr>
            <w:tcW w:w="1176" w:type="dxa"/>
          </w:tcPr>
          <w:p w14:paraId="502EE6F2" w14:textId="77777777" w:rsidR="004B03D6" w:rsidRPr="00383FC0" w:rsidRDefault="004B03D6" w:rsidP="00737C70">
            <w:pPr>
              <w:spacing w:after="203" w:line="265" w:lineRule="auto"/>
              <w:jc w:val="center"/>
              <w:rPr>
                <w:ins w:id="113" w:author="David Inglis Berry" w:date="2024-02-02T09:20:00Z"/>
                <w:rFonts w:cstheme="minorHAnsi"/>
                <w:color w:val="000000" w:themeColor="text1"/>
              </w:rPr>
            </w:pPr>
            <w:ins w:id="114" w:author="David Inglis Berry" w:date="2024-02-02T09:20:00Z">
              <w:r w:rsidRPr="00383FC0">
                <w:rPr>
                  <w:rFonts w:cstheme="minorHAnsi"/>
                  <w:color w:val="000000" w:themeColor="text1"/>
                  <w:lang w:val="en-US"/>
                </w:rPr>
                <w:t>cm</w:t>
              </w:r>
            </w:ins>
          </w:p>
        </w:tc>
        <w:tc>
          <w:tcPr>
            <w:tcW w:w="2102" w:type="dxa"/>
          </w:tcPr>
          <w:p w14:paraId="325EA011" w14:textId="77777777" w:rsidR="004B03D6" w:rsidRPr="00383FC0" w:rsidRDefault="004B03D6" w:rsidP="00737C70">
            <w:pPr>
              <w:spacing w:after="203" w:line="265" w:lineRule="auto"/>
              <w:jc w:val="center"/>
              <w:rPr>
                <w:ins w:id="115" w:author="David Inglis Berry" w:date="2024-02-02T09:20:00Z"/>
                <w:rFonts w:cstheme="minorHAnsi"/>
                <w:color w:val="000000" w:themeColor="text1"/>
              </w:rPr>
            </w:pPr>
            <w:ins w:id="116" w:author="David Inglis Berry" w:date="2024-02-02T09:20:00Z">
              <w:r w:rsidRPr="00383FC0">
                <w:rPr>
                  <w:rFonts w:cstheme="minorHAnsi"/>
                  <w:color w:val="000000" w:themeColor="text1"/>
                  <w:lang w:val="en-US"/>
                </w:rPr>
                <w:t>1</w:t>
              </w:r>
            </w:ins>
          </w:p>
        </w:tc>
      </w:tr>
      <w:tr w:rsidR="004B03D6" w:rsidRPr="00383FC0" w14:paraId="1349370A" w14:textId="77777777" w:rsidTr="00002EB8">
        <w:trPr>
          <w:jc w:val="center"/>
          <w:ins w:id="117" w:author="STUBER Denis" w:date="2024-04-04T15:16:00Z"/>
        </w:trPr>
        <w:tc>
          <w:tcPr>
            <w:tcW w:w="3091" w:type="dxa"/>
          </w:tcPr>
          <w:p w14:paraId="7E0D5D76" w14:textId="77777777" w:rsidR="004B03D6" w:rsidRPr="00383FC0" w:rsidRDefault="004B03D6" w:rsidP="00002EB8">
            <w:pPr>
              <w:spacing w:after="203" w:line="265" w:lineRule="auto"/>
              <w:rPr>
                <w:ins w:id="118" w:author="David Inglis Berry" w:date="2024-02-02T09:20:00Z"/>
                <w:rFonts w:cstheme="minorHAnsi"/>
                <w:color w:val="000000" w:themeColor="text1"/>
              </w:rPr>
            </w:pPr>
            <w:ins w:id="119" w:author="David Inglis Berry" w:date="2024-02-02T09:20:00Z">
              <w:r w:rsidRPr="00383FC0">
                <w:rPr>
                  <w:rFonts w:cstheme="minorHAnsi"/>
                  <w:color w:val="000000" w:themeColor="text1"/>
                  <w:lang w:val="en-US"/>
                </w:rPr>
                <w:t>Max Temperature</w:t>
              </w:r>
            </w:ins>
          </w:p>
        </w:tc>
        <w:tc>
          <w:tcPr>
            <w:tcW w:w="1176" w:type="dxa"/>
          </w:tcPr>
          <w:p w14:paraId="61C77ED0" w14:textId="386B6F4C" w:rsidR="004B03D6" w:rsidRPr="00383FC0" w:rsidRDefault="004B03D6" w:rsidP="00737C70">
            <w:pPr>
              <w:spacing w:after="203" w:line="360" w:lineRule="auto"/>
              <w:jc w:val="center"/>
              <w:rPr>
                <w:ins w:id="120" w:author="David Inglis Berry" w:date="2024-02-02T09:20:00Z"/>
                <w:rFonts w:cstheme="minorHAnsi"/>
                <w:color w:val="000000" w:themeColor="text1"/>
              </w:rPr>
            </w:pPr>
            <w:ins w:id="121" w:author="David Inglis Berry" w:date="2024-02-02T09:20:00Z">
              <w:r w:rsidRPr="00383FC0">
                <w:rPr>
                  <w:rFonts w:cstheme="minorHAnsi"/>
                  <w:color w:val="000000" w:themeColor="text1"/>
                  <w:lang w:val="en-US"/>
                </w:rPr>
                <w:t>°</w:t>
              </w:r>
            </w:ins>
            <w:ins w:id="122" w:author="STUBER Denis" w:date="2024-07-22T15:30:00Z">
              <w:r w:rsidR="005B7FBB">
                <w:rPr>
                  <w:rFonts w:cstheme="minorHAnsi"/>
                  <w:color w:val="000000" w:themeColor="text1"/>
                  <w:lang w:val="en-US"/>
                </w:rPr>
                <w:t xml:space="preserve">, </w:t>
              </w:r>
            </w:ins>
            <w:ins w:id="123" w:author="David Inglis Berry" w:date="2024-02-02T09:20:00Z">
              <w:r w:rsidRPr="00383FC0">
                <w:rPr>
                  <w:rFonts w:cstheme="minorHAnsi"/>
                  <w:color w:val="000000" w:themeColor="text1"/>
                  <w:lang w:val="en-US"/>
                </w:rPr>
                <w:t>C</w:t>
              </w:r>
            </w:ins>
          </w:p>
        </w:tc>
        <w:tc>
          <w:tcPr>
            <w:tcW w:w="2102" w:type="dxa"/>
          </w:tcPr>
          <w:p w14:paraId="3D58D0A6" w14:textId="77777777" w:rsidR="004B03D6" w:rsidRPr="00383FC0" w:rsidRDefault="004B03D6" w:rsidP="00737C70">
            <w:pPr>
              <w:spacing w:after="203" w:line="265" w:lineRule="auto"/>
              <w:jc w:val="center"/>
              <w:rPr>
                <w:ins w:id="124" w:author="David Inglis Berry" w:date="2024-02-02T09:20:00Z"/>
                <w:rFonts w:cstheme="minorHAnsi"/>
                <w:color w:val="000000" w:themeColor="text1"/>
              </w:rPr>
            </w:pPr>
            <w:ins w:id="125" w:author="David Inglis Berry" w:date="2024-02-02T09:20:00Z">
              <w:r w:rsidRPr="00383FC0">
                <w:rPr>
                  <w:rFonts w:cstheme="minorHAnsi"/>
                  <w:color w:val="000000" w:themeColor="text1"/>
                  <w:lang w:val="en-US"/>
                </w:rPr>
                <w:t>0.1</w:t>
              </w:r>
            </w:ins>
          </w:p>
        </w:tc>
      </w:tr>
      <w:tr w:rsidR="004B03D6" w:rsidRPr="00383FC0" w14:paraId="10EDF28E" w14:textId="77777777" w:rsidTr="00002EB8">
        <w:trPr>
          <w:jc w:val="center"/>
          <w:ins w:id="126" w:author="STUBER Denis" w:date="2024-04-04T15:16:00Z"/>
        </w:trPr>
        <w:tc>
          <w:tcPr>
            <w:tcW w:w="3091" w:type="dxa"/>
          </w:tcPr>
          <w:p w14:paraId="7AD14017" w14:textId="77777777" w:rsidR="004B03D6" w:rsidRPr="00383FC0" w:rsidRDefault="004B03D6" w:rsidP="00002EB8">
            <w:pPr>
              <w:spacing w:after="203" w:line="265" w:lineRule="auto"/>
              <w:rPr>
                <w:ins w:id="127" w:author="David Inglis Berry" w:date="2024-02-02T09:20:00Z"/>
                <w:rFonts w:cstheme="minorHAnsi"/>
                <w:color w:val="000000" w:themeColor="text1"/>
              </w:rPr>
            </w:pPr>
            <w:ins w:id="128" w:author="David Inglis Berry" w:date="2024-02-02T09:20:00Z">
              <w:r w:rsidRPr="00383FC0">
                <w:rPr>
                  <w:rFonts w:cstheme="minorHAnsi"/>
                  <w:color w:val="000000" w:themeColor="text1"/>
                  <w:lang w:val="en-US"/>
                </w:rPr>
                <w:t>Min Temperature</w:t>
              </w:r>
            </w:ins>
          </w:p>
        </w:tc>
        <w:tc>
          <w:tcPr>
            <w:tcW w:w="1176" w:type="dxa"/>
          </w:tcPr>
          <w:p w14:paraId="48949ACE" w14:textId="18BE4436" w:rsidR="004B03D6" w:rsidRPr="00383FC0" w:rsidRDefault="004B03D6" w:rsidP="00737C70">
            <w:pPr>
              <w:spacing w:after="203" w:line="265" w:lineRule="auto"/>
              <w:jc w:val="center"/>
              <w:rPr>
                <w:ins w:id="129" w:author="David Inglis Berry" w:date="2024-02-02T09:20:00Z"/>
                <w:rFonts w:cstheme="minorHAnsi"/>
                <w:color w:val="000000" w:themeColor="text1"/>
              </w:rPr>
            </w:pPr>
            <w:ins w:id="130" w:author="David Inglis Berry" w:date="2024-02-02T09:20:00Z">
              <w:r w:rsidRPr="00383FC0">
                <w:rPr>
                  <w:rFonts w:cstheme="minorHAnsi"/>
                  <w:color w:val="000000" w:themeColor="text1"/>
                  <w:lang w:val="en-US"/>
                </w:rPr>
                <w:t>°C</w:t>
              </w:r>
            </w:ins>
          </w:p>
        </w:tc>
        <w:tc>
          <w:tcPr>
            <w:tcW w:w="2102" w:type="dxa"/>
          </w:tcPr>
          <w:p w14:paraId="0803B2C5" w14:textId="77777777" w:rsidR="004B03D6" w:rsidRPr="00383FC0" w:rsidRDefault="004B03D6" w:rsidP="00737C70">
            <w:pPr>
              <w:spacing w:after="203" w:line="265" w:lineRule="auto"/>
              <w:jc w:val="center"/>
              <w:rPr>
                <w:ins w:id="131" w:author="David Inglis Berry" w:date="2024-02-02T09:20:00Z"/>
                <w:rFonts w:cstheme="minorHAnsi"/>
                <w:color w:val="000000" w:themeColor="text1"/>
              </w:rPr>
            </w:pPr>
            <w:ins w:id="132" w:author="David Inglis Berry" w:date="2024-02-02T09:20:00Z">
              <w:r w:rsidRPr="00383FC0">
                <w:rPr>
                  <w:rFonts w:cstheme="minorHAnsi"/>
                  <w:color w:val="000000" w:themeColor="text1"/>
                  <w:lang w:val="en-US"/>
                </w:rPr>
                <w:t>0.1</w:t>
              </w:r>
            </w:ins>
          </w:p>
        </w:tc>
      </w:tr>
      <w:tr w:rsidR="004B03D6" w:rsidRPr="00383FC0" w14:paraId="73D23D0F" w14:textId="77777777" w:rsidTr="00002EB8">
        <w:trPr>
          <w:jc w:val="center"/>
          <w:ins w:id="133" w:author="STUBER Denis" w:date="2024-04-04T15:16:00Z"/>
        </w:trPr>
        <w:tc>
          <w:tcPr>
            <w:tcW w:w="3091" w:type="dxa"/>
          </w:tcPr>
          <w:p w14:paraId="137EF3E7" w14:textId="77777777" w:rsidR="004B03D6" w:rsidRPr="00383FC0" w:rsidRDefault="004B03D6" w:rsidP="00002EB8">
            <w:pPr>
              <w:spacing w:after="203" w:line="265" w:lineRule="auto"/>
              <w:rPr>
                <w:ins w:id="134" w:author="David Inglis Berry" w:date="2024-02-02T09:20:00Z"/>
                <w:rFonts w:cstheme="minorHAnsi"/>
                <w:color w:val="000000" w:themeColor="text1"/>
              </w:rPr>
            </w:pPr>
            <w:ins w:id="135" w:author="David Inglis Berry" w:date="2024-02-02T09:20:00Z">
              <w:r w:rsidRPr="00383FC0">
                <w:rPr>
                  <w:rFonts w:cstheme="minorHAnsi"/>
                  <w:color w:val="000000" w:themeColor="text1"/>
                  <w:lang w:val="en-US"/>
                </w:rPr>
                <w:t>Mean Temperature</w:t>
              </w:r>
            </w:ins>
          </w:p>
        </w:tc>
        <w:tc>
          <w:tcPr>
            <w:tcW w:w="1176" w:type="dxa"/>
          </w:tcPr>
          <w:p w14:paraId="085F8EE2" w14:textId="564B8011" w:rsidR="004B03D6" w:rsidRPr="00383FC0" w:rsidRDefault="004B03D6" w:rsidP="00737C70">
            <w:pPr>
              <w:spacing w:after="203" w:line="265" w:lineRule="auto"/>
              <w:jc w:val="center"/>
              <w:rPr>
                <w:ins w:id="136" w:author="David Inglis Berry" w:date="2024-02-02T09:20:00Z"/>
                <w:rFonts w:cstheme="minorHAnsi"/>
                <w:color w:val="000000" w:themeColor="text1"/>
              </w:rPr>
            </w:pPr>
            <w:ins w:id="137" w:author="David Inglis Berry" w:date="2024-02-02T09:20:00Z">
              <w:r w:rsidRPr="00383FC0">
                <w:rPr>
                  <w:rFonts w:cstheme="minorHAnsi"/>
                  <w:color w:val="000000" w:themeColor="text1"/>
                  <w:lang w:val="en-US"/>
                </w:rPr>
                <w:t>°C</w:t>
              </w:r>
            </w:ins>
          </w:p>
        </w:tc>
        <w:tc>
          <w:tcPr>
            <w:tcW w:w="2102" w:type="dxa"/>
          </w:tcPr>
          <w:p w14:paraId="54F91CC9" w14:textId="77777777" w:rsidR="004B03D6" w:rsidRPr="00383FC0" w:rsidRDefault="004B03D6" w:rsidP="00737C70">
            <w:pPr>
              <w:spacing w:after="203" w:line="265" w:lineRule="auto"/>
              <w:jc w:val="center"/>
              <w:rPr>
                <w:ins w:id="138" w:author="David Inglis Berry" w:date="2024-02-02T09:20:00Z"/>
                <w:rFonts w:cstheme="minorHAnsi"/>
                <w:color w:val="000000" w:themeColor="text1"/>
              </w:rPr>
            </w:pPr>
            <w:ins w:id="139" w:author="David Inglis Berry" w:date="2024-02-02T09:20:00Z">
              <w:r w:rsidRPr="00383FC0">
                <w:rPr>
                  <w:rFonts w:cstheme="minorHAnsi"/>
                  <w:color w:val="000000" w:themeColor="text1"/>
                  <w:lang w:val="en-US"/>
                </w:rPr>
                <w:t>0.1</w:t>
              </w:r>
            </w:ins>
          </w:p>
        </w:tc>
      </w:tr>
    </w:tbl>
    <w:p w14:paraId="059E10F1" w14:textId="1BFC9C02" w:rsidR="004B03D6" w:rsidRDefault="004B03D6" w:rsidP="00265A12">
      <w:pPr>
        <w:pStyle w:val="Paragraphedeliste"/>
        <w:ind w:left="765"/>
        <w:rPr>
          <w:ins w:id="140" w:author="STUBER Denis" w:date="2024-04-04T15:15:00Z"/>
        </w:rPr>
      </w:pPr>
    </w:p>
    <w:p w14:paraId="49CD8B71" w14:textId="77777777" w:rsidR="00A2410F" w:rsidRDefault="00D93F50" w:rsidP="00265A12">
      <w:pPr>
        <w:pStyle w:val="Paragraphedeliste"/>
        <w:ind w:left="765"/>
        <w:rPr>
          <w:ins w:id="141" w:author="STUBER Denis" w:date="2024-07-22T16:42:00Z"/>
        </w:rPr>
      </w:pPr>
      <w:ins w:id="142" w:author="STUBER Denis" w:date="2024-04-04T15:22:00Z">
        <w:r>
          <w:t xml:space="preserve">Notes: </w:t>
        </w:r>
      </w:ins>
    </w:p>
    <w:p w14:paraId="44F9C3E1" w14:textId="6D6B3B39" w:rsidR="004B03D6" w:rsidRDefault="00D93F50" w:rsidP="00265A12">
      <w:pPr>
        <w:pStyle w:val="Paragraphedeliste"/>
        <w:ind w:left="765"/>
        <w:rPr>
          <w:ins w:id="143" w:author="STUBER Denis" w:date="2024-07-22T16:42:00Z"/>
        </w:rPr>
      </w:pPr>
      <w:ins w:id="144" w:author="STUBER Denis" w:date="2024-04-04T15:26:00Z">
        <w:r>
          <w:t>See the Guide to Instruments and Methods of Observation (WMO</w:t>
        </w:r>
      </w:ins>
      <w:ins w:id="145" w:author="STUBER Denis" w:date="2024-04-04T15:27:00Z">
        <w:r>
          <w:t xml:space="preserve">-No. 8, Volume I, Annex </w:t>
        </w:r>
        <w:r w:rsidR="00166AC5">
          <w:t xml:space="preserve">1A) </w:t>
        </w:r>
      </w:ins>
      <w:ins w:id="146" w:author="STUBER Denis" w:date="2024-04-04T15:28:00Z">
        <w:r w:rsidR="00166AC5">
          <w:t>tha</w:t>
        </w:r>
      </w:ins>
      <w:ins w:id="147" w:author="STUBER Denis" w:date="2024-04-04T15:29:00Z">
        <w:r w:rsidR="00166AC5">
          <w:t>t</w:t>
        </w:r>
      </w:ins>
      <w:ins w:id="148" w:author="STUBER Denis" w:date="2024-04-04T15:28:00Z">
        <w:r w:rsidR="00166AC5">
          <w:t xml:space="preserve"> gives the reported resolution </w:t>
        </w:r>
      </w:ins>
      <w:ins w:id="149" w:author="STUBER Denis" w:date="2024-04-04T15:29:00Z">
        <w:r w:rsidR="00166AC5">
          <w:t>as well as the required measurement uncertainty</w:t>
        </w:r>
      </w:ins>
      <w:ins w:id="150" w:author="STUBER Denis" w:date="2024-04-04T16:27:00Z">
        <w:r w:rsidR="00462CFB">
          <w:t>.</w:t>
        </w:r>
      </w:ins>
    </w:p>
    <w:p w14:paraId="45CBFD5B" w14:textId="77777777" w:rsidR="00A2410F" w:rsidRDefault="00A2410F" w:rsidP="00265A12">
      <w:pPr>
        <w:pStyle w:val="Paragraphedeliste"/>
        <w:ind w:left="765"/>
        <w:rPr>
          <w:ins w:id="151" w:author="STUBER Denis" w:date="2024-04-04T15:15:00Z"/>
        </w:rPr>
      </w:pPr>
    </w:p>
    <w:p w14:paraId="6FB5DB26" w14:textId="2EA538B1" w:rsidR="004B03D6" w:rsidRDefault="004B03D6" w:rsidP="00265A12">
      <w:pPr>
        <w:pStyle w:val="Paragraphedeliste"/>
        <w:ind w:left="765"/>
        <w:rPr>
          <w:ins w:id="152" w:author="STUBER Denis" w:date="2024-04-04T15:15:00Z"/>
        </w:rPr>
      </w:pPr>
    </w:p>
    <w:p w14:paraId="137CA9C2" w14:textId="77777777" w:rsidR="004B03D6" w:rsidDel="00EE1347" w:rsidRDefault="004B03D6" w:rsidP="00265A12">
      <w:pPr>
        <w:pStyle w:val="Paragraphedeliste"/>
        <w:ind w:left="765"/>
        <w:rPr>
          <w:del w:id="153" w:author="STUBER Denis" w:date="2024-04-04T16:31:00Z"/>
        </w:rPr>
      </w:pPr>
    </w:p>
    <w:p w14:paraId="652DA913" w14:textId="48724DB5" w:rsidR="00DD38E3" w:rsidRDefault="00EE1347" w:rsidP="00737C70">
      <w:ins w:id="154" w:author="STUBER Denis" w:date="2024-04-04T16:35:00Z">
        <w:r>
          <w:t xml:space="preserve">In addition to </w:t>
        </w:r>
      </w:ins>
      <w:ins w:id="155" w:author="STUBER Denis" w:date="2024-04-04T16:32:00Z">
        <w:r>
          <w:t>these values</w:t>
        </w:r>
      </w:ins>
      <w:ins w:id="156" w:author="STUBER Denis" w:date="2024-04-04T16:33:00Z">
        <w:r>
          <w:t xml:space="preserve">, a set of information </w:t>
        </w:r>
      </w:ins>
      <w:ins w:id="157" w:author="STUBER Denis" w:date="2024-04-04T16:36:00Z">
        <w:r>
          <w:t xml:space="preserve">also called metadata </w:t>
        </w:r>
      </w:ins>
      <w:ins w:id="158" w:author="STUBER Denis" w:date="2024-04-04T16:33:00Z">
        <w:r>
          <w:t xml:space="preserve">accompany </w:t>
        </w:r>
      </w:ins>
      <w:del w:id="159" w:author="STUBER Denis" w:date="2024-04-04T16:35:00Z">
        <w:r w:rsidR="00146592" w:rsidDel="00EE1347">
          <w:delText xml:space="preserve">And the full message contains the </w:delText>
        </w:r>
      </w:del>
      <w:del w:id="160" w:author="STUBER Denis" w:date="2024-04-04T16:36:00Z">
        <w:r w:rsidR="00146592" w:rsidDel="00EE1347">
          <w:delText>following metadata</w:delText>
        </w:r>
      </w:del>
      <w:ins w:id="161" w:author="STUBER Denis" w:date="2024-04-04T16:36:00Z">
        <w:r>
          <w:t>the DAYCLI report</w:t>
        </w:r>
      </w:ins>
      <w:r w:rsidR="00146592">
        <w:t xml:space="preserve">: </w:t>
      </w:r>
    </w:p>
    <w:p w14:paraId="6ED9C254" w14:textId="77777777" w:rsidR="001F47D6" w:rsidRDefault="001F47D6" w:rsidP="00265A12">
      <w:pPr>
        <w:pStyle w:val="Paragraphedeliste"/>
        <w:ind w:left="765"/>
      </w:pPr>
    </w:p>
    <w:p w14:paraId="58A1B191" w14:textId="527EB135" w:rsidR="00681C84" w:rsidRDefault="00681C84" w:rsidP="005F3AFB">
      <w:pPr>
        <w:pStyle w:val="Paragraphedeliste"/>
        <w:numPr>
          <w:ilvl w:val="0"/>
          <w:numId w:val="2"/>
        </w:numPr>
      </w:pPr>
      <w:commentRangeStart w:id="162"/>
      <w:commentRangeStart w:id="163"/>
      <w:ins w:id="164" w:author="STUBER Denis" w:date="2024-04-09T11:08:00Z">
        <w:r>
          <w:t>t</w:t>
        </w:r>
      </w:ins>
      <w:ins w:id="165" w:author="STUBER Denis" w:date="2024-04-09T11:07:00Z">
        <w:r>
          <w:t xml:space="preserve">he time difference from </w:t>
        </w:r>
      </w:ins>
      <w:ins w:id="166" w:author="STUBER Denis" w:date="2024-04-09T11:08:00Z">
        <w:r>
          <w:t xml:space="preserve">UTC to obtain the </w:t>
        </w:r>
      </w:ins>
      <w:ins w:id="167" w:author="STUBER Denis" w:date="2024-04-09T11:07:00Z">
        <w:r>
          <w:t>climatologica</w:t>
        </w:r>
      </w:ins>
      <w:ins w:id="168" w:author="STUBER Denis" w:date="2024-04-09T11:08:00Z">
        <w:r>
          <w:t>l day;</w:t>
        </w:r>
      </w:ins>
      <w:commentRangeEnd w:id="162"/>
      <w:ins w:id="169" w:author="STUBER Denis" w:date="2024-04-09T11:09:00Z">
        <w:r>
          <w:rPr>
            <w:rStyle w:val="Marquedecommentaire"/>
          </w:rPr>
          <w:commentReference w:id="162"/>
        </w:r>
      </w:ins>
      <w:commentRangeEnd w:id="163"/>
      <w:r w:rsidR="00292553">
        <w:rPr>
          <w:rStyle w:val="Marquedecommentaire"/>
        </w:rPr>
        <w:commentReference w:id="163"/>
      </w:r>
    </w:p>
    <w:p w14:paraId="1DC687B5" w14:textId="2398232A" w:rsidR="005F3AFB" w:rsidRPr="00CA2DB2" w:rsidRDefault="00072011" w:rsidP="005F3AFB">
      <w:pPr>
        <w:pStyle w:val="Paragraphedeliste"/>
        <w:numPr>
          <w:ilvl w:val="0"/>
          <w:numId w:val="2"/>
        </w:numPr>
      </w:pPr>
      <w:commentRangeStart w:id="170"/>
      <w:r>
        <w:t>t</w:t>
      </w:r>
      <w:r w:rsidR="00EE1347">
        <w:t>he p</w:t>
      </w:r>
      <w:r w:rsidR="005F3AFB" w:rsidRPr="00CA2DB2">
        <w:t xml:space="preserve">eriods of measurement </w:t>
      </w:r>
      <w:r w:rsidR="00EE1347">
        <w:t>assigned to each variable</w:t>
      </w:r>
      <w:r w:rsidR="00DE70E4">
        <w:t>;</w:t>
      </w:r>
      <w:commentRangeEnd w:id="170"/>
      <w:r w:rsidR="002A1E80">
        <w:rPr>
          <w:rStyle w:val="Marquedecommentaire"/>
        </w:rPr>
        <w:commentReference w:id="170"/>
      </w:r>
    </w:p>
    <w:p w14:paraId="6450E725" w14:textId="2452BBDE" w:rsidR="005F3AFB" w:rsidRPr="00CA2DB2" w:rsidRDefault="00072011" w:rsidP="005F3AFB">
      <w:pPr>
        <w:pStyle w:val="Paragraphedeliste"/>
        <w:numPr>
          <w:ilvl w:val="0"/>
          <w:numId w:val="2"/>
        </w:numPr>
      </w:pPr>
      <w:r>
        <w:t>t</w:t>
      </w:r>
      <w:r w:rsidR="00EE1347">
        <w:t xml:space="preserve">he </w:t>
      </w:r>
      <w:r w:rsidR="005F3AFB" w:rsidRPr="00CA2DB2">
        <w:t xml:space="preserve">Siting classification </w:t>
      </w:r>
      <w:r w:rsidR="00EE1347">
        <w:t xml:space="preserve">and the </w:t>
      </w:r>
      <w:r w:rsidR="005F3AFB" w:rsidRPr="00CA2DB2">
        <w:t>Measurement Quality Classification (MQC)</w:t>
      </w:r>
      <w:r w:rsidR="003324A3">
        <w:t xml:space="preserve"> assigned to the in</w:t>
      </w:r>
      <w:r w:rsidR="00035D3C">
        <w:t>s</w:t>
      </w:r>
      <w:r w:rsidR="003324A3">
        <w:t>t</w:t>
      </w:r>
      <w:r w:rsidR="00035D3C">
        <w:t>r</w:t>
      </w:r>
      <w:r w:rsidR="003324A3">
        <w:t>uments that measure the temperatures and the precipitations</w:t>
      </w:r>
    </w:p>
    <w:p w14:paraId="0EC05FB8" w14:textId="4B74820A" w:rsidR="005F3AFB" w:rsidRPr="00CA2DB2" w:rsidRDefault="00072011" w:rsidP="005F3AFB">
      <w:pPr>
        <w:pStyle w:val="Paragraphedeliste"/>
        <w:numPr>
          <w:ilvl w:val="0"/>
          <w:numId w:val="2"/>
        </w:numPr>
      </w:pPr>
      <w:r>
        <w:t>the c</w:t>
      </w:r>
      <w:r w:rsidR="005F3AFB" w:rsidRPr="00CA2DB2">
        <w:t xml:space="preserve">omputation method </w:t>
      </w:r>
      <w:r>
        <w:t xml:space="preserve">used to obtain the </w:t>
      </w:r>
      <w:r w:rsidR="00B27451" w:rsidRPr="00CA2DB2">
        <w:t xml:space="preserve">mean </w:t>
      </w:r>
      <w:r>
        <w:t xml:space="preserve">daily </w:t>
      </w:r>
      <w:r w:rsidR="005F3AFB" w:rsidRPr="00CA2DB2">
        <w:t>temperature</w:t>
      </w:r>
      <w:r w:rsidR="00DE70E4">
        <w:t>;</w:t>
      </w:r>
    </w:p>
    <w:p w14:paraId="0524D131" w14:textId="5B76E400" w:rsidR="005F3AFB" w:rsidRPr="00CA2DB2" w:rsidRDefault="00072011" w:rsidP="005F3AFB">
      <w:pPr>
        <w:pStyle w:val="Paragraphedeliste"/>
        <w:numPr>
          <w:ilvl w:val="0"/>
          <w:numId w:val="2"/>
        </w:numPr>
      </w:pPr>
      <w:r>
        <w:t xml:space="preserve">and </w:t>
      </w:r>
      <w:r w:rsidR="00035D3C">
        <w:t>finally,</w:t>
      </w:r>
      <w:r>
        <w:t xml:space="preserve"> information </w:t>
      </w:r>
      <w:r w:rsidR="003324A3">
        <w:t xml:space="preserve">on quality </w:t>
      </w:r>
      <w:r>
        <w:t xml:space="preserve">on </w:t>
      </w:r>
      <w:r w:rsidR="003324A3">
        <w:t>each value of the</w:t>
      </w:r>
      <w:r>
        <w:t xml:space="preserve"> variable</w:t>
      </w:r>
      <w:r w:rsidR="003324A3">
        <w:t>s</w:t>
      </w:r>
      <w:r>
        <w:t xml:space="preserve"> indicated by </w:t>
      </w:r>
      <w:r w:rsidR="005F3AFB" w:rsidRPr="00CA2DB2">
        <w:t>quality flag</w:t>
      </w:r>
      <w:r w:rsidR="00CF778A" w:rsidRPr="00CA2DB2">
        <w:t>.</w:t>
      </w:r>
    </w:p>
    <w:p w14:paraId="5AB8B934" w14:textId="2999D897" w:rsidR="00EB23A0" w:rsidRDefault="00703042" w:rsidP="00B12CA0">
      <w:pPr>
        <w:pStyle w:val="Titre1"/>
      </w:pPr>
      <w:bookmarkStart w:id="171" w:name="_Toc125469331"/>
      <w:bookmarkStart w:id="172" w:name="_Toc125469332"/>
      <w:bookmarkStart w:id="173" w:name="_Toc125469333"/>
      <w:bookmarkStart w:id="174" w:name="_Toc163141622"/>
      <w:bookmarkStart w:id="175" w:name="_Toc163750187"/>
      <w:bookmarkEnd w:id="171"/>
      <w:bookmarkEnd w:id="172"/>
      <w:bookmarkEnd w:id="173"/>
      <w:bookmarkEnd w:id="174"/>
      <w:ins w:id="176" w:author="STUBER Denis" w:date="2024-04-05T09:59:00Z">
        <w:r>
          <w:t>Climatological day</w:t>
        </w:r>
        <w:r w:rsidRPr="00703042">
          <w:t xml:space="preserve"> </w:t>
        </w:r>
        <w:r>
          <w:t xml:space="preserve">and periods of </w:t>
        </w:r>
        <w:commentRangeStart w:id="177"/>
        <w:r>
          <w:t>measurement</w:t>
        </w:r>
      </w:ins>
      <w:bookmarkEnd w:id="175"/>
      <w:commentRangeEnd w:id="177"/>
      <w:r w:rsidR="0042566A">
        <w:rPr>
          <w:rStyle w:val="Marquedecommentaire"/>
          <w:rFonts w:ascii="Calibri" w:eastAsiaTheme="minorHAnsi" w:hAnsi="Calibri" w:cstheme="minorBidi"/>
        </w:rPr>
        <w:commentReference w:id="177"/>
      </w:r>
    </w:p>
    <w:p w14:paraId="187FFC6C" w14:textId="26D8F9A1" w:rsidR="00613ADD" w:rsidRDefault="00613ADD" w:rsidP="00613ADD">
      <w:pPr>
        <w:rPr>
          <w:ins w:id="178" w:author="STUBER Denis" w:date="2024-07-22T12:44:00Z"/>
          <w:lang w:val="en-US"/>
        </w:rPr>
      </w:pPr>
      <w:ins w:id="179" w:author="STUBER Denis" w:date="2024-04-05T10:02:00Z">
        <w:r>
          <w:rPr>
            <w:lang w:val="en-US"/>
          </w:rPr>
          <w:t xml:space="preserve">The definition of the “climatological day” for a station </w:t>
        </w:r>
      </w:ins>
      <w:ins w:id="180" w:author="STUBER Denis" w:date="2024-04-05T10:03:00Z">
        <w:r>
          <w:rPr>
            <w:lang w:val="en-US"/>
          </w:rPr>
          <w:t>is</w:t>
        </w:r>
      </w:ins>
      <w:ins w:id="181" w:author="STUBER Denis" w:date="2024-04-05T10:02:00Z">
        <w:r>
          <w:rPr>
            <w:lang w:val="en-US"/>
          </w:rPr>
          <w:t xml:space="preserve"> the </w:t>
        </w:r>
        <w:proofErr w:type="gramStart"/>
        <w:r>
          <w:rPr>
            <w:lang w:val="en-US"/>
          </w:rPr>
          <w:t>24 hour</w:t>
        </w:r>
        <w:proofErr w:type="gramEnd"/>
        <w:r>
          <w:rPr>
            <w:lang w:val="en-US"/>
          </w:rPr>
          <w:t xml:space="preserve"> period that</w:t>
        </w:r>
      </w:ins>
      <w:ins w:id="182" w:author="STUBER Denis" w:date="2024-04-05T10:33:00Z">
        <w:r w:rsidR="008C1A50">
          <w:rPr>
            <w:lang w:val="en-US"/>
          </w:rPr>
          <w:t>,</w:t>
        </w:r>
      </w:ins>
      <w:ins w:id="183" w:author="STUBER Denis" w:date="2024-04-05T10:02:00Z">
        <w:r>
          <w:rPr>
            <w:lang w:val="en-US"/>
          </w:rPr>
          <w:t xml:space="preserve"> by national convention</w:t>
        </w:r>
      </w:ins>
      <w:ins w:id="184" w:author="STUBER Denis" w:date="2024-04-05T10:33:00Z">
        <w:r w:rsidR="008C1A50">
          <w:rPr>
            <w:lang w:val="en-US"/>
          </w:rPr>
          <w:t>,</w:t>
        </w:r>
      </w:ins>
      <w:ins w:id="185" w:author="STUBER Denis" w:date="2024-04-05T10:02:00Z">
        <w:r>
          <w:rPr>
            <w:lang w:val="en-US"/>
          </w:rPr>
          <w:t xml:space="preserve"> define</w:t>
        </w:r>
      </w:ins>
      <w:ins w:id="186" w:author="STUBER Denis" w:date="2024-04-05T10:03:00Z">
        <w:r>
          <w:rPr>
            <w:lang w:val="en-US"/>
          </w:rPr>
          <w:t>s</w:t>
        </w:r>
      </w:ins>
      <w:ins w:id="187" w:author="STUBER Denis" w:date="2024-04-05T10:02:00Z">
        <w:r>
          <w:rPr>
            <w:lang w:val="en-US"/>
          </w:rPr>
          <w:t xml:space="preserve"> the day to which the observations </w:t>
        </w:r>
      </w:ins>
      <w:ins w:id="188" w:author="STUBER Denis" w:date="2024-04-05T16:35:00Z">
        <w:r w:rsidR="007E1442">
          <w:rPr>
            <w:lang w:val="en-US"/>
          </w:rPr>
          <w:t>or</w:t>
        </w:r>
      </w:ins>
      <w:ins w:id="189" w:author="STUBER Denis" w:date="2024-04-05T10:02:00Z">
        <w:r>
          <w:rPr>
            <w:lang w:val="en-US"/>
          </w:rPr>
          <w:t xml:space="preserve"> measurements of the various variables at </w:t>
        </w:r>
      </w:ins>
      <w:ins w:id="190" w:author="STUBER Denis" w:date="2024-04-05T16:35:00Z">
        <w:r w:rsidR="007E1442">
          <w:rPr>
            <w:lang w:val="en-US"/>
          </w:rPr>
          <w:t>a</w:t>
        </w:r>
      </w:ins>
      <w:ins w:id="191" w:author="STUBER Denis" w:date="2024-04-05T10:02:00Z">
        <w:r>
          <w:rPr>
            <w:lang w:val="en-US"/>
          </w:rPr>
          <w:t xml:space="preserve"> </w:t>
        </w:r>
      </w:ins>
      <w:ins w:id="192" w:author="STUBER Denis" w:date="2024-04-05T12:32:00Z">
        <w:r w:rsidR="00B00031">
          <w:rPr>
            <w:lang w:val="en-US"/>
          </w:rPr>
          <w:t xml:space="preserve">meteorological </w:t>
        </w:r>
      </w:ins>
      <w:ins w:id="193" w:author="STUBER Denis" w:date="2024-04-05T10:02:00Z">
        <w:r>
          <w:rPr>
            <w:lang w:val="en-US"/>
          </w:rPr>
          <w:t>station will be assigned</w:t>
        </w:r>
      </w:ins>
      <w:ins w:id="194" w:author="STUBER Denis" w:date="2024-04-05T10:03:00Z">
        <w:r>
          <w:rPr>
            <w:lang w:val="en-US"/>
          </w:rPr>
          <w:t xml:space="preserve"> to</w:t>
        </w:r>
      </w:ins>
      <w:ins w:id="195" w:author="STUBER Denis" w:date="2024-04-05T10:02:00Z">
        <w:r>
          <w:rPr>
            <w:lang w:val="en-US"/>
          </w:rPr>
          <w:t>.</w:t>
        </w:r>
      </w:ins>
      <w:ins w:id="196" w:author="STUBER Denis" w:date="2024-04-05T17:39:00Z">
        <w:r w:rsidR="00E35164">
          <w:rPr>
            <w:lang w:val="en-US"/>
          </w:rPr>
          <w:t xml:space="preserve"> </w:t>
        </w:r>
        <w:r w:rsidR="00E35164" w:rsidRPr="005B7173">
          <w:rPr>
            <w:strike/>
            <w:lang w:val="en-US"/>
            <w:rPrChange w:id="197" w:author="STUBER Denis" w:date="2024-07-24T12:01:00Z">
              <w:rPr>
                <w:lang w:val="en-US"/>
              </w:rPr>
            </w:rPrChange>
          </w:rPr>
          <w:t xml:space="preserve">A country may have </w:t>
        </w:r>
      </w:ins>
      <w:ins w:id="198" w:author="STUBER Denis" w:date="2024-04-05T17:40:00Z">
        <w:r w:rsidR="003A70A7" w:rsidRPr="005B7173">
          <w:rPr>
            <w:strike/>
            <w:lang w:val="en-US"/>
            <w:rPrChange w:id="199" w:author="STUBER Denis" w:date="2024-07-24T12:01:00Z">
              <w:rPr>
                <w:lang w:val="en-US"/>
              </w:rPr>
            </w:rPrChange>
          </w:rPr>
          <w:t xml:space="preserve">several climatological days but a </w:t>
        </w:r>
      </w:ins>
      <w:ins w:id="200" w:author="STUBER Denis" w:date="2024-04-05T17:41:00Z">
        <w:r w:rsidR="003A70A7" w:rsidRPr="005B7173">
          <w:rPr>
            <w:strike/>
            <w:lang w:val="en-US"/>
            <w:rPrChange w:id="201" w:author="STUBER Denis" w:date="2024-07-24T12:01:00Z">
              <w:rPr>
                <w:lang w:val="en-US"/>
              </w:rPr>
            </w:rPrChange>
          </w:rPr>
          <w:t xml:space="preserve">point of measurement, a meteorological </w:t>
        </w:r>
      </w:ins>
      <w:ins w:id="202" w:author="STUBER Denis" w:date="2024-04-05T17:40:00Z">
        <w:r w:rsidR="003A70A7" w:rsidRPr="005B7173">
          <w:rPr>
            <w:strike/>
            <w:lang w:val="en-US"/>
            <w:rPrChange w:id="203" w:author="STUBER Denis" w:date="2024-07-24T12:01:00Z">
              <w:rPr>
                <w:lang w:val="en-US"/>
              </w:rPr>
            </w:rPrChange>
          </w:rPr>
          <w:t>station</w:t>
        </w:r>
      </w:ins>
      <w:ins w:id="204" w:author="STUBER Denis" w:date="2024-04-05T17:41:00Z">
        <w:r w:rsidR="003A70A7" w:rsidRPr="005B7173">
          <w:rPr>
            <w:strike/>
            <w:lang w:val="en-US"/>
            <w:rPrChange w:id="205" w:author="STUBER Denis" w:date="2024-07-24T12:01:00Z">
              <w:rPr>
                <w:lang w:val="en-US"/>
              </w:rPr>
            </w:rPrChange>
          </w:rPr>
          <w:t>,</w:t>
        </w:r>
      </w:ins>
      <w:ins w:id="206" w:author="STUBER Denis" w:date="2024-04-05T17:40:00Z">
        <w:r w:rsidR="003A70A7" w:rsidRPr="005B7173">
          <w:rPr>
            <w:strike/>
            <w:lang w:val="en-US"/>
            <w:rPrChange w:id="207" w:author="STUBER Denis" w:date="2024-07-24T12:01:00Z">
              <w:rPr>
                <w:lang w:val="en-US"/>
              </w:rPr>
            </w:rPrChange>
          </w:rPr>
          <w:t xml:space="preserve"> </w:t>
        </w:r>
        <w:commentRangeStart w:id="208"/>
        <w:commentRangeStart w:id="209"/>
        <w:r w:rsidR="003A70A7" w:rsidRPr="005B7173">
          <w:rPr>
            <w:strike/>
            <w:lang w:val="en-US"/>
            <w:rPrChange w:id="210" w:author="STUBER Denis" w:date="2024-07-24T12:01:00Z">
              <w:rPr>
                <w:lang w:val="en-US"/>
              </w:rPr>
            </w:rPrChange>
          </w:rPr>
          <w:t>has only 1 reference climatological day</w:t>
        </w:r>
      </w:ins>
      <w:commentRangeEnd w:id="208"/>
      <w:r w:rsidR="002D62E5" w:rsidRPr="005B7173">
        <w:rPr>
          <w:rStyle w:val="Marquedecommentaire"/>
          <w:strike/>
          <w:rPrChange w:id="211" w:author="STUBER Denis" w:date="2024-07-24T12:01:00Z">
            <w:rPr>
              <w:rStyle w:val="Marquedecommentaire"/>
            </w:rPr>
          </w:rPrChange>
        </w:rPr>
        <w:commentReference w:id="208"/>
      </w:r>
      <w:commentRangeEnd w:id="209"/>
      <w:r w:rsidR="00B770F7" w:rsidRPr="005B7173">
        <w:rPr>
          <w:rStyle w:val="Marquedecommentaire"/>
          <w:strike/>
          <w:rPrChange w:id="212" w:author="STUBER Denis" w:date="2024-07-24T12:01:00Z">
            <w:rPr>
              <w:rStyle w:val="Marquedecommentaire"/>
            </w:rPr>
          </w:rPrChange>
        </w:rPr>
        <w:commentReference w:id="209"/>
      </w:r>
      <w:ins w:id="213" w:author="STUBER Denis" w:date="2024-04-05T17:40:00Z">
        <w:r w:rsidR="003A70A7">
          <w:rPr>
            <w:lang w:val="en-US"/>
          </w:rPr>
          <w:t>.</w:t>
        </w:r>
      </w:ins>
    </w:p>
    <w:p w14:paraId="6CED68E2" w14:textId="6ADD864F" w:rsidR="004247BE" w:rsidRDefault="004247BE" w:rsidP="00613ADD">
      <w:pPr>
        <w:rPr>
          <w:ins w:id="214" w:author="STUBER Denis" w:date="2024-07-22T12:44:00Z"/>
          <w:lang w:val="en-US"/>
        </w:rPr>
      </w:pPr>
    </w:p>
    <w:p w14:paraId="7486D116" w14:textId="752135B7" w:rsidR="008A69FD" w:rsidRDefault="008A69FD" w:rsidP="00613ADD">
      <w:pPr>
        <w:rPr>
          <w:ins w:id="215" w:author="Blair Trewin" w:date="2024-06-19T14:03:00Z"/>
          <w:lang w:val="en-US"/>
        </w:rPr>
      </w:pPr>
      <w:ins w:id="216" w:author="Blair Trewin" w:date="2024-06-19T13:57:00Z">
        <w:r>
          <w:rPr>
            <w:lang w:val="en-US"/>
          </w:rPr>
          <w:lastRenderedPageBreak/>
          <w:t xml:space="preserve">In principle, </w:t>
        </w:r>
        <w:r w:rsidR="00691F2F">
          <w:rPr>
            <w:lang w:val="en-US"/>
          </w:rPr>
          <w:t xml:space="preserve">at an automated station it is possible </w:t>
        </w:r>
      </w:ins>
      <w:ins w:id="217" w:author="Blair Trewin" w:date="2024-06-19T13:58:00Z">
        <w:r w:rsidR="00691F2F">
          <w:rPr>
            <w:lang w:val="en-US"/>
          </w:rPr>
          <w:t xml:space="preserve">to define any 24-hour window as </w:t>
        </w:r>
        <w:r w:rsidR="009D7E5C">
          <w:rPr>
            <w:lang w:val="en-US"/>
          </w:rPr>
          <w:t>the climatological day. However, it is preferred</w:t>
        </w:r>
      </w:ins>
      <w:ins w:id="218" w:author="Blair Trewin" w:date="2024-06-19T13:59:00Z">
        <w:r w:rsidR="00D20B0D">
          <w:rPr>
            <w:lang w:val="en-US"/>
          </w:rPr>
          <w:t xml:space="preserve"> where possible to maintain consistency over time in the definition, as changing the definition at a station may introduce an inhomogeneity (or bias) into the record. </w:t>
        </w:r>
        <w:r w:rsidR="00D30E1D">
          <w:rPr>
            <w:lang w:val="en-US"/>
          </w:rPr>
          <w:t xml:space="preserve">As, historically, </w:t>
        </w:r>
      </w:ins>
      <w:ins w:id="219" w:author="Blair Trewin" w:date="2024-06-19T14:00:00Z">
        <w:r w:rsidR="005427D3">
          <w:rPr>
            <w:lang w:val="en-US"/>
          </w:rPr>
          <w:t>many stations were manual</w:t>
        </w:r>
        <w:r w:rsidR="00BE5D8C">
          <w:rPr>
            <w:lang w:val="en-US"/>
          </w:rPr>
          <w:t xml:space="preserve"> (and many national networks still contain a substantial proportion of manual observations), national </w:t>
        </w:r>
      </w:ins>
      <w:ins w:id="220" w:author="Blair Trewin" w:date="2024-06-19T14:01:00Z">
        <w:r w:rsidR="00BE5D8C">
          <w:rPr>
            <w:lang w:val="en-US"/>
          </w:rPr>
          <w:t xml:space="preserve">observation times </w:t>
        </w:r>
        <w:r w:rsidR="00966D3B">
          <w:rPr>
            <w:lang w:val="en-US"/>
          </w:rPr>
          <w:t xml:space="preserve">for the climatological day </w:t>
        </w:r>
        <w:r w:rsidR="00BE5D8C">
          <w:rPr>
            <w:lang w:val="en-US"/>
          </w:rPr>
          <w:t xml:space="preserve">are often influenced by which time is </w:t>
        </w:r>
        <w:r w:rsidR="00966D3B">
          <w:rPr>
            <w:lang w:val="en-US"/>
          </w:rPr>
          <w:t xml:space="preserve">most practical </w:t>
        </w:r>
      </w:ins>
      <w:ins w:id="221" w:author="Blair Trewin" w:date="2024-06-19T14:02:00Z">
        <w:r w:rsidR="00CF42FD">
          <w:rPr>
            <w:lang w:val="en-US"/>
          </w:rPr>
          <w:t>for observers</w:t>
        </w:r>
        <w:r w:rsidR="004716A5">
          <w:rPr>
            <w:lang w:val="en-US"/>
          </w:rPr>
          <w:t xml:space="preserve"> (e.g. observation times in the morning are more common than midnight). Some countries may use different observation times for </w:t>
        </w:r>
        <w:r w:rsidR="00EE4F71">
          <w:rPr>
            <w:lang w:val="en-US"/>
          </w:rPr>
          <w:t>their NMHS</w:t>
        </w:r>
      </w:ins>
      <w:ins w:id="222" w:author="Blair Trewin" w:date="2024-06-19T14:03:00Z">
        <w:r w:rsidR="00EE4F71">
          <w:rPr>
            <w:lang w:val="en-US"/>
          </w:rPr>
          <w:t xml:space="preserve">-staffed (or automated) network to those used for their volunteer network. </w:t>
        </w:r>
      </w:ins>
    </w:p>
    <w:p w14:paraId="2C9E0B3C" w14:textId="75FDBC59" w:rsidR="00EE4F71" w:rsidRDefault="00EE4F71" w:rsidP="00613ADD">
      <w:pPr>
        <w:rPr>
          <w:ins w:id="223" w:author="Blair Trewin" w:date="2024-06-19T13:57:00Z"/>
          <w:lang w:val="en-US"/>
        </w:rPr>
      </w:pPr>
      <w:ins w:id="224" w:author="Blair Trewin" w:date="2024-06-19T14:03:00Z">
        <w:r>
          <w:rPr>
            <w:lang w:val="en-US"/>
          </w:rPr>
          <w:t>The climatological day is typically defined in terms of UTC, Local Standard Time (LST; local time with any use of summer/daylight savings time remove</w:t>
        </w:r>
      </w:ins>
      <w:ins w:id="225" w:author="Blair Trewin" w:date="2024-06-19T14:04:00Z">
        <w:r>
          <w:rPr>
            <w:lang w:val="en-US"/>
          </w:rPr>
          <w:t xml:space="preserve">d), or local clock time </w:t>
        </w:r>
        <w:r w:rsidR="00C82E35">
          <w:rPr>
            <w:lang w:val="en-US"/>
          </w:rPr>
          <w:t xml:space="preserve">(including summer/daylight savings time where used) (LCT). In some countries </w:t>
        </w:r>
        <w:r w:rsidR="00D571BC">
          <w:rPr>
            <w:lang w:val="en-US"/>
          </w:rPr>
          <w:t xml:space="preserve">with multiple time zones a </w:t>
        </w:r>
        <w:commentRangeStart w:id="226"/>
        <w:commentRangeStart w:id="227"/>
        <w:r w:rsidR="00D571BC">
          <w:rPr>
            <w:lang w:val="en-US"/>
          </w:rPr>
          <w:t xml:space="preserve">common UTC </w:t>
        </w:r>
      </w:ins>
      <w:commentRangeEnd w:id="226"/>
      <w:ins w:id="228" w:author="Blair Trewin" w:date="2024-06-19T14:06:00Z">
        <w:r w:rsidR="00F84C62">
          <w:rPr>
            <w:rStyle w:val="Marquedecommentaire"/>
          </w:rPr>
          <w:commentReference w:id="226"/>
        </w:r>
      </w:ins>
      <w:commentRangeEnd w:id="227"/>
      <w:r w:rsidR="00B770F7">
        <w:rPr>
          <w:rStyle w:val="Marquedecommentaire"/>
        </w:rPr>
        <w:commentReference w:id="227"/>
      </w:r>
      <w:ins w:id="229" w:author="Blair Trewin" w:date="2024-06-19T14:04:00Z">
        <w:r w:rsidR="00D571BC">
          <w:rPr>
            <w:lang w:val="en-US"/>
          </w:rPr>
          <w:t>observation time is u</w:t>
        </w:r>
      </w:ins>
      <w:ins w:id="230" w:author="Blair Trewin" w:date="2024-06-19T14:05:00Z">
        <w:r w:rsidR="00D571BC">
          <w:rPr>
            <w:lang w:val="en-US"/>
          </w:rPr>
          <w:t xml:space="preserve">sed nationally. </w:t>
        </w:r>
      </w:ins>
      <w:ins w:id="231" w:author="STUBER Denis" w:date="2024-07-26T11:50:00Z">
        <w:r w:rsidR="00813CFA">
          <w:rPr>
            <w:lang w:val="en-US"/>
          </w:rPr>
          <w:t>For s</w:t>
        </w:r>
      </w:ins>
      <w:ins w:id="232" w:author="STUBER Denis" w:date="2024-07-24T12:02:00Z">
        <w:r w:rsidR="005B7173">
          <w:rPr>
            <w:lang w:val="en-US"/>
          </w:rPr>
          <w:t xml:space="preserve">ome others </w:t>
        </w:r>
      </w:ins>
      <w:ins w:id="233" w:author="STUBER Denis" w:date="2024-07-26T11:50:00Z">
        <w:r w:rsidR="00813CFA">
          <w:rPr>
            <w:lang w:val="en-US"/>
          </w:rPr>
          <w:t xml:space="preserve">it is not the case and </w:t>
        </w:r>
      </w:ins>
      <w:ins w:id="234" w:author="STUBER Denis" w:date="2024-07-24T12:03:00Z">
        <w:r w:rsidR="005B7173">
          <w:rPr>
            <w:lang w:val="en-US"/>
          </w:rPr>
          <w:t xml:space="preserve">the different time </w:t>
        </w:r>
      </w:ins>
      <w:ins w:id="235" w:author="STUBER Denis" w:date="2024-07-24T12:04:00Z">
        <w:r w:rsidR="005B7173">
          <w:rPr>
            <w:lang w:val="en-US"/>
          </w:rPr>
          <w:t xml:space="preserve">zones </w:t>
        </w:r>
      </w:ins>
      <w:ins w:id="236" w:author="STUBER Denis" w:date="2024-07-26T11:51:00Z">
        <w:r w:rsidR="00813CFA">
          <w:rPr>
            <w:lang w:val="en-US"/>
          </w:rPr>
          <w:t>are kept as they are</w:t>
        </w:r>
      </w:ins>
      <w:ins w:id="237" w:author="STUBER Denis" w:date="2024-07-24T12:05:00Z">
        <w:r w:rsidR="005B7173">
          <w:rPr>
            <w:lang w:val="en-US"/>
          </w:rPr>
          <w:t>.</w:t>
        </w:r>
      </w:ins>
      <w:ins w:id="238" w:author="STUBER Denis" w:date="2024-07-26T11:51:00Z">
        <w:r w:rsidR="00813CFA">
          <w:rPr>
            <w:lang w:val="en-US"/>
          </w:rPr>
          <w:t xml:space="preserve"> </w:t>
        </w:r>
      </w:ins>
      <w:proofErr w:type="gramStart"/>
      <w:ins w:id="239" w:author="Blair Trewin" w:date="2024-06-19T14:05:00Z">
        <w:r w:rsidR="00D571BC">
          <w:rPr>
            <w:lang w:val="en-US"/>
          </w:rPr>
          <w:t>The</w:t>
        </w:r>
        <w:proofErr w:type="gramEnd"/>
        <w:r w:rsidR="00D571BC">
          <w:rPr>
            <w:lang w:val="en-US"/>
          </w:rPr>
          <w:t xml:space="preserve"> use of UTC or LST is preferred</w:t>
        </w:r>
        <w:r w:rsidR="00E8600C">
          <w:rPr>
            <w:lang w:val="en-US"/>
          </w:rPr>
          <w:t xml:space="preserve"> where possible</w:t>
        </w:r>
        <w:r w:rsidR="00D571BC">
          <w:rPr>
            <w:lang w:val="en-US"/>
          </w:rPr>
          <w:t>.</w:t>
        </w:r>
      </w:ins>
    </w:p>
    <w:p w14:paraId="4A8F18D1" w14:textId="32795A37" w:rsidR="008C1A50" w:rsidDel="008A69FD" w:rsidRDefault="008C1A50" w:rsidP="00613ADD">
      <w:pPr>
        <w:rPr>
          <w:ins w:id="240" w:author="STUBER Denis" w:date="2024-04-09T08:48:00Z"/>
          <w:del w:id="241" w:author="Blair Trewin" w:date="2024-06-19T13:57:00Z"/>
          <w:lang w:val="en-US"/>
        </w:rPr>
      </w:pPr>
      <w:ins w:id="242" w:author="STUBER Denis" w:date="2024-04-05T10:33:00Z">
        <w:del w:id="243" w:author="Blair Trewin" w:date="2024-06-19T13:57:00Z">
          <w:r w:rsidDel="008A69FD">
            <w:rPr>
              <w:lang w:val="en-US"/>
            </w:rPr>
            <w:delText>In most case, the</w:delText>
          </w:r>
        </w:del>
      </w:ins>
      <w:ins w:id="244" w:author="STUBER Denis" w:date="2024-04-05T10:34:00Z">
        <w:del w:id="245" w:author="Blair Trewin" w:date="2024-06-19T13:57:00Z">
          <w:r w:rsidDel="008A69FD">
            <w:rPr>
              <w:lang w:val="en-US"/>
            </w:rPr>
            <w:delText xml:space="preserve"> “</w:delText>
          </w:r>
        </w:del>
      </w:ins>
      <w:ins w:id="246" w:author="STUBER Denis" w:date="2024-04-05T10:33:00Z">
        <w:del w:id="247" w:author="Blair Trewin" w:date="2024-06-19T13:57:00Z">
          <w:r w:rsidDel="008A69FD">
            <w:rPr>
              <w:lang w:val="en-US"/>
            </w:rPr>
            <w:delText>climatologi</w:delText>
          </w:r>
        </w:del>
      </w:ins>
      <w:ins w:id="248" w:author="STUBER Denis" w:date="2024-04-05T10:34:00Z">
        <w:del w:id="249" w:author="Blair Trewin" w:date="2024-06-19T13:57:00Z">
          <w:r w:rsidDel="008A69FD">
            <w:rPr>
              <w:lang w:val="en-US"/>
            </w:rPr>
            <w:delText>cal</w:delText>
          </w:r>
        </w:del>
      </w:ins>
      <w:ins w:id="250" w:author="STUBER Denis" w:date="2024-04-05T10:33:00Z">
        <w:del w:id="251" w:author="Blair Trewin" w:date="2024-06-19T13:57:00Z">
          <w:r w:rsidDel="008A69FD">
            <w:rPr>
              <w:lang w:val="en-US"/>
            </w:rPr>
            <w:delText xml:space="preserve"> d</w:delText>
          </w:r>
        </w:del>
      </w:ins>
      <w:ins w:id="252" w:author="STUBER Denis" w:date="2024-04-05T10:34:00Z">
        <w:del w:id="253" w:author="Blair Trewin" w:date="2024-06-19T13:57:00Z">
          <w:r w:rsidDel="008A69FD">
            <w:rPr>
              <w:lang w:val="en-US"/>
            </w:rPr>
            <w:delText>ay”</w:delText>
          </w:r>
        </w:del>
      </w:ins>
      <w:ins w:id="254" w:author="STUBER Denis" w:date="2024-04-05T10:35:00Z">
        <w:del w:id="255" w:author="Blair Trewin" w:date="2024-06-19T13:57:00Z">
          <w:r w:rsidDel="008A69FD">
            <w:rPr>
              <w:lang w:val="en-US"/>
            </w:rPr>
            <w:delText xml:space="preserve"> is </w:delText>
          </w:r>
        </w:del>
      </w:ins>
      <w:ins w:id="256" w:author="STUBER Denis" w:date="2024-04-05T12:33:00Z">
        <w:del w:id="257" w:author="Blair Trewin" w:date="2024-06-19T13:57:00Z">
          <w:r w:rsidR="00B00031" w:rsidDel="008A69FD">
            <w:rPr>
              <w:lang w:val="en-US"/>
            </w:rPr>
            <w:delText xml:space="preserve">reflecting </w:delText>
          </w:r>
        </w:del>
      </w:ins>
      <w:ins w:id="258" w:author="STUBER Denis" w:date="2024-04-05T10:35:00Z">
        <w:del w:id="259" w:author="Blair Trewin" w:date="2024-06-19T13:57:00Z">
          <w:r w:rsidDel="008A69FD">
            <w:rPr>
              <w:lang w:val="en-US"/>
            </w:rPr>
            <w:delText xml:space="preserve">the Time Zone (TZ) </w:delText>
          </w:r>
        </w:del>
      </w:ins>
      <w:ins w:id="260" w:author="STUBER Denis" w:date="2024-04-05T11:18:00Z">
        <w:del w:id="261" w:author="Blair Trewin" w:date="2024-06-19T13:57:00Z">
          <w:r w:rsidR="007749EA" w:rsidDel="008A69FD">
            <w:rPr>
              <w:lang w:val="en-US"/>
            </w:rPr>
            <w:delText xml:space="preserve">or </w:delText>
          </w:r>
        </w:del>
      </w:ins>
      <w:ins w:id="262" w:author="STUBER Denis" w:date="2024-04-10T15:46:00Z">
        <w:del w:id="263" w:author="Blair Trewin" w:date="2024-06-19T13:57:00Z">
          <w:r w:rsidR="00F72E40" w:rsidDel="008A69FD">
            <w:rPr>
              <w:lang w:val="en-US"/>
            </w:rPr>
            <w:delText>a</w:delText>
          </w:r>
        </w:del>
      </w:ins>
      <w:ins w:id="264" w:author="STUBER Denis" w:date="2024-04-05T11:20:00Z">
        <w:del w:id="265" w:author="Blair Trewin" w:date="2024-06-19T13:57:00Z">
          <w:r w:rsidR="007749EA" w:rsidDel="008A69FD">
            <w:rPr>
              <w:lang w:val="en-US"/>
            </w:rPr>
            <w:delText xml:space="preserve"> Local </w:delText>
          </w:r>
        </w:del>
      </w:ins>
      <w:ins w:id="266" w:author="STUBER Denis" w:date="2024-04-10T15:45:00Z">
        <w:del w:id="267" w:author="Blair Trewin" w:date="2024-06-19T13:57:00Z">
          <w:r w:rsidR="00F72E40" w:rsidDel="008A69FD">
            <w:rPr>
              <w:lang w:val="en-US"/>
            </w:rPr>
            <w:delText xml:space="preserve">Standard </w:delText>
          </w:r>
        </w:del>
      </w:ins>
      <w:ins w:id="268" w:author="STUBER Denis" w:date="2024-04-05T11:20:00Z">
        <w:del w:id="269" w:author="Blair Trewin" w:date="2024-06-19T13:57:00Z">
          <w:r w:rsidR="007749EA" w:rsidDel="008A69FD">
            <w:rPr>
              <w:lang w:val="en-US"/>
            </w:rPr>
            <w:delText>Time (L</w:delText>
          </w:r>
        </w:del>
      </w:ins>
      <w:ins w:id="270" w:author="STUBER Denis" w:date="2024-04-10T15:45:00Z">
        <w:del w:id="271" w:author="Blair Trewin" w:date="2024-06-19T13:57:00Z">
          <w:r w:rsidR="00F72E40" w:rsidDel="008A69FD">
            <w:rPr>
              <w:lang w:val="en-US"/>
            </w:rPr>
            <w:delText>S</w:delText>
          </w:r>
        </w:del>
      </w:ins>
      <w:ins w:id="272" w:author="STUBER Denis" w:date="2024-04-05T11:21:00Z">
        <w:del w:id="273" w:author="Blair Trewin" w:date="2024-06-19T13:57:00Z">
          <w:r w:rsidR="007749EA" w:rsidDel="008A69FD">
            <w:rPr>
              <w:lang w:val="en-US"/>
            </w:rPr>
            <w:delText xml:space="preserve">T) </w:delText>
          </w:r>
        </w:del>
      </w:ins>
      <w:ins w:id="274" w:author="STUBER Denis" w:date="2024-04-05T10:35:00Z">
        <w:del w:id="275" w:author="Blair Trewin" w:date="2024-06-19T13:57:00Z">
          <w:r w:rsidDel="008A69FD">
            <w:rPr>
              <w:lang w:val="en-US"/>
            </w:rPr>
            <w:delText>where is located the station</w:delText>
          </w:r>
        </w:del>
      </w:ins>
      <w:ins w:id="276" w:author="STUBER Denis" w:date="2024-04-05T12:31:00Z">
        <w:del w:id="277" w:author="Blair Trewin" w:date="2024-06-19T13:57:00Z">
          <w:r w:rsidR="006C44E9" w:rsidRPr="0025617B" w:rsidDel="008A69FD">
            <w:rPr>
              <w:lang w:val="en-US"/>
            </w:rPr>
            <w:delText>.</w:delText>
          </w:r>
          <w:r w:rsidR="006C44E9" w:rsidDel="008A69FD">
            <w:rPr>
              <w:lang w:val="en-US"/>
            </w:rPr>
            <w:delText xml:space="preserve"> </w:delText>
          </w:r>
        </w:del>
      </w:ins>
      <w:ins w:id="278" w:author="STUBER Denis" w:date="2024-04-05T12:54:00Z">
        <w:del w:id="279" w:author="Blair Trewin" w:date="2024-06-19T13:57:00Z">
          <w:r w:rsidR="009F7B26" w:rsidDel="008A69FD">
            <w:rPr>
              <w:lang w:val="en-US"/>
            </w:rPr>
            <w:delText>But f</w:delText>
          </w:r>
        </w:del>
      </w:ins>
      <w:ins w:id="280" w:author="STUBER Denis" w:date="2024-04-05T12:31:00Z">
        <w:del w:id="281" w:author="Blair Trewin" w:date="2024-06-19T13:57:00Z">
          <w:r w:rsidR="006C44E9" w:rsidDel="008A69FD">
            <w:rPr>
              <w:lang w:val="en-US"/>
            </w:rPr>
            <w:delText xml:space="preserve">or </w:delText>
          </w:r>
        </w:del>
      </w:ins>
      <w:ins w:id="282" w:author="STUBER Denis" w:date="2024-04-05T12:54:00Z">
        <w:del w:id="283" w:author="Blair Trewin" w:date="2024-06-19T13:57:00Z">
          <w:r w:rsidR="009F7B26" w:rsidDel="008A69FD">
            <w:rPr>
              <w:lang w:val="en-US"/>
            </w:rPr>
            <w:delText>some</w:delText>
          </w:r>
        </w:del>
      </w:ins>
      <w:ins w:id="284" w:author="STUBER Denis" w:date="2024-04-05T12:31:00Z">
        <w:del w:id="285" w:author="Blair Trewin" w:date="2024-06-19T13:57:00Z">
          <w:r w:rsidR="006C44E9" w:rsidDel="008A69FD">
            <w:rPr>
              <w:lang w:val="en-US"/>
            </w:rPr>
            <w:delText xml:space="preserve"> countries and stations </w:delText>
          </w:r>
        </w:del>
      </w:ins>
      <w:ins w:id="286" w:author="STUBER Denis" w:date="2024-04-05T12:33:00Z">
        <w:del w:id="287" w:author="Blair Trewin" w:date="2024-06-19T13:57:00Z">
          <w:r w:rsidR="00B00031" w:rsidDel="008A69FD">
            <w:rPr>
              <w:lang w:val="en-US"/>
            </w:rPr>
            <w:delText xml:space="preserve">the climatological day </w:delText>
          </w:r>
        </w:del>
      </w:ins>
      <w:ins w:id="288" w:author="STUBER Denis" w:date="2024-04-05T12:31:00Z">
        <w:del w:id="289" w:author="Blair Trewin" w:date="2024-06-19T13:57:00Z">
          <w:r w:rsidR="006C44E9" w:rsidRPr="00745208" w:rsidDel="008A69FD">
            <w:rPr>
              <w:lang w:val="en-US"/>
            </w:rPr>
            <w:delText>differ</w:delText>
          </w:r>
        </w:del>
      </w:ins>
      <w:ins w:id="290" w:author="STUBER Denis" w:date="2024-04-05T12:34:00Z">
        <w:del w:id="291" w:author="Blair Trewin" w:date="2024-06-19T13:57:00Z">
          <w:r w:rsidR="00B00031" w:rsidDel="008A69FD">
            <w:rPr>
              <w:lang w:val="en-US"/>
            </w:rPr>
            <w:delText>s</w:delText>
          </w:r>
        </w:del>
      </w:ins>
      <w:ins w:id="292" w:author="STUBER Denis" w:date="2024-04-05T12:31:00Z">
        <w:del w:id="293" w:author="Blair Trewin" w:date="2024-06-19T13:57:00Z">
          <w:r w:rsidR="006C44E9" w:rsidRPr="00745208" w:rsidDel="008A69FD">
            <w:rPr>
              <w:lang w:val="en-US"/>
            </w:rPr>
            <w:delText xml:space="preserve"> and show</w:delText>
          </w:r>
        </w:del>
      </w:ins>
      <w:ins w:id="294" w:author="STUBER Denis" w:date="2024-04-05T12:34:00Z">
        <w:del w:id="295" w:author="Blair Trewin" w:date="2024-06-19T13:57:00Z">
          <w:r w:rsidR="00B00031" w:rsidDel="008A69FD">
            <w:rPr>
              <w:lang w:val="en-US"/>
            </w:rPr>
            <w:delText>s</w:delText>
          </w:r>
        </w:del>
      </w:ins>
      <w:ins w:id="296" w:author="STUBER Denis" w:date="2024-04-05T12:31:00Z">
        <w:del w:id="297" w:author="Blair Trewin" w:date="2024-06-19T13:57:00Z">
          <w:r w:rsidR="006C44E9" w:rsidRPr="00745208" w:rsidDel="008A69FD">
            <w:rPr>
              <w:lang w:val="en-US"/>
            </w:rPr>
            <w:delText xml:space="preserve"> delay or advance</w:delText>
          </w:r>
          <w:r w:rsidR="006C44E9" w:rsidDel="008A69FD">
            <w:rPr>
              <w:lang w:val="en-US"/>
            </w:rPr>
            <w:delText xml:space="preserve"> against T</w:delText>
          </w:r>
          <w:r w:rsidR="006C44E9" w:rsidRPr="00745208" w:rsidDel="008A69FD">
            <w:rPr>
              <w:lang w:val="en-US"/>
            </w:rPr>
            <w:delText xml:space="preserve">ime </w:delText>
          </w:r>
          <w:r w:rsidR="006C44E9" w:rsidDel="008A69FD">
            <w:rPr>
              <w:lang w:val="en-US"/>
            </w:rPr>
            <w:delText>Z</w:delText>
          </w:r>
          <w:r w:rsidR="006C44E9" w:rsidRPr="00745208" w:rsidDel="008A69FD">
            <w:rPr>
              <w:lang w:val="en-US"/>
            </w:rPr>
            <w:delText>one</w:delText>
          </w:r>
          <w:r w:rsidR="006C44E9" w:rsidDel="008A69FD">
            <w:rPr>
              <w:lang w:val="en-US"/>
            </w:rPr>
            <w:delText xml:space="preserve"> or Local Time.</w:delText>
          </w:r>
        </w:del>
      </w:ins>
      <w:ins w:id="298" w:author="STUBER Denis" w:date="2024-04-05T10:37:00Z">
        <w:del w:id="299" w:author="Blair Trewin" w:date="2024-06-19T13:57:00Z">
          <w:r w:rsidDel="008A69FD">
            <w:rPr>
              <w:lang w:val="en-US"/>
            </w:rPr>
            <w:delText xml:space="preserve"> </w:delText>
          </w:r>
        </w:del>
      </w:ins>
      <w:ins w:id="300" w:author="STUBER Denis" w:date="2024-04-05T12:37:00Z">
        <w:del w:id="301" w:author="Blair Trewin" w:date="2024-06-19T13:57:00Z">
          <w:r w:rsidR="00B00031" w:rsidDel="008A69FD">
            <w:rPr>
              <w:lang w:val="en-US"/>
            </w:rPr>
            <w:delText xml:space="preserve">Whatever the convention in use </w:delText>
          </w:r>
        </w:del>
      </w:ins>
      <w:ins w:id="302" w:author="STUBER Denis" w:date="2024-04-05T16:36:00Z">
        <w:del w:id="303" w:author="Blair Trewin" w:date="2024-06-19T13:57:00Z">
          <w:r w:rsidR="007E1442" w:rsidDel="008A69FD">
            <w:rPr>
              <w:lang w:val="en-US"/>
            </w:rPr>
            <w:delText xml:space="preserve">is </w:delText>
          </w:r>
        </w:del>
      </w:ins>
      <w:ins w:id="304" w:author="STUBER Denis" w:date="2024-04-05T12:38:00Z">
        <w:del w:id="305" w:author="Blair Trewin" w:date="2024-06-19T13:57:00Z">
          <w:r w:rsidR="00B00031" w:rsidDel="008A69FD">
            <w:rPr>
              <w:lang w:val="en-US"/>
            </w:rPr>
            <w:delText>for a station</w:delText>
          </w:r>
        </w:del>
      </w:ins>
      <w:ins w:id="306" w:author="STUBER Denis" w:date="2024-04-05T17:43:00Z">
        <w:del w:id="307" w:author="Blair Trewin" w:date="2024-06-19T13:57:00Z">
          <w:r w:rsidR="003A70A7" w:rsidDel="008A69FD">
            <w:rPr>
              <w:lang w:val="en-US"/>
            </w:rPr>
            <w:delText>,</w:delText>
          </w:r>
        </w:del>
      </w:ins>
      <w:ins w:id="308" w:author="STUBER Denis" w:date="2024-04-05T12:38:00Z">
        <w:del w:id="309" w:author="Blair Trewin" w:date="2024-06-19T13:57:00Z">
          <w:r w:rsidR="00B00031" w:rsidDel="008A69FD">
            <w:rPr>
              <w:lang w:val="en-US"/>
            </w:rPr>
            <w:delText xml:space="preserve"> </w:delText>
          </w:r>
        </w:del>
      </w:ins>
      <w:ins w:id="310" w:author="STUBER Denis" w:date="2024-04-05T12:39:00Z">
        <w:del w:id="311" w:author="Blair Trewin" w:date="2024-06-19T13:57:00Z">
          <w:r w:rsidR="00B00031" w:rsidDel="008A69FD">
            <w:rPr>
              <w:lang w:val="en-US"/>
            </w:rPr>
            <w:delText xml:space="preserve">the climatological day starts at </w:delText>
          </w:r>
        </w:del>
      </w:ins>
      <w:ins w:id="312" w:author="STUBER Denis" w:date="2024-04-05T10:37:00Z">
        <w:del w:id="313" w:author="Blair Trewin" w:date="2024-06-19T13:57:00Z">
          <w:r w:rsidRPr="0025617B" w:rsidDel="008A69FD">
            <w:rPr>
              <w:lang w:val="en-US"/>
            </w:rPr>
            <w:delText>00:00</w:delText>
          </w:r>
          <w:r w:rsidDel="008A69FD">
            <w:rPr>
              <w:lang w:val="en-US"/>
            </w:rPr>
            <w:delText>:00</w:delText>
          </w:r>
          <w:r w:rsidRPr="0025617B" w:rsidDel="008A69FD">
            <w:rPr>
              <w:lang w:val="en-US"/>
            </w:rPr>
            <w:delText xml:space="preserve"> </w:delText>
          </w:r>
        </w:del>
      </w:ins>
      <w:ins w:id="314" w:author="STUBER Denis" w:date="2024-04-05T11:31:00Z">
        <w:del w:id="315" w:author="Blair Trewin" w:date="2024-06-19T13:57:00Z">
          <w:r w:rsidR="000D6EFA" w:rsidDel="008A69FD">
            <w:rPr>
              <w:lang w:val="en-US"/>
            </w:rPr>
            <w:delText>(0 hour</w:delText>
          </w:r>
        </w:del>
      </w:ins>
      <w:ins w:id="316" w:author="STUBER Denis" w:date="2024-04-05T11:32:00Z">
        <w:del w:id="317" w:author="Blair Trewin" w:date="2024-06-19T13:57:00Z">
          <w:r w:rsidR="000D6EFA" w:rsidDel="008A69FD">
            <w:rPr>
              <w:lang w:val="en-US"/>
            </w:rPr>
            <w:delText xml:space="preserve"> </w:delText>
          </w:r>
        </w:del>
      </w:ins>
      <w:ins w:id="318" w:author="STUBER Denis" w:date="2024-04-05T11:31:00Z">
        <w:del w:id="319" w:author="Blair Trewin" w:date="2024-06-19T13:57:00Z">
          <w:r w:rsidR="000D6EFA" w:rsidDel="008A69FD">
            <w:rPr>
              <w:lang w:val="en-US"/>
            </w:rPr>
            <w:delText>: 0 Minute</w:delText>
          </w:r>
        </w:del>
      </w:ins>
      <w:ins w:id="320" w:author="STUBER Denis" w:date="2024-04-05T11:32:00Z">
        <w:del w:id="321" w:author="Blair Trewin" w:date="2024-06-19T13:57:00Z">
          <w:r w:rsidR="000D6EFA" w:rsidDel="008A69FD">
            <w:rPr>
              <w:lang w:val="en-US"/>
            </w:rPr>
            <w:delText xml:space="preserve">: 0 Seconde) </w:delText>
          </w:r>
        </w:del>
      </w:ins>
      <w:ins w:id="322" w:author="STUBER Denis" w:date="2024-04-05T10:37:00Z">
        <w:del w:id="323" w:author="Blair Trewin" w:date="2024-06-19T13:57:00Z">
          <w:r w:rsidRPr="0025617B" w:rsidDel="008A69FD">
            <w:rPr>
              <w:lang w:val="en-US"/>
            </w:rPr>
            <w:delText>and ends at 23:59</w:delText>
          </w:r>
          <w:r w:rsidDel="008A69FD">
            <w:rPr>
              <w:lang w:val="en-US"/>
            </w:rPr>
            <w:delText>:59</w:delText>
          </w:r>
          <w:r w:rsidRPr="0025617B" w:rsidDel="008A69FD">
            <w:rPr>
              <w:lang w:val="en-US"/>
            </w:rPr>
            <w:delText xml:space="preserve"> </w:delText>
          </w:r>
        </w:del>
      </w:ins>
      <w:ins w:id="324" w:author="STUBER Denis" w:date="2024-04-05T11:32:00Z">
        <w:del w:id="325" w:author="Blair Trewin" w:date="2024-06-19T13:57:00Z">
          <w:r w:rsidR="000D6EFA" w:rsidDel="008A69FD">
            <w:rPr>
              <w:lang w:val="en-US"/>
            </w:rPr>
            <w:delText>(0 hour : 59 Minute : 59 Seconde)</w:delText>
          </w:r>
        </w:del>
      </w:ins>
      <w:ins w:id="326" w:author="STUBER Denis" w:date="2024-04-05T10:37:00Z">
        <w:del w:id="327" w:author="Blair Trewin" w:date="2024-06-19T13:57:00Z">
          <w:r w:rsidDel="008A69FD">
            <w:rPr>
              <w:lang w:val="en-US"/>
            </w:rPr>
            <w:delText xml:space="preserve"> the same day</w:delText>
          </w:r>
        </w:del>
      </w:ins>
      <w:ins w:id="328" w:author="STUBER Denis" w:date="2024-04-05T12:39:00Z">
        <w:del w:id="329" w:author="Blair Trewin" w:date="2024-06-19T13:57:00Z">
          <w:r w:rsidR="00B00031" w:rsidDel="008A69FD">
            <w:rPr>
              <w:lang w:val="en-US"/>
            </w:rPr>
            <w:delText>.</w:delText>
          </w:r>
        </w:del>
      </w:ins>
    </w:p>
    <w:p w14:paraId="3C4B7233" w14:textId="6769528E" w:rsidR="0052667C" w:rsidDel="00F84C62" w:rsidRDefault="0052667C" w:rsidP="00613ADD">
      <w:pPr>
        <w:rPr>
          <w:ins w:id="330" w:author="STUBER Denis" w:date="2024-04-05T15:31:00Z"/>
          <w:del w:id="331" w:author="Blair Trewin" w:date="2024-06-19T14:06:00Z"/>
          <w:lang w:val="en-US"/>
        </w:rPr>
      </w:pPr>
      <w:commentRangeStart w:id="332"/>
      <w:commentRangeStart w:id="333"/>
      <w:commentRangeStart w:id="334"/>
      <w:ins w:id="335" w:author="STUBER Denis" w:date="2024-04-09T08:48:00Z">
        <w:del w:id="336" w:author="Blair Trewin" w:date="2024-06-19T14:06:00Z">
          <w:r w:rsidDel="00F84C62">
            <w:rPr>
              <w:lang w:val="en-US"/>
            </w:rPr>
            <w:delText xml:space="preserve">The climatological day in use should not be </w:delText>
          </w:r>
        </w:del>
      </w:ins>
      <w:ins w:id="337" w:author="STUBER Denis" w:date="2024-04-10T15:49:00Z">
        <w:del w:id="338" w:author="Blair Trewin" w:date="2024-06-19T14:06:00Z">
          <w:r w:rsidR="00F72E40" w:rsidDel="00F84C62">
            <w:rPr>
              <w:lang w:val="en-US"/>
            </w:rPr>
            <w:delText xml:space="preserve">adjusted for </w:delText>
          </w:r>
        </w:del>
      </w:ins>
      <w:ins w:id="339" w:author="STUBER Denis" w:date="2024-04-09T08:50:00Z">
        <w:del w:id="340" w:author="Blair Trewin" w:date="2024-06-19T14:06:00Z">
          <w:r w:rsidDel="00F84C62">
            <w:rPr>
              <w:lang w:val="en-US"/>
            </w:rPr>
            <w:delText>“daylight saving time”.</w:delText>
          </w:r>
        </w:del>
      </w:ins>
      <w:commentRangeEnd w:id="332"/>
      <w:ins w:id="341" w:author="STUBER Denis" w:date="2024-04-09T11:12:00Z">
        <w:del w:id="342" w:author="Blair Trewin" w:date="2024-06-19T14:06:00Z">
          <w:r w:rsidR="00681C84" w:rsidDel="00F84C62">
            <w:rPr>
              <w:rStyle w:val="Marquedecommentaire"/>
            </w:rPr>
            <w:commentReference w:id="332"/>
          </w:r>
        </w:del>
      </w:ins>
      <w:commentRangeEnd w:id="333"/>
      <w:del w:id="343" w:author="Blair Trewin" w:date="2024-06-19T14:06:00Z">
        <w:r w:rsidR="002243BB" w:rsidDel="00F84C62">
          <w:rPr>
            <w:rStyle w:val="Marquedecommentaire"/>
          </w:rPr>
          <w:commentReference w:id="333"/>
        </w:r>
        <w:commentRangeEnd w:id="334"/>
        <w:r w:rsidR="00F84C62" w:rsidDel="00F84C62">
          <w:rPr>
            <w:rStyle w:val="Marquedecommentaire"/>
          </w:rPr>
          <w:commentReference w:id="334"/>
        </w:r>
      </w:del>
    </w:p>
    <w:p w14:paraId="6B2916AD" w14:textId="72B23513" w:rsidR="001519DB" w:rsidRDefault="000D6EFA" w:rsidP="001519DB">
      <w:pPr>
        <w:rPr>
          <w:ins w:id="344" w:author="STUBER Denis" w:date="2024-04-05T11:38:00Z"/>
          <w:lang w:val="en-US"/>
        </w:rPr>
      </w:pPr>
      <w:ins w:id="345" w:author="STUBER Denis" w:date="2024-04-05T11:27:00Z">
        <w:del w:id="346" w:author="Blair Trewin" w:date="2024-06-19T14:06:00Z">
          <w:r w:rsidDel="00F84C62">
            <w:rPr>
              <w:lang w:val="en-US"/>
            </w:rPr>
            <w:delText xml:space="preserve">In </w:delText>
          </w:r>
        </w:del>
      </w:ins>
      <w:ins w:id="347" w:author="STUBER Denis" w:date="2024-04-05T12:42:00Z">
        <w:del w:id="348" w:author="Blair Trewin" w:date="2024-06-19T14:06:00Z">
          <w:r w:rsidR="003049B3" w:rsidDel="00F84C62">
            <w:rPr>
              <w:lang w:val="en-US"/>
            </w:rPr>
            <w:delText xml:space="preserve">parallel </w:delText>
          </w:r>
        </w:del>
      </w:ins>
      <w:ins w:id="349" w:author="STUBER Denis" w:date="2024-04-05T11:27:00Z">
        <w:del w:id="350" w:author="Blair Trewin" w:date="2024-06-19T14:06:00Z">
          <w:r w:rsidDel="00F84C62">
            <w:rPr>
              <w:lang w:val="en-US"/>
            </w:rPr>
            <w:delText>to the “climatological day”</w:delText>
          </w:r>
        </w:del>
      </w:ins>
      <w:ins w:id="351" w:author="STUBER Denis" w:date="2024-04-05T11:28:00Z">
        <w:del w:id="352" w:author="Blair Trewin" w:date="2024-06-19T14:06:00Z">
          <w:r w:rsidDel="00F84C62">
            <w:rPr>
              <w:lang w:val="en-US"/>
            </w:rPr>
            <w:delText xml:space="preserve"> of a certain location</w:delText>
          </w:r>
        </w:del>
      </w:ins>
      <w:ins w:id="353" w:author="STUBER Denis" w:date="2024-04-05T11:29:00Z">
        <w:del w:id="354" w:author="Blair Trewin" w:date="2024-06-19T14:06:00Z">
          <w:r w:rsidDel="00F84C62">
            <w:rPr>
              <w:lang w:val="en-US"/>
            </w:rPr>
            <w:delText xml:space="preserve">, </w:delText>
          </w:r>
        </w:del>
      </w:ins>
      <w:ins w:id="355" w:author="STUBER Denis" w:date="2024-04-05T11:30:00Z">
        <w:del w:id="356" w:author="Blair Trewin" w:date="2024-06-19T14:06:00Z">
          <w:r w:rsidDel="00F84C62">
            <w:rPr>
              <w:lang w:val="en-US"/>
            </w:rPr>
            <w:delText xml:space="preserve">daily </w:delText>
          </w:r>
        </w:del>
      </w:ins>
      <w:ins w:id="357" w:author="STUBER Denis" w:date="2024-04-05T11:29:00Z">
        <w:del w:id="358" w:author="Blair Trewin" w:date="2024-06-19T14:06:00Z">
          <w:r w:rsidDel="00F84C62">
            <w:rPr>
              <w:lang w:val="en-US"/>
            </w:rPr>
            <w:delText xml:space="preserve">variables </w:delText>
          </w:r>
        </w:del>
      </w:ins>
      <w:ins w:id="359" w:author="STUBER Denis" w:date="2024-04-05T11:30:00Z">
        <w:del w:id="360" w:author="Blair Trewin" w:date="2024-06-19T14:06:00Z">
          <w:r w:rsidDel="00F84C62">
            <w:rPr>
              <w:lang w:val="en-US"/>
            </w:rPr>
            <w:delText xml:space="preserve">assigned to the same climatological day </w:delText>
          </w:r>
        </w:del>
      </w:ins>
      <w:ins w:id="361" w:author="STUBER Denis" w:date="2024-04-05T11:31:00Z">
        <w:del w:id="362" w:author="Blair Trewin" w:date="2024-06-19T14:06:00Z">
          <w:r w:rsidDel="00F84C62">
            <w:rPr>
              <w:lang w:val="en-US"/>
            </w:rPr>
            <w:delText xml:space="preserve">may not be computed or measured </w:delText>
          </w:r>
        </w:del>
      </w:ins>
      <w:ins w:id="363" w:author="STUBER Denis" w:date="2024-04-05T11:37:00Z">
        <w:del w:id="364" w:author="Blair Trewin" w:date="2024-06-19T14:06:00Z">
          <w:r w:rsidR="001519DB" w:rsidDel="00F84C62">
            <w:rPr>
              <w:lang w:val="en-US"/>
            </w:rPr>
            <w:delText>inside</w:delText>
          </w:r>
        </w:del>
      </w:ins>
      <w:ins w:id="365" w:author="STUBER Denis" w:date="2024-04-05T11:35:00Z">
        <w:del w:id="366" w:author="Blair Trewin" w:date="2024-06-19T14:06:00Z">
          <w:r w:rsidDel="00F84C62">
            <w:rPr>
              <w:lang w:val="en-US"/>
            </w:rPr>
            <w:delText xml:space="preserve"> the </w:delText>
          </w:r>
        </w:del>
      </w:ins>
      <w:ins w:id="367" w:author="STUBER Denis" w:date="2024-04-05T11:36:00Z">
        <w:del w:id="368" w:author="Blair Trewin" w:date="2024-06-19T14:06:00Z">
          <w:r w:rsidDel="00F84C62">
            <w:rPr>
              <w:lang w:val="en-US"/>
            </w:rPr>
            <w:delText xml:space="preserve">exact period of the climatological day i.e. from </w:delText>
          </w:r>
        </w:del>
      </w:ins>
      <w:ins w:id="369" w:author="STUBER Denis" w:date="2024-04-05T11:31:00Z">
        <w:del w:id="370" w:author="Blair Trewin" w:date="2024-06-19T14:06:00Z">
          <w:r w:rsidDel="00F84C62">
            <w:rPr>
              <w:lang w:val="en-US"/>
            </w:rPr>
            <w:delText>00:00</w:delText>
          </w:r>
        </w:del>
      </w:ins>
      <w:ins w:id="371" w:author="STUBER Denis" w:date="2024-04-05T11:36:00Z">
        <w:del w:id="372" w:author="Blair Trewin" w:date="2024-06-19T14:06:00Z">
          <w:r w:rsidR="001519DB" w:rsidDel="00F84C62">
            <w:rPr>
              <w:lang w:val="en-US"/>
            </w:rPr>
            <w:delText>:00 to 00:59:59.</w:delText>
          </w:r>
        </w:del>
      </w:ins>
      <w:ins w:id="373" w:author="STUBER Denis" w:date="2024-04-05T11:38:00Z">
        <w:del w:id="374" w:author="Blair Trewin" w:date="2024-06-19T14:06:00Z">
          <w:r w:rsidR="001519DB" w:rsidRPr="001519DB" w:rsidDel="00F84C62">
            <w:rPr>
              <w:lang w:val="en-US"/>
            </w:rPr>
            <w:delText xml:space="preserve"> </w:delText>
          </w:r>
          <w:r w:rsidR="001519DB" w:rsidDel="00F84C62">
            <w:rPr>
              <w:lang w:val="en-US"/>
            </w:rPr>
            <w:delText xml:space="preserve">Due to historical observing constraints, both technological and human, NHMS </w:delText>
          </w:r>
        </w:del>
      </w:ins>
      <w:ins w:id="375" w:author="STUBER Denis" w:date="2024-04-05T11:55:00Z">
        <w:del w:id="376" w:author="Blair Trewin" w:date="2024-06-19T14:06:00Z">
          <w:r w:rsidR="00B322B6" w:rsidDel="00F84C62">
            <w:rPr>
              <w:lang w:val="en-US"/>
            </w:rPr>
            <w:delText xml:space="preserve">may </w:delText>
          </w:r>
        </w:del>
      </w:ins>
      <w:ins w:id="377" w:author="STUBER Denis" w:date="2024-04-05T11:38:00Z">
        <w:del w:id="378" w:author="Blair Trewin" w:date="2024-06-19T14:06:00Z">
          <w:r w:rsidR="001519DB" w:rsidDel="00F84C62">
            <w:rPr>
              <w:lang w:val="en-US"/>
            </w:rPr>
            <w:delText xml:space="preserve">have used </w:delText>
          </w:r>
        </w:del>
      </w:ins>
      <w:ins w:id="379" w:author="STUBER Denis" w:date="2024-04-05T11:55:00Z">
        <w:del w:id="380" w:author="Blair Trewin" w:date="2024-06-19T14:06:00Z">
          <w:r w:rsidR="00B322B6" w:rsidDel="00F84C62">
            <w:rPr>
              <w:lang w:val="en-US"/>
            </w:rPr>
            <w:delText xml:space="preserve">an offset </w:delText>
          </w:r>
        </w:del>
      </w:ins>
      <w:ins w:id="381" w:author="STUBER Denis" w:date="2024-04-05T11:56:00Z">
        <w:del w:id="382" w:author="Blair Trewin" w:date="2024-06-19T14:06:00Z">
          <w:r w:rsidR="00B322B6" w:rsidDel="00F84C62">
            <w:rPr>
              <w:lang w:val="en-US"/>
            </w:rPr>
            <w:delText xml:space="preserve">against </w:delText>
          </w:r>
        </w:del>
      </w:ins>
      <w:ins w:id="383" w:author="STUBER Denis" w:date="2024-04-05T11:40:00Z">
        <w:del w:id="384" w:author="Blair Trewin" w:date="2024-06-19T14:06:00Z">
          <w:r w:rsidR="001519DB" w:rsidDel="00F84C62">
            <w:rPr>
              <w:lang w:val="en-US"/>
            </w:rPr>
            <w:delText>the climatological day for certain variables.</w:delText>
          </w:r>
        </w:del>
      </w:ins>
      <w:ins w:id="385" w:author="Blair Trewin" w:date="2024-06-19T14:06:00Z">
        <w:r w:rsidR="00F84C62">
          <w:rPr>
            <w:lang w:val="en-US"/>
          </w:rPr>
          <w:t xml:space="preserve">In some cases, </w:t>
        </w:r>
        <w:r w:rsidR="00571C0F">
          <w:rPr>
            <w:lang w:val="en-US"/>
          </w:rPr>
          <w:t>locations use different tim</w:t>
        </w:r>
      </w:ins>
      <w:ins w:id="386" w:author="Blair Trewin" w:date="2024-06-19T14:07:00Z">
        <w:r w:rsidR="00571C0F">
          <w:rPr>
            <w:lang w:val="en-US"/>
          </w:rPr>
          <w:t xml:space="preserve">e windows for different variables. </w:t>
        </w:r>
        <w:r w:rsidR="00C45203">
          <w:rPr>
            <w:lang w:val="en-US"/>
          </w:rPr>
          <w:t xml:space="preserve">In some </w:t>
        </w:r>
        <w:proofErr w:type="gramStart"/>
        <w:r w:rsidR="00C45203">
          <w:rPr>
            <w:lang w:val="en-US"/>
          </w:rPr>
          <w:t>cases</w:t>
        </w:r>
        <w:proofErr w:type="gramEnd"/>
        <w:r w:rsidR="00C45203">
          <w:rPr>
            <w:lang w:val="en-US"/>
          </w:rPr>
          <w:t xml:space="preserve"> the value may also be attributed to a day offset from the day of observations, e.g. if the daily maximum temperature is measured for the 24 hours ending at 0900 LST, it may be attributed to the </w:t>
        </w:r>
      </w:ins>
      <w:ins w:id="387" w:author="Blair Trewin" w:date="2024-06-19T14:08:00Z">
        <w:r w:rsidR="00C45203">
          <w:rPr>
            <w:lang w:val="en-US"/>
          </w:rPr>
          <w:t xml:space="preserve">previous day (which is the day when the </w:t>
        </w:r>
        <w:r w:rsidR="004027AD">
          <w:rPr>
            <w:lang w:val="en-US"/>
          </w:rPr>
          <w:t>maximum temperature is most likely to have occurred). A possible example is:</w:t>
        </w:r>
      </w:ins>
    </w:p>
    <w:p w14:paraId="3A86E7E3" w14:textId="64CB683B" w:rsidR="00A911C8" w:rsidDel="004027AD" w:rsidRDefault="001519DB" w:rsidP="0025617B">
      <w:pPr>
        <w:rPr>
          <w:ins w:id="388" w:author="STUBER Denis" w:date="2024-04-04T17:46:00Z"/>
          <w:del w:id="389" w:author="Blair Trewin" w:date="2024-06-19T14:08:00Z"/>
          <w:lang w:val="en-US"/>
        </w:rPr>
      </w:pPr>
      <w:ins w:id="390" w:author="STUBER Denis" w:date="2024-04-05T11:43:00Z">
        <w:del w:id="391" w:author="Blair Trewin" w:date="2024-06-19T14:08:00Z">
          <w:r w:rsidDel="004027AD">
            <w:rPr>
              <w:lang w:val="en-US"/>
            </w:rPr>
            <w:delText xml:space="preserve">For example, </w:delText>
          </w:r>
        </w:del>
      </w:ins>
      <w:del w:id="392" w:author="Blair Trewin" w:date="2024-06-19T14:08:00Z">
        <w:r w:rsidR="00A729EB" w:rsidDel="004027AD">
          <w:rPr>
            <w:lang w:val="en-US"/>
          </w:rPr>
          <w:delText>i</w:delText>
        </w:r>
      </w:del>
      <w:ins w:id="393" w:author="STUBER Denis" w:date="2024-04-04T17:29:00Z">
        <w:del w:id="394" w:author="Blair Trewin" w:date="2024-06-19T14:08:00Z">
          <w:r w:rsidR="00A729EB" w:rsidRPr="00A729EB" w:rsidDel="004027AD">
            <w:rPr>
              <w:lang w:val="en-US"/>
            </w:rPr>
            <w:delText xml:space="preserve">t is quite common for the </w:delText>
          </w:r>
        </w:del>
      </w:ins>
      <w:ins w:id="395" w:author="STUBER Denis" w:date="2024-04-05T11:44:00Z">
        <w:del w:id="396" w:author="Blair Trewin" w:date="2024-06-19T14:08:00Z">
          <w:r w:rsidDel="004027AD">
            <w:rPr>
              <w:lang w:val="en-US"/>
            </w:rPr>
            <w:delText xml:space="preserve">daily </w:delText>
          </w:r>
        </w:del>
      </w:ins>
      <w:ins w:id="397" w:author="STUBER Denis" w:date="2024-04-04T17:29:00Z">
        <w:del w:id="398" w:author="Blair Trewin" w:date="2024-06-19T14:08:00Z">
          <w:r w:rsidR="00A729EB" w:rsidRPr="00A729EB" w:rsidDel="004027AD">
            <w:rPr>
              <w:lang w:val="en-US"/>
            </w:rPr>
            <w:delText>parameter</w:delText>
          </w:r>
        </w:del>
      </w:ins>
      <w:ins w:id="399" w:author="STUBER Denis" w:date="2024-04-05T16:08:00Z">
        <w:del w:id="400" w:author="Blair Trewin" w:date="2024-06-19T14:08:00Z">
          <w:r w:rsidR="00EB1152" w:rsidDel="004027AD">
            <w:rPr>
              <w:lang w:val="en-US"/>
            </w:rPr>
            <w:delText xml:space="preserve"> values</w:delText>
          </w:r>
        </w:del>
      </w:ins>
      <w:ins w:id="401" w:author="STUBER Denis" w:date="2024-04-04T17:29:00Z">
        <w:del w:id="402" w:author="Blair Trewin" w:date="2024-06-19T14:08:00Z">
          <w:r w:rsidR="00A729EB" w:rsidRPr="00A729EB" w:rsidDel="004027AD">
            <w:rPr>
              <w:lang w:val="en-US"/>
            </w:rPr>
            <w:delText xml:space="preserve"> to have periods </w:delText>
          </w:r>
        </w:del>
      </w:ins>
      <w:ins w:id="403" w:author="STUBER Denis" w:date="2024-04-05T16:09:00Z">
        <w:del w:id="404" w:author="Blair Trewin" w:date="2024-06-19T14:08:00Z">
          <w:r w:rsidR="00EB1152" w:rsidDel="004027AD">
            <w:rPr>
              <w:lang w:val="en-US"/>
            </w:rPr>
            <w:delText xml:space="preserve">of measurement </w:delText>
          </w:r>
        </w:del>
      </w:ins>
      <w:ins w:id="405" w:author="STUBER Denis" w:date="2024-04-04T17:29:00Z">
        <w:del w:id="406" w:author="Blair Trewin" w:date="2024-06-19T14:08:00Z">
          <w:r w:rsidR="00A729EB" w:rsidRPr="00A729EB" w:rsidDel="004027AD">
            <w:rPr>
              <w:lang w:val="en-US"/>
            </w:rPr>
            <w:delText xml:space="preserve">that differ from the </w:delText>
          </w:r>
        </w:del>
      </w:ins>
      <w:ins w:id="407" w:author="STUBER Denis" w:date="2024-04-04T18:08:00Z">
        <w:del w:id="408" w:author="Blair Trewin" w:date="2024-06-19T14:08:00Z">
          <w:r w:rsidR="009E5CEC" w:rsidDel="004027AD">
            <w:rPr>
              <w:lang w:val="en-US"/>
            </w:rPr>
            <w:delText>local climatologic</w:delText>
          </w:r>
        </w:del>
      </w:ins>
      <w:ins w:id="409" w:author="STUBER Denis" w:date="2024-04-04T18:09:00Z">
        <w:del w:id="410" w:author="Blair Trewin" w:date="2024-06-19T14:08:00Z">
          <w:r w:rsidR="009E5CEC" w:rsidDel="004027AD">
            <w:rPr>
              <w:lang w:val="en-US"/>
            </w:rPr>
            <w:delText>al day</w:delText>
          </w:r>
        </w:del>
      </w:ins>
      <w:ins w:id="411" w:author="STUBER Denis" w:date="2024-04-04T17:29:00Z">
        <w:del w:id="412" w:author="Blair Trewin" w:date="2024-06-19T14:08:00Z">
          <w:r w:rsidR="00A729EB" w:rsidRPr="00A729EB" w:rsidDel="004027AD">
            <w:rPr>
              <w:lang w:val="en-US"/>
            </w:rPr>
            <w:delText>.</w:delText>
          </w:r>
        </w:del>
      </w:ins>
      <w:ins w:id="413" w:author="STUBER Denis" w:date="2024-04-04T17:30:00Z">
        <w:del w:id="414" w:author="Blair Trewin" w:date="2024-06-19T14:08:00Z">
          <w:r w:rsidR="00A729EB" w:rsidDel="004027AD">
            <w:rPr>
              <w:lang w:val="en-US"/>
            </w:rPr>
            <w:delText xml:space="preserve"> </w:delText>
          </w:r>
        </w:del>
      </w:ins>
      <w:ins w:id="415" w:author="STUBER Denis" w:date="2024-04-04T18:04:00Z">
        <w:del w:id="416" w:author="Blair Trewin" w:date="2024-06-19T14:08:00Z">
          <w:r w:rsidR="009E5CEC" w:rsidDel="004027AD">
            <w:rPr>
              <w:lang w:val="en-US"/>
            </w:rPr>
            <w:delText>E.g:</w:delText>
          </w:r>
        </w:del>
      </w:ins>
    </w:p>
    <w:p w14:paraId="0B2E8605" w14:textId="24C28041" w:rsidR="0025617B" w:rsidDel="00F80B06" w:rsidRDefault="00A911C8" w:rsidP="00280804">
      <w:pPr>
        <w:ind w:left="720"/>
        <w:rPr>
          <w:ins w:id="417" w:author="STUBER Denis" w:date="2024-04-04T17:31:00Z"/>
          <w:del w:id="418" w:author="Blair Trewin" w:date="2024-06-19T14:08:00Z"/>
          <w:lang w:val="en-US"/>
        </w:rPr>
      </w:pPr>
      <w:ins w:id="419" w:author="STUBER Denis" w:date="2024-04-04T17:46:00Z">
        <w:del w:id="420" w:author="Blair Trewin" w:date="2024-06-19T14:08:00Z">
          <w:r w:rsidDel="00F80B06">
            <w:rPr>
              <w:lang w:val="en-US"/>
            </w:rPr>
            <w:delText xml:space="preserve">for daily </w:delText>
          </w:r>
        </w:del>
      </w:ins>
      <w:ins w:id="421" w:author="STUBER Denis" w:date="2024-04-04T18:05:00Z">
        <w:del w:id="422" w:author="Blair Trewin" w:date="2024-06-19T14:08:00Z">
          <w:r w:rsidR="009E5CEC" w:rsidDel="00F80B06">
            <w:rPr>
              <w:lang w:val="en-US"/>
            </w:rPr>
            <w:delText>precipitations</w:delText>
          </w:r>
        </w:del>
      </w:ins>
      <w:ins w:id="423" w:author="STUBER Denis" w:date="2024-04-04T17:46:00Z">
        <w:del w:id="424" w:author="Blair Trewin" w:date="2024-06-19T14:08:00Z">
          <w:r w:rsidDel="00F80B06">
            <w:rPr>
              <w:lang w:val="en-US"/>
            </w:rPr>
            <w:delText xml:space="preserve"> the period used </w:delText>
          </w:r>
        </w:del>
      </w:ins>
      <w:ins w:id="425" w:author="STUBER Denis" w:date="2024-04-04T17:47:00Z">
        <w:del w:id="426" w:author="Blair Trewin" w:date="2024-06-19T14:08:00Z">
          <w:r w:rsidDel="00F80B06">
            <w:rPr>
              <w:lang w:val="en-US"/>
            </w:rPr>
            <w:delText xml:space="preserve">could </w:delText>
          </w:r>
        </w:del>
      </w:ins>
      <w:ins w:id="427" w:author="STUBER Denis" w:date="2024-04-05T11:58:00Z">
        <w:del w:id="428" w:author="Blair Trewin" w:date="2024-06-19T14:08:00Z">
          <w:r w:rsidR="007C62E3" w:rsidDel="00F80B06">
            <w:rPr>
              <w:lang w:val="en-US"/>
            </w:rPr>
            <w:delText xml:space="preserve">start </w:delText>
          </w:r>
        </w:del>
      </w:ins>
      <w:ins w:id="429" w:author="STUBER Denis" w:date="2024-04-04T17:47:00Z">
        <w:del w:id="430" w:author="Blair Trewin" w:date="2024-06-19T14:08:00Z">
          <w:r w:rsidDel="00F80B06">
            <w:rPr>
              <w:lang w:val="en-US"/>
            </w:rPr>
            <w:delText xml:space="preserve">from </w:delText>
          </w:r>
        </w:del>
      </w:ins>
      <w:ins w:id="431" w:author="STUBER Denis" w:date="2024-04-04T17:52:00Z">
        <w:del w:id="432" w:author="Blair Trewin" w:date="2024-06-19T14:08:00Z">
          <w:r w:rsidDel="00F80B06">
            <w:rPr>
              <w:lang w:val="en-US"/>
            </w:rPr>
            <w:delText>06:</w:delText>
          </w:r>
        </w:del>
      </w:ins>
      <w:ins w:id="433" w:author="STUBER Denis" w:date="2024-04-04T18:01:00Z">
        <w:del w:id="434" w:author="Blair Trewin" w:date="2024-06-19T14:08:00Z">
          <w:r w:rsidR="00C677C9" w:rsidDel="00F80B06">
            <w:rPr>
              <w:lang w:val="en-US"/>
            </w:rPr>
            <w:delText>00:</w:delText>
          </w:r>
        </w:del>
      </w:ins>
      <w:ins w:id="435" w:author="STUBER Denis" w:date="2024-04-04T17:52:00Z">
        <w:del w:id="436" w:author="Blair Trewin" w:date="2024-06-19T14:08:00Z">
          <w:r w:rsidDel="00F80B06">
            <w:rPr>
              <w:lang w:val="en-US"/>
            </w:rPr>
            <w:delText xml:space="preserve">01 </w:delText>
          </w:r>
        </w:del>
      </w:ins>
      <w:ins w:id="437" w:author="STUBER Denis" w:date="2024-04-04T18:09:00Z">
        <w:del w:id="438" w:author="Blair Trewin" w:date="2024-06-19T14:08:00Z">
          <w:r w:rsidR="009E5CEC" w:rsidDel="00F80B06">
            <w:rPr>
              <w:lang w:val="en-US"/>
            </w:rPr>
            <w:delText xml:space="preserve">of the </w:delText>
          </w:r>
        </w:del>
      </w:ins>
      <w:ins w:id="439" w:author="STUBER Denis" w:date="2024-04-05T12:43:00Z">
        <w:del w:id="440" w:author="Blair Trewin" w:date="2024-06-19T14:08:00Z">
          <w:r w:rsidR="003049B3" w:rsidDel="00F80B06">
            <w:rPr>
              <w:lang w:val="en-US"/>
            </w:rPr>
            <w:delText xml:space="preserve">assigned </w:delText>
          </w:r>
        </w:del>
      </w:ins>
      <w:ins w:id="441" w:author="STUBER Denis" w:date="2024-04-05T11:58:00Z">
        <w:del w:id="442" w:author="Blair Trewin" w:date="2024-06-19T14:08:00Z">
          <w:r w:rsidR="007C62E3" w:rsidDel="00F80B06">
            <w:rPr>
              <w:lang w:val="en-US"/>
            </w:rPr>
            <w:delText xml:space="preserve">climatological day </w:delText>
          </w:r>
        </w:del>
      </w:ins>
      <w:ins w:id="443" w:author="STUBER Denis" w:date="2024-04-05T16:20:00Z">
        <w:del w:id="444" w:author="Blair Trewin" w:date="2024-06-19T14:08:00Z">
          <w:r w:rsidR="008F0AA5" w:rsidDel="00F80B06">
            <w:rPr>
              <w:lang w:val="en-US"/>
            </w:rPr>
            <w:delText xml:space="preserve">(D) </w:delText>
          </w:r>
        </w:del>
      </w:ins>
      <w:ins w:id="445" w:author="STUBER Denis" w:date="2024-04-04T17:52:00Z">
        <w:del w:id="446" w:author="Blair Trewin" w:date="2024-06-19T14:08:00Z">
          <w:r w:rsidR="00C677C9" w:rsidDel="00F80B06">
            <w:rPr>
              <w:lang w:val="en-US"/>
            </w:rPr>
            <w:delText>to 06:00</w:delText>
          </w:r>
        </w:del>
      </w:ins>
      <w:ins w:id="447" w:author="STUBER Denis" w:date="2024-04-04T18:04:00Z">
        <w:del w:id="448" w:author="Blair Trewin" w:date="2024-06-19T14:08:00Z">
          <w:r w:rsidR="009E5CEC" w:rsidDel="00F80B06">
            <w:rPr>
              <w:lang w:val="en-US"/>
            </w:rPr>
            <w:delText xml:space="preserve">:00 </w:delText>
          </w:r>
        </w:del>
      </w:ins>
      <w:ins w:id="449" w:author="STUBER Denis" w:date="2024-04-04T18:10:00Z">
        <w:del w:id="450" w:author="Blair Trewin" w:date="2024-06-19T14:08:00Z">
          <w:r w:rsidR="009E5CEC" w:rsidDel="00F80B06">
            <w:rPr>
              <w:lang w:val="en-US"/>
            </w:rPr>
            <w:delText xml:space="preserve">of the </w:delText>
          </w:r>
        </w:del>
      </w:ins>
      <w:ins w:id="451" w:author="STUBER Denis" w:date="2024-04-04T18:23:00Z">
        <w:del w:id="452" w:author="Blair Trewin" w:date="2024-06-19T14:08:00Z">
          <w:r w:rsidR="00352391" w:rsidDel="00F80B06">
            <w:rPr>
              <w:lang w:val="en-US"/>
            </w:rPr>
            <w:delText xml:space="preserve">next </w:delText>
          </w:r>
        </w:del>
      </w:ins>
      <w:ins w:id="453" w:author="STUBER Denis" w:date="2024-04-04T18:10:00Z">
        <w:del w:id="454" w:author="Blair Trewin" w:date="2024-06-19T14:08:00Z">
          <w:r w:rsidR="009E5CEC" w:rsidDel="00F80B06">
            <w:rPr>
              <w:lang w:val="en-US"/>
            </w:rPr>
            <w:delText>day</w:delText>
          </w:r>
        </w:del>
      </w:ins>
      <w:ins w:id="455" w:author="STUBER Denis" w:date="2024-04-05T12:01:00Z">
        <w:del w:id="456" w:author="Blair Trewin" w:date="2024-06-19T14:08:00Z">
          <w:r w:rsidR="007C62E3" w:rsidDel="00F80B06">
            <w:rPr>
              <w:lang w:val="en-US"/>
            </w:rPr>
            <w:delText xml:space="preserve"> (</w:delText>
          </w:r>
        </w:del>
      </w:ins>
      <w:ins w:id="457" w:author="STUBER Denis" w:date="2024-04-05T12:02:00Z">
        <w:del w:id="458" w:author="Blair Trewin" w:date="2024-06-19T14:08:00Z">
          <w:r w:rsidR="007C62E3" w:rsidDel="00F80B06">
            <w:rPr>
              <w:lang w:val="en-US"/>
            </w:rPr>
            <w:delText>D+</w:delText>
          </w:r>
          <w:commentRangeStart w:id="459"/>
          <w:commentRangeStart w:id="460"/>
          <w:r w:rsidR="007C62E3" w:rsidDel="00F80B06">
            <w:rPr>
              <w:lang w:val="en-US"/>
            </w:rPr>
            <w:delText>1</w:delText>
          </w:r>
        </w:del>
      </w:ins>
      <w:commentRangeEnd w:id="459"/>
      <w:r w:rsidR="00BD0DA4">
        <w:rPr>
          <w:rStyle w:val="Marquedecommentaire"/>
        </w:rPr>
        <w:commentReference w:id="459"/>
      </w:r>
      <w:commentRangeEnd w:id="460"/>
      <w:r w:rsidR="00A26D9A">
        <w:rPr>
          <w:rStyle w:val="Marquedecommentaire"/>
        </w:rPr>
        <w:commentReference w:id="460"/>
      </w:r>
      <w:ins w:id="461" w:author="STUBER Denis" w:date="2024-04-05T12:02:00Z">
        <w:del w:id="462" w:author="Blair Trewin" w:date="2024-06-19T14:08:00Z">
          <w:r w:rsidR="007C62E3" w:rsidDel="00F80B06">
            <w:rPr>
              <w:lang w:val="en-US"/>
            </w:rPr>
            <w:delText>)</w:delText>
          </w:r>
        </w:del>
      </w:ins>
    </w:p>
    <w:p w14:paraId="6A2C540F" w14:textId="0BFA4DC4" w:rsidR="00EB1152" w:rsidRPr="00F80B06" w:rsidRDefault="00EB1152" w:rsidP="002A4C88">
      <w:pPr>
        <w:pStyle w:val="Paragraphedeliste"/>
        <w:numPr>
          <w:ilvl w:val="0"/>
          <w:numId w:val="44"/>
        </w:numPr>
        <w:rPr>
          <w:ins w:id="463" w:author="STUBER Denis" w:date="2024-04-05T16:10:00Z"/>
          <w:lang w:val="en-US"/>
        </w:rPr>
      </w:pPr>
      <w:ins w:id="464" w:author="STUBER Denis" w:date="2024-04-05T16:10:00Z">
        <w:r w:rsidRPr="00F80B06">
          <w:rPr>
            <w:lang w:val="en-US"/>
          </w:rPr>
          <w:t xml:space="preserve">for daily fresh snow the period used could start from </w:t>
        </w:r>
      </w:ins>
      <w:ins w:id="465" w:author="STUBER Denis" w:date="2024-07-24T12:32:00Z">
        <w:r w:rsidR="00D6335F">
          <w:rPr>
            <w:lang w:val="en-US"/>
          </w:rPr>
          <w:t>06</w:t>
        </w:r>
      </w:ins>
      <w:ins w:id="466" w:author="STUBER Denis" w:date="2024-04-05T16:10:00Z">
        <w:r w:rsidRPr="00F80B06">
          <w:rPr>
            <w:lang w:val="en-US"/>
          </w:rPr>
          <w:t xml:space="preserve">:00:01 of the assigned climatological day </w:t>
        </w:r>
      </w:ins>
      <w:ins w:id="467" w:author="STUBER Denis" w:date="2024-04-05T16:19:00Z">
        <w:r w:rsidR="008F0AA5" w:rsidRPr="00F80B06">
          <w:rPr>
            <w:lang w:val="en-US"/>
          </w:rPr>
          <w:t xml:space="preserve">(D) </w:t>
        </w:r>
      </w:ins>
      <w:ins w:id="468" w:author="STUBER Denis" w:date="2024-04-05T16:10:00Z">
        <w:r w:rsidRPr="00F80B06">
          <w:rPr>
            <w:lang w:val="en-US"/>
          </w:rPr>
          <w:t xml:space="preserve">to </w:t>
        </w:r>
      </w:ins>
      <w:ins w:id="469" w:author="STUBER Denis" w:date="2024-07-24T12:33:00Z">
        <w:r w:rsidR="00D6335F">
          <w:rPr>
            <w:lang w:val="en-US"/>
          </w:rPr>
          <w:t>06</w:t>
        </w:r>
      </w:ins>
      <w:ins w:id="470" w:author="STUBER Denis" w:date="2024-04-05T16:10:00Z">
        <w:r w:rsidRPr="00F80B06">
          <w:rPr>
            <w:lang w:val="en-US"/>
          </w:rPr>
          <w:t>:00:00 of the next day (D+1)</w:t>
        </w:r>
      </w:ins>
    </w:p>
    <w:p w14:paraId="41A1AC80" w14:textId="52179106" w:rsidR="00EB1152" w:rsidRPr="00F80B06" w:rsidRDefault="00EB1152" w:rsidP="002A4C88">
      <w:pPr>
        <w:pStyle w:val="Paragraphedeliste"/>
        <w:numPr>
          <w:ilvl w:val="0"/>
          <w:numId w:val="44"/>
        </w:numPr>
        <w:rPr>
          <w:ins w:id="471" w:author="STUBER Denis" w:date="2024-04-05T16:10:00Z"/>
          <w:lang w:val="en-US"/>
        </w:rPr>
      </w:pPr>
      <w:ins w:id="472" w:author="STUBER Denis" w:date="2024-04-05T16:10:00Z">
        <w:r w:rsidRPr="00F80B06">
          <w:rPr>
            <w:lang w:val="en-US"/>
          </w:rPr>
          <w:t xml:space="preserve">for daily precipitations the period used could start from </w:t>
        </w:r>
      </w:ins>
      <w:ins w:id="473" w:author="STUBER Denis" w:date="2024-07-24T12:21:00Z">
        <w:r w:rsidR="003466F6">
          <w:rPr>
            <w:lang w:val="en-US"/>
          </w:rPr>
          <w:t>06</w:t>
        </w:r>
      </w:ins>
      <w:ins w:id="474" w:author="STUBER Denis" w:date="2024-04-05T16:10:00Z">
        <w:r w:rsidRPr="00F80B06">
          <w:rPr>
            <w:lang w:val="en-US"/>
          </w:rPr>
          <w:t xml:space="preserve">:00:01 of the assigned climatological day </w:t>
        </w:r>
      </w:ins>
      <w:ins w:id="475" w:author="STUBER Denis" w:date="2024-04-05T16:19:00Z">
        <w:r w:rsidR="008F0AA5" w:rsidRPr="00F80B06">
          <w:rPr>
            <w:lang w:val="en-US"/>
          </w:rPr>
          <w:t xml:space="preserve">(D) </w:t>
        </w:r>
      </w:ins>
      <w:ins w:id="476" w:author="STUBER Denis" w:date="2024-04-05T16:10:00Z">
        <w:r w:rsidRPr="00F80B06">
          <w:rPr>
            <w:lang w:val="en-US"/>
          </w:rPr>
          <w:t xml:space="preserve">to </w:t>
        </w:r>
      </w:ins>
      <w:ins w:id="477" w:author="STUBER Denis" w:date="2024-07-24T12:21:00Z">
        <w:r w:rsidR="003466F6">
          <w:rPr>
            <w:lang w:val="en-US"/>
          </w:rPr>
          <w:t>06</w:t>
        </w:r>
      </w:ins>
      <w:ins w:id="478" w:author="STUBER Denis" w:date="2024-04-05T16:10:00Z">
        <w:r w:rsidRPr="00F80B06">
          <w:rPr>
            <w:lang w:val="en-US"/>
          </w:rPr>
          <w:t>:00:00 of the next day (D+1)</w:t>
        </w:r>
      </w:ins>
    </w:p>
    <w:p w14:paraId="787D1F92" w14:textId="4FDF6C7D" w:rsidR="00A729EB" w:rsidRPr="00F80B06" w:rsidRDefault="009E5CEC" w:rsidP="002A4C88">
      <w:pPr>
        <w:pStyle w:val="Paragraphedeliste"/>
        <w:numPr>
          <w:ilvl w:val="0"/>
          <w:numId w:val="44"/>
        </w:numPr>
        <w:rPr>
          <w:ins w:id="479" w:author="STUBER Denis" w:date="2024-04-04T17:31:00Z"/>
          <w:lang w:val="en-US"/>
        </w:rPr>
      </w:pPr>
      <w:ins w:id="480" w:author="STUBER Denis" w:date="2024-04-04T18:05:00Z">
        <w:r w:rsidRPr="00F80B06">
          <w:rPr>
            <w:lang w:val="en-US"/>
          </w:rPr>
          <w:t xml:space="preserve">for daily </w:t>
        </w:r>
      </w:ins>
      <w:ins w:id="481" w:author="STUBER Denis" w:date="2024-04-04T18:06:00Z">
        <w:r w:rsidRPr="00F80B06">
          <w:rPr>
            <w:lang w:val="en-US"/>
          </w:rPr>
          <w:t>M</w:t>
        </w:r>
      </w:ins>
      <w:ins w:id="482" w:author="STUBER Denis" w:date="2024-04-04T18:05:00Z">
        <w:r w:rsidRPr="00F80B06">
          <w:rPr>
            <w:lang w:val="en-US"/>
          </w:rPr>
          <w:t>ax</w:t>
        </w:r>
      </w:ins>
      <w:ins w:id="483" w:author="Blair Trewin" w:date="2024-06-19T14:08:00Z">
        <w:r w:rsidR="00F80B06" w:rsidRPr="00F80B06">
          <w:rPr>
            <w:lang w:val="en-US"/>
          </w:rPr>
          <w:t>i</w:t>
        </w:r>
      </w:ins>
      <w:ins w:id="484" w:author="Blair Trewin" w:date="2024-06-19T14:09:00Z">
        <w:r w:rsidR="00F80B06" w:rsidRPr="00F80B06">
          <w:rPr>
            <w:lang w:val="en-US"/>
          </w:rPr>
          <w:t>mum</w:t>
        </w:r>
      </w:ins>
      <w:ins w:id="485" w:author="STUBER Denis" w:date="2024-04-04T18:05:00Z">
        <w:r w:rsidRPr="00F80B06">
          <w:rPr>
            <w:lang w:val="en-US"/>
          </w:rPr>
          <w:t xml:space="preserve"> </w:t>
        </w:r>
      </w:ins>
      <w:ins w:id="486" w:author="STUBER Denis" w:date="2024-04-04T18:06:00Z">
        <w:r w:rsidRPr="00F80B06">
          <w:rPr>
            <w:lang w:val="en-US"/>
          </w:rPr>
          <w:t xml:space="preserve">Temperature the period used could </w:t>
        </w:r>
      </w:ins>
      <w:ins w:id="487" w:author="STUBER Denis" w:date="2024-04-05T11:59:00Z">
        <w:r w:rsidR="007C62E3" w:rsidRPr="00F80B06">
          <w:rPr>
            <w:lang w:val="en-US"/>
          </w:rPr>
          <w:t xml:space="preserve">start </w:t>
        </w:r>
      </w:ins>
      <w:ins w:id="488" w:author="STUBER Denis" w:date="2024-04-04T18:07:00Z">
        <w:r w:rsidRPr="00F80B06">
          <w:rPr>
            <w:lang w:val="en-US"/>
          </w:rPr>
          <w:t>from 0</w:t>
        </w:r>
      </w:ins>
      <w:ins w:id="489" w:author="STUBER Denis" w:date="2024-07-24T12:35:00Z">
        <w:r w:rsidR="00D6335F">
          <w:rPr>
            <w:lang w:val="en-US"/>
          </w:rPr>
          <w:t>6</w:t>
        </w:r>
      </w:ins>
      <w:ins w:id="490" w:author="STUBER Denis" w:date="2024-04-04T18:07:00Z">
        <w:r w:rsidRPr="00F80B06">
          <w:rPr>
            <w:lang w:val="en-US"/>
          </w:rPr>
          <w:t>:</w:t>
        </w:r>
      </w:ins>
      <w:ins w:id="491" w:author="STUBER Denis" w:date="2024-04-04T18:13:00Z">
        <w:r w:rsidR="00C717C8" w:rsidRPr="00F80B06">
          <w:rPr>
            <w:lang w:val="en-US"/>
          </w:rPr>
          <w:t>00:0</w:t>
        </w:r>
      </w:ins>
      <w:ins w:id="492" w:author="STUBER Denis" w:date="2024-07-24T12:23:00Z">
        <w:r w:rsidR="003466F6">
          <w:rPr>
            <w:lang w:val="en-US"/>
          </w:rPr>
          <w:t>1</w:t>
        </w:r>
      </w:ins>
      <w:ins w:id="493" w:author="STUBER Denis" w:date="2024-04-04T18:13:00Z">
        <w:r w:rsidR="00C717C8" w:rsidRPr="00F80B06">
          <w:rPr>
            <w:lang w:val="en-US"/>
          </w:rPr>
          <w:t xml:space="preserve"> of the </w:t>
        </w:r>
      </w:ins>
      <w:ins w:id="494" w:author="STUBER Denis" w:date="2024-04-05T12:44:00Z">
        <w:r w:rsidR="003049B3" w:rsidRPr="00F80B06">
          <w:rPr>
            <w:lang w:val="en-US"/>
          </w:rPr>
          <w:t xml:space="preserve">assigned </w:t>
        </w:r>
      </w:ins>
      <w:ins w:id="495" w:author="STUBER Denis" w:date="2024-04-05T12:00:00Z">
        <w:r w:rsidR="007C62E3" w:rsidRPr="00F80B06">
          <w:rPr>
            <w:lang w:val="en-US"/>
          </w:rPr>
          <w:t xml:space="preserve">climatological day </w:t>
        </w:r>
      </w:ins>
      <w:ins w:id="496" w:author="STUBER Denis" w:date="2024-04-05T16:19:00Z">
        <w:r w:rsidR="008F0AA5" w:rsidRPr="00F80B06">
          <w:rPr>
            <w:lang w:val="en-US"/>
          </w:rPr>
          <w:t xml:space="preserve">(D) </w:t>
        </w:r>
      </w:ins>
      <w:ins w:id="497" w:author="STUBER Denis" w:date="2024-04-04T18:13:00Z">
        <w:r w:rsidR="00C717C8" w:rsidRPr="00F80B06">
          <w:rPr>
            <w:lang w:val="en-US"/>
          </w:rPr>
          <w:t xml:space="preserve">to </w:t>
        </w:r>
      </w:ins>
      <w:ins w:id="498" w:author="STUBER Denis" w:date="2024-07-24T12:23:00Z">
        <w:r w:rsidR="003466F6">
          <w:rPr>
            <w:lang w:val="en-US"/>
          </w:rPr>
          <w:t>0</w:t>
        </w:r>
      </w:ins>
      <w:ins w:id="499" w:author="STUBER Denis" w:date="2024-07-24T12:35:00Z">
        <w:r w:rsidR="00D6335F">
          <w:rPr>
            <w:lang w:val="en-US"/>
          </w:rPr>
          <w:t>6</w:t>
        </w:r>
      </w:ins>
      <w:ins w:id="500" w:author="STUBER Denis" w:date="2024-04-04T18:13:00Z">
        <w:r w:rsidR="00C717C8" w:rsidRPr="00F80B06">
          <w:rPr>
            <w:lang w:val="en-US"/>
          </w:rPr>
          <w:t>:</w:t>
        </w:r>
      </w:ins>
      <w:ins w:id="501" w:author="STUBER Denis" w:date="2024-07-24T12:23:00Z">
        <w:r w:rsidR="003466F6">
          <w:rPr>
            <w:lang w:val="en-US"/>
          </w:rPr>
          <w:t>00</w:t>
        </w:r>
      </w:ins>
      <w:ins w:id="502" w:author="STUBER Denis" w:date="2024-04-04T18:13:00Z">
        <w:r w:rsidR="00C717C8" w:rsidRPr="00F80B06">
          <w:rPr>
            <w:lang w:val="en-US"/>
          </w:rPr>
          <w:t>:</w:t>
        </w:r>
      </w:ins>
      <w:ins w:id="503" w:author="STUBER Denis" w:date="2024-07-24T12:23:00Z">
        <w:r w:rsidR="003466F6">
          <w:rPr>
            <w:lang w:val="en-US"/>
          </w:rPr>
          <w:t>00</w:t>
        </w:r>
      </w:ins>
      <w:r w:rsidR="003F40F7">
        <w:rPr>
          <w:rStyle w:val="Marquedecommentaire"/>
        </w:rPr>
        <w:commentReference w:id="504"/>
      </w:r>
      <w:r w:rsidR="003466F6">
        <w:rPr>
          <w:rStyle w:val="Marquedecommentaire"/>
        </w:rPr>
        <w:commentReference w:id="505"/>
      </w:r>
      <w:ins w:id="506" w:author="STUBER Denis" w:date="2024-04-04T18:14:00Z">
        <w:r w:rsidR="00C717C8" w:rsidRPr="00F80B06">
          <w:rPr>
            <w:lang w:val="en-US"/>
          </w:rPr>
          <w:t xml:space="preserve"> of the </w:t>
        </w:r>
      </w:ins>
      <w:ins w:id="507" w:author="STUBER Denis" w:date="2024-04-05T16:18:00Z">
        <w:r w:rsidR="008F0AA5" w:rsidRPr="00F80B06">
          <w:rPr>
            <w:lang w:val="en-US"/>
          </w:rPr>
          <w:t>assigned climatological da</w:t>
        </w:r>
      </w:ins>
      <w:ins w:id="508" w:author="STUBER Denis" w:date="2024-04-04T18:14:00Z">
        <w:r w:rsidR="00C717C8" w:rsidRPr="00F80B06">
          <w:rPr>
            <w:lang w:val="en-US"/>
          </w:rPr>
          <w:t xml:space="preserve">y </w:t>
        </w:r>
      </w:ins>
      <w:ins w:id="509" w:author="STUBER Denis" w:date="2024-04-05T12:02:00Z">
        <w:r w:rsidR="007C62E3" w:rsidRPr="00F80B06">
          <w:rPr>
            <w:lang w:val="en-US"/>
          </w:rPr>
          <w:t>(</w:t>
        </w:r>
      </w:ins>
      <w:ins w:id="510" w:author="STUBER Denis" w:date="2024-04-04T18:14:00Z">
        <w:r w:rsidR="00C717C8" w:rsidRPr="00F80B06">
          <w:rPr>
            <w:lang w:val="en-US"/>
          </w:rPr>
          <w:t>D</w:t>
        </w:r>
      </w:ins>
      <w:ins w:id="511" w:author="STUBER Denis" w:date="2024-07-24T12:23:00Z">
        <w:r w:rsidR="003466F6">
          <w:rPr>
            <w:lang w:val="en-US"/>
          </w:rPr>
          <w:t>+1</w:t>
        </w:r>
      </w:ins>
      <w:ins w:id="512" w:author="STUBER Denis" w:date="2024-04-05T12:02:00Z">
        <w:r w:rsidR="007C62E3" w:rsidRPr="00F80B06">
          <w:rPr>
            <w:lang w:val="en-US"/>
          </w:rPr>
          <w:t>)</w:t>
        </w:r>
      </w:ins>
    </w:p>
    <w:p w14:paraId="3C48B2BA" w14:textId="5F8FEBE7" w:rsidR="00A729EB" w:rsidRPr="00F80B06" w:rsidRDefault="00C717C8" w:rsidP="002A4C88">
      <w:pPr>
        <w:pStyle w:val="Paragraphedeliste"/>
        <w:numPr>
          <w:ilvl w:val="0"/>
          <w:numId w:val="44"/>
        </w:numPr>
        <w:rPr>
          <w:ins w:id="513" w:author="STUBER Denis" w:date="2024-04-04T18:51:00Z"/>
          <w:lang w:val="en-US"/>
        </w:rPr>
      </w:pPr>
      <w:ins w:id="514" w:author="STUBER Denis" w:date="2024-04-04T18:18:00Z">
        <w:r w:rsidRPr="00F80B06">
          <w:rPr>
            <w:lang w:val="en-US"/>
          </w:rPr>
          <w:t xml:space="preserve">for daily Minimum Temperature the period used could </w:t>
        </w:r>
      </w:ins>
      <w:ins w:id="515" w:author="STUBER Denis" w:date="2024-04-05T12:00:00Z">
        <w:r w:rsidR="007C62E3" w:rsidRPr="00F80B06">
          <w:rPr>
            <w:lang w:val="en-US"/>
          </w:rPr>
          <w:t xml:space="preserve">start </w:t>
        </w:r>
      </w:ins>
      <w:ins w:id="516" w:author="STUBER Denis" w:date="2024-04-04T18:18:00Z">
        <w:r w:rsidRPr="00F80B06">
          <w:rPr>
            <w:lang w:val="en-US"/>
          </w:rPr>
          <w:t xml:space="preserve">from </w:t>
        </w:r>
      </w:ins>
      <w:ins w:id="517" w:author="STUBER Denis" w:date="2024-04-04T18:19:00Z">
        <w:r w:rsidRPr="00F80B06">
          <w:rPr>
            <w:lang w:val="en-US"/>
          </w:rPr>
          <w:t>18:00:01 o</w:t>
        </w:r>
      </w:ins>
      <w:ins w:id="518" w:author="STUBER Denis" w:date="2024-04-04T18:21:00Z">
        <w:r w:rsidRPr="00F80B06">
          <w:rPr>
            <w:lang w:val="en-US"/>
          </w:rPr>
          <w:t xml:space="preserve">f the </w:t>
        </w:r>
      </w:ins>
      <w:ins w:id="519" w:author="STUBER Denis" w:date="2024-04-05T12:01:00Z">
        <w:r w:rsidR="007C62E3" w:rsidRPr="00F80B06">
          <w:rPr>
            <w:lang w:val="en-US"/>
          </w:rPr>
          <w:t xml:space="preserve">day before the </w:t>
        </w:r>
      </w:ins>
      <w:ins w:id="520" w:author="STUBER Denis" w:date="2024-04-05T16:37:00Z">
        <w:r w:rsidR="007E1442" w:rsidRPr="00F80B06">
          <w:rPr>
            <w:lang w:val="en-US"/>
          </w:rPr>
          <w:t xml:space="preserve">assigned </w:t>
        </w:r>
      </w:ins>
      <w:ins w:id="521" w:author="STUBER Denis" w:date="2024-04-05T12:01:00Z">
        <w:r w:rsidR="007C62E3" w:rsidRPr="00F80B06">
          <w:rPr>
            <w:lang w:val="en-US"/>
          </w:rPr>
          <w:t>climatological day (</w:t>
        </w:r>
      </w:ins>
      <w:ins w:id="522" w:author="STUBER Denis" w:date="2024-04-04T18:21:00Z">
        <w:r w:rsidRPr="00F80B06">
          <w:rPr>
            <w:lang w:val="en-US"/>
          </w:rPr>
          <w:t>D-1</w:t>
        </w:r>
      </w:ins>
      <w:ins w:id="523" w:author="STUBER Denis" w:date="2024-04-05T12:01:00Z">
        <w:r w:rsidR="007C62E3" w:rsidRPr="00F80B06">
          <w:rPr>
            <w:lang w:val="en-US"/>
          </w:rPr>
          <w:t>)</w:t>
        </w:r>
      </w:ins>
      <w:ins w:id="524" w:author="STUBER Denis" w:date="2024-04-04T18:21:00Z">
        <w:r w:rsidRPr="00F80B06">
          <w:rPr>
            <w:lang w:val="en-US"/>
          </w:rPr>
          <w:t xml:space="preserve"> to </w:t>
        </w:r>
      </w:ins>
      <w:ins w:id="525" w:author="STUBER Denis" w:date="2024-04-04T18:22:00Z">
        <w:r w:rsidRPr="00F80B06">
          <w:rPr>
            <w:lang w:val="en-US"/>
          </w:rPr>
          <w:t xml:space="preserve">18:00:00 of the </w:t>
        </w:r>
      </w:ins>
      <w:ins w:id="526" w:author="STUBER Denis" w:date="2024-04-05T12:44:00Z">
        <w:r w:rsidR="003049B3" w:rsidRPr="00F80B06">
          <w:rPr>
            <w:lang w:val="en-US"/>
          </w:rPr>
          <w:t xml:space="preserve">assigned </w:t>
        </w:r>
      </w:ins>
      <w:ins w:id="527" w:author="STUBER Denis" w:date="2024-04-05T12:02:00Z">
        <w:r w:rsidR="007C62E3" w:rsidRPr="00F80B06">
          <w:rPr>
            <w:lang w:val="en-US"/>
          </w:rPr>
          <w:t xml:space="preserve">climatological </w:t>
        </w:r>
      </w:ins>
      <w:ins w:id="528" w:author="STUBER Denis" w:date="2024-04-04T18:22:00Z">
        <w:r w:rsidR="00352391" w:rsidRPr="00F80B06">
          <w:rPr>
            <w:lang w:val="en-US"/>
          </w:rPr>
          <w:t xml:space="preserve">day </w:t>
        </w:r>
      </w:ins>
      <w:ins w:id="529" w:author="STUBER Denis" w:date="2024-04-05T12:02:00Z">
        <w:r w:rsidR="007C62E3" w:rsidRPr="00F80B06">
          <w:rPr>
            <w:lang w:val="en-US"/>
          </w:rPr>
          <w:t>(</w:t>
        </w:r>
      </w:ins>
      <w:ins w:id="530" w:author="STUBER Denis" w:date="2024-04-04T18:22:00Z">
        <w:r w:rsidR="00352391" w:rsidRPr="00F80B06">
          <w:rPr>
            <w:lang w:val="en-US"/>
          </w:rPr>
          <w:t>D</w:t>
        </w:r>
      </w:ins>
      <w:ins w:id="531" w:author="STUBER Denis" w:date="2024-04-05T12:03:00Z">
        <w:r w:rsidR="007C62E3" w:rsidRPr="00F80B06">
          <w:rPr>
            <w:lang w:val="en-US"/>
          </w:rPr>
          <w:t>)</w:t>
        </w:r>
      </w:ins>
    </w:p>
    <w:p w14:paraId="1670DA06" w14:textId="6E07697A" w:rsidR="00D9743A" w:rsidRDefault="00B47038">
      <w:pPr>
        <w:pStyle w:val="Paragraphedeliste"/>
        <w:numPr>
          <w:ilvl w:val="0"/>
          <w:numId w:val="44"/>
        </w:numPr>
        <w:rPr>
          <w:ins w:id="532" w:author="STUBER Denis" w:date="2024-07-24T14:54:00Z"/>
          <w:lang w:val="en-US"/>
        </w:rPr>
      </w:pPr>
      <w:ins w:id="533" w:author="STUBER Denis" w:date="2024-04-04T18:51:00Z">
        <w:r w:rsidRPr="00F80B06">
          <w:rPr>
            <w:lang w:val="en-US"/>
          </w:rPr>
          <w:t>for daily Mean Temperature the perio</w:t>
        </w:r>
      </w:ins>
      <w:ins w:id="534" w:author="STUBER Denis" w:date="2024-04-04T18:52:00Z">
        <w:r w:rsidRPr="00F80B06">
          <w:rPr>
            <w:lang w:val="en-US"/>
          </w:rPr>
          <w:t xml:space="preserve">d used could be from </w:t>
        </w:r>
        <w:r w:rsidR="00717257" w:rsidRPr="00F80B06">
          <w:rPr>
            <w:lang w:val="en-US"/>
          </w:rPr>
          <w:t xml:space="preserve">00:00:01 </w:t>
        </w:r>
      </w:ins>
      <w:ins w:id="535" w:author="STUBER Denis" w:date="2024-04-04T18:53:00Z">
        <w:r w:rsidR="00717257" w:rsidRPr="00F80B06">
          <w:rPr>
            <w:lang w:val="en-US"/>
          </w:rPr>
          <w:t xml:space="preserve">of the </w:t>
        </w:r>
      </w:ins>
      <w:ins w:id="536" w:author="STUBER Denis" w:date="2024-04-05T16:38:00Z">
        <w:r w:rsidR="007E1442" w:rsidRPr="00F80B06">
          <w:rPr>
            <w:lang w:val="en-US"/>
          </w:rPr>
          <w:t xml:space="preserve">assigned </w:t>
        </w:r>
      </w:ins>
      <w:ins w:id="537" w:author="STUBER Denis" w:date="2024-04-04T18:53:00Z">
        <w:r w:rsidR="00717257" w:rsidRPr="00F80B06">
          <w:rPr>
            <w:lang w:val="en-US"/>
          </w:rPr>
          <w:t>c</w:t>
        </w:r>
      </w:ins>
      <w:ins w:id="538" w:author="STUBER Denis" w:date="2024-04-05T12:03:00Z">
        <w:r w:rsidR="007C62E3" w:rsidRPr="00F80B06">
          <w:rPr>
            <w:lang w:val="en-US"/>
          </w:rPr>
          <w:t>limatological day</w:t>
        </w:r>
      </w:ins>
      <w:ins w:id="539" w:author="STUBER Denis" w:date="2024-04-05T16:19:00Z">
        <w:r w:rsidR="008F0AA5" w:rsidRPr="00F80B06">
          <w:rPr>
            <w:lang w:val="en-US"/>
          </w:rPr>
          <w:t xml:space="preserve"> (D)</w:t>
        </w:r>
      </w:ins>
      <w:ins w:id="540" w:author="STUBER Denis" w:date="2024-04-05T12:03:00Z">
        <w:r w:rsidR="007C62E3" w:rsidRPr="00F80B06">
          <w:rPr>
            <w:lang w:val="en-US"/>
          </w:rPr>
          <w:t xml:space="preserve"> </w:t>
        </w:r>
      </w:ins>
      <w:ins w:id="541" w:author="STUBER Denis" w:date="2024-04-04T18:53:00Z">
        <w:r w:rsidR="00717257" w:rsidRPr="00F80B06">
          <w:rPr>
            <w:lang w:val="en-US"/>
          </w:rPr>
          <w:t>to 00</w:t>
        </w:r>
      </w:ins>
      <w:ins w:id="542" w:author="STUBER Denis" w:date="2024-04-04T18:54:00Z">
        <w:r w:rsidR="00717257" w:rsidRPr="00F80B06">
          <w:rPr>
            <w:lang w:val="en-US"/>
          </w:rPr>
          <w:t xml:space="preserve">:00:00 of </w:t>
        </w:r>
      </w:ins>
      <w:ins w:id="543" w:author="STUBER Denis" w:date="2024-04-04T18:53:00Z">
        <w:r w:rsidR="00717257" w:rsidRPr="00F80B06">
          <w:rPr>
            <w:lang w:val="en-US"/>
          </w:rPr>
          <w:t xml:space="preserve">the </w:t>
        </w:r>
      </w:ins>
      <w:ins w:id="544" w:author="STUBER Denis" w:date="2024-04-04T18:54:00Z">
        <w:r w:rsidR="00717257" w:rsidRPr="00F80B06">
          <w:rPr>
            <w:lang w:val="en-US"/>
          </w:rPr>
          <w:t>next</w:t>
        </w:r>
      </w:ins>
      <w:ins w:id="545" w:author="STUBER Denis" w:date="2024-04-04T18:53:00Z">
        <w:r w:rsidR="00717257" w:rsidRPr="00F80B06">
          <w:rPr>
            <w:lang w:val="en-US"/>
          </w:rPr>
          <w:t xml:space="preserve"> day </w:t>
        </w:r>
      </w:ins>
      <w:ins w:id="546" w:author="STUBER Denis" w:date="2024-04-05T16:19:00Z">
        <w:r w:rsidR="008F0AA5" w:rsidRPr="00F80B06">
          <w:rPr>
            <w:lang w:val="en-US"/>
          </w:rPr>
          <w:t>(</w:t>
        </w:r>
      </w:ins>
      <w:ins w:id="547" w:author="STUBER Denis" w:date="2024-04-04T18:53:00Z">
        <w:r w:rsidR="00717257" w:rsidRPr="00F80B06">
          <w:rPr>
            <w:lang w:val="en-US"/>
          </w:rPr>
          <w:t>D+1</w:t>
        </w:r>
      </w:ins>
      <w:ins w:id="548" w:author="STUBER Denis" w:date="2024-04-05T16:19:00Z">
        <w:r w:rsidR="008F0AA5" w:rsidRPr="00F80B06">
          <w:rPr>
            <w:lang w:val="en-US"/>
          </w:rPr>
          <w:t>)</w:t>
        </w:r>
      </w:ins>
    </w:p>
    <w:p w14:paraId="2D66521A" w14:textId="77777777" w:rsidR="00D9743A" w:rsidRDefault="00D9743A">
      <w:pPr>
        <w:jc w:val="left"/>
        <w:rPr>
          <w:ins w:id="549" w:author="STUBER Denis" w:date="2024-07-24T14:54:00Z"/>
          <w:lang w:val="en-US"/>
        </w:rPr>
      </w:pPr>
      <w:ins w:id="550" w:author="STUBER Denis" w:date="2024-07-24T14:54:00Z">
        <w:r>
          <w:rPr>
            <w:lang w:val="en-US"/>
          </w:rPr>
          <w:br w:type="page"/>
        </w:r>
      </w:ins>
    </w:p>
    <w:p w14:paraId="5808803D" w14:textId="3DD07BA6" w:rsidR="002A4C88" w:rsidRPr="002A4C88" w:rsidRDefault="006A29BA" w:rsidP="002A4C88">
      <w:pPr>
        <w:jc w:val="center"/>
        <w:rPr>
          <w:ins w:id="551" w:author="STUBER Denis" w:date="2024-07-24T15:00:00Z"/>
          <w:i/>
          <w:lang w:val="en-US"/>
        </w:rPr>
      </w:pPr>
      <w:ins w:id="552" w:author="STUBER Denis" w:date="2024-07-26T11:56:00Z">
        <w:r>
          <w:rPr>
            <w:noProof/>
            <w:lang w:val="en-US"/>
          </w:rPr>
          <w:lastRenderedPageBreak/>
          <w:drawing>
            <wp:anchor distT="0" distB="0" distL="114300" distR="114300" simplePos="0" relativeHeight="251658240" behindDoc="0" locked="0" layoutInCell="1" allowOverlap="1" wp14:anchorId="25C0A17D" wp14:editId="166DA5DF">
              <wp:simplePos x="0" y="0"/>
              <wp:positionH relativeFrom="column">
                <wp:posOffset>127221</wp:posOffset>
              </wp:positionH>
              <wp:positionV relativeFrom="paragraph">
                <wp:posOffset>428873</wp:posOffset>
              </wp:positionV>
              <wp:extent cx="5724000" cy="32832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000" cy="328320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553" w:author="STUBER Denis" w:date="2024-07-24T15:00:00Z">
        <w:r w:rsidR="002A4C88" w:rsidRPr="002A4C88">
          <w:rPr>
            <w:i/>
            <w:lang w:val="en-US"/>
          </w:rPr>
          <w:t xml:space="preserve">Figure </w:t>
        </w:r>
        <w:r w:rsidR="002A4C88">
          <w:rPr>
            <w:i/>
            <w:lang w:val="en-US"/>
          </w:rPr>
          <w:t>1</w:t>
        </w:r>
        <w:r w:rsidR="002A4C88" w:rsidRPr="002A4C88">
          <w:rPr>
            <w:i/>
            <w:lang w:val="en-US"/>
          </w:rPr>
          <w:t xml:space="preserve">, </w:t>
        </w:r>
        <w:r w:rsidR="002A4C88">
          <w:rPr>
            <w:i/>
            <w:lang w:val="en-US"/>
          </w:rPr>
          <w:t xml:space="preserve">Example of a station </w:t>
        </w:r>
      </w:ins>
      <w:ins w:id="554" w:author="STUBER Denis" w:date="2024-07-24T15:01:00Z">
        <w:r w:rsidR="002A4C88">
          <w:rPr>
            <w:i/>
            <w:lang w:val="en-US"/>
          </w:rPr>
          <w:t>w</w:t>
        </w:r>
      </w:ins>
      <w:ins w:id="555" w:author="STUBER Denis" w:date="2024-07-24T15:05:00Z">
        <w:r w:rsidR="00D96452">
          <w:rPr>
            <w:i/>
            <w:lang w:val="en-US"/>
          </w:rPr>
          <w:t>ith a l</w:t>
        </w:r>
      </w:ins>
      <w:proofErr w:type="spellStart"/>
      <w:ins w:id="556" w:author="STUBER Denis" w:date="2024-07-24T15:00:00Z">
        <w:r w:rsidR="002A4C88" w:rsidRPr="002A4C88">
          <w:rPr>
            <w:i/>
          </w:rPr>
          <w:t>ocal</w:t>
        </w:r>
        <w:proofErr w:type="spellEnd"/>
        <w:r w:rsidR="002A4C88" w:rsidRPr="002A4C88">
          <w:rPr>
            <w:i/>
          </w:rPr>
          <w:t xml:space="preserve"> </w:t>
        </w:r>
      </w:ins>
      <w:ins w:id="557" w:author="STUBER Denis" w:date="2024-07-24T15:05:00Z">
        <w:r w:rsidR="00D96452">
          <w:rPr>
            <w:i/>
          </w:rPr>
          <w:t>t</w:t>
        </w:r>
      </w:ins>
      <w:ins w:id="558" w:author="STUBER Denis" w:date="2024-07-24T15:00:00Z">
        <w:r w:rsidR="002A4C88" w:rsidRPr="002A4C88">
          <w:rPr>
            <w:i/>
          </w:rPr>
          <w:t xml:space="preserve">ime </w:t>
        </w:r>
      </w:ins>
      <w:ins w:id="559" w:author="STUBER Denis" w:date="2024-07-24T15:05:00Z">
        <w:r w:rsidR="00D96452">
          <w:rPr>
            <w:i/>
          </w:rPr>
          <w:t>z</w:t>
        </w:r>
      </w:ins>
      <w:ins w:id="560" w:author="STUBER Denis" w:date="2024-07-24T15:00:00Z">
        <w:r w:rsidR="002A4C88" w:rsidRPr="002A4C88">
          <w:rPr>
            <w:i/>
          </w:rPr>
          <w:t xml:space="preserve">one </w:t>
        </w:r>
      </w:ins>
      <w:ins w:id="561" w:author="STUBER Denis" w:date="2024-07-24T15:05:00Z">
        <w:r w:rsidR="00D96452">
          <w:rPr>
            <w:i/>
          </w:rPr>
          <w:t>is</w:t>
        </w:r>
      </w:ins>
      <w:ins w:id="562" w:author="STUBER Denis" w:date="2024-07-24T15:00:00Z">
        <w:r w:rsidR="002A4C88" w:rsidRPr="002A4C88">
          <w:rPr>
            <w:i/>
          </w:rPr>
          <w:t xml:space="preserve"> </w:t>
        </w:r>
      </w:ins>
      <w:ins w:id="563" w:author="STUBER Denis" w:date="2024-07-26T11:58:00Z">
        <w:r>
          <w:rPr>
            <w:i/>
          </w:rPr>
          <w:t>-9</w:t>
        </w:r>
      </w:ins>
      <w:ins w:id="564" w:author="STUBER Denis" w:date="2024-07-24T15:00:00Z">
        <w:r w:rsidR="002A4C88" w:rsidRPr="002A4C88">
          <w:rPr>
            <w:i/>
          </w:rPr>
          <w:t xml:space="preserve"> hours fro</w:t>
        </w:r>
      </w:ins>
      <w:ins w:id="565" w:author="STUBER Denis" w:date="2024-07-24T15:01:00Z">
        <w:r w:rsidR="002A4C88">
          <w:rPr>
            <w:i/>
          </w:rPr>
          <w:t>m UTC</w:t>
        </w:r>
      </w:ins>
    </w:p>
    <w:p w14:paraId="55D52C0A" w14:textId="6F31173D" w:rsidR="00717257" w:rsidRDefault="00717257" w:rsidP="002A4C88">
      <w:pPr>
        <w:pStyle w:val="Paragraphedeliste"/>
        <w:ind w:left="1440"/>
        <w:rPr>
          <w:ins w:id="566" w:author="STUBER Denis" w:date="2024-07-24T14:55:00Z"/>
          <w:lang w:val="en-US"/>
        </w:rPr>
      </w:pPr>
    </w:p>
    <w:p w14:paraId="0E53BEA1" w14:textId="49152878" w:rsidR="002A4C88" w:rsidRDefault="002A4C88" w:rsidP="006A29BA">
      <w:pPr>
        <w:pStyle w:val="Paragraphedeliste"/>
        <w:ind w:left="1440"/>
        <w:jc w:val="left"/>
        <w:rPr>
          <w:ins w:id="567" w:author="STUBER Denis" w:date="2024-07-24T14:55:00Z"/>
          <w:lang w:val="en-US"/>
        </w:rPr>
      </w:pPr>
    </w:p>
    <w:p w14:paraId="465D4E36" w14:textId="77777777" w:rsidR="002A4C88" w:rsidRDefault="002A4C88" w:rsidP="002A4C88">
      <w:pPr>
        <w:pStyle w:val="Paragraphedeliste"/>
        <w:ind w:left="1440"/>
        <w:rPr>
          <w:ins w:id="568" w:author="STUBER Denis" w:date="2024-07-24T12:42:00Z"/>
          <w:lang w:val="en-US"/>
        </w:rPr>
      </w:pPr>
    </w:p>
    <w:p w14:paraId="702A82EC" w14:textId="7853263D" w:rsidR="00621271" w:rsidRDefault="00621271" w:rsidP="00621271">
      <w:pPr>
        <w:rPr>
          <w:ins w:id="569" w:author="STUBER Denis" w:date="2024-07-24T12:43:00Z"/>
          <w:lang w:val="en-US"/>
        </w:rPr>
      </w:pPr>
      <w:ins w:id="570" w:author="STUBER Denis" w:date="2024-07-24T12:42:00Z">
        <w:r>
          <w:rPr>
            <w:lang w:val="en-US"/>
          </w:rPr>
          <w:t>Other possible convention, also used by some NMHSs</w:t>
        </w:r>
      </w:ins>
      <w:ins w:id="571" w:author="STUBER Denis" w:date="2024-07-24T12:43:00Z">
        <w:r>
          <w:rPr>
            <w:lang w:val="en-US"/>
          </w:rPr>
          <w:t>, is for example:</w:t>
        </w:r>
      </w:ins>
    </w:p>
    <w:p w14:paraId="18A08A19" w14:textId="6E503AE3" w:rsidR="00621271" w:rsidRDefault="00621271" w:rsidP="00621271">
      <w:pPr>
        <w:pStyle w:val="Paragraphedeliste"/>
        <w:numPr>
          <w:ilvl w:val="0"/>
          <w:numId w:val="44"/>
        </w:numPr>
        <w:rPr>
          <w:ins w:id="572" w:author="STUBER Denis" w:date="2024-07-24T12:45:00Z"/>
          <w:lang w:val="en-US"/>
        </w:rPr>
      </w:pPr>
      <w:ins w:id="573" w:author="STUBER Denis" w:date="2024-07-24T12:44:00Z">
        <w:r w:rsidRPr="00F80B06">
          <w:rPr>
            <w:lang w:val="en-US"/>
          </w:rPr>
          <w:t>for daily Mean Temperature the period used could be from 00:00:0</w:t>
        </w:r>
        <w:r>
          <w:rPr>
            <w:lang w:val="en-US"/>
          </w:rPr>
          <w:t>0</w:t>
        </w:r>
        <w:r w:rsidRPr="00F80B06">
          <w:rPr>
            <w:lang w:val="en-US"/>
          </w:rPr>
          <w:t xml:space="preserve"> of the assigned climatological day (D) to </w:t>
        </w:r>
        <w:r>
          <w:rPr>
            <w:lang w:val="en-US"/>
          </w:rPr>
          <w:t>23</w:t>
        </w:r>
        <w:r w:rsidRPr="00F80B06">
          <w:rPr>
            <w:lang w:val="en-US"/>
          </w:rPr>
          <w:t>:</w:t>
        </w:r>
        <w:r>
          <w:rPr>
            <w:lang w:val="en-US"/>
          </w:rPr>
          <w:t>59</w:t>
        </w:r>
        <w:r w:rsidRPr="00F80B06">
          <w:rPr>
            <w:lang w:val="en-US"/>
          </w:rPr>
          <w:t>:</w:t>
        </w:r>
        <w:r>
          <w:rPr>
            <w:lang w:val="en-US"/>
          </w:rPr>
          <w:t>59</w:t>
        </w:r>
        <w:r w:rsidRPr="00F80B06">
          <w:rPr>
            <w:lang w:val="en-US"/>
          </w:rPr>
          <w:t xml:space="preserve"> of the </w:t>
        </w:r>
      </w:ins>
      <w:ins w:id="574" w:author="STUBER Denis" w:date="2024-07-24T12:45:00Z">
        <w:r>
          <w:rPr>
            <w:lang w:val="en-US"/>
          </w:rPr>
          <w:t>assigned climatological day (D).</w:t>
        </w:r>
      </w:ins>
    </w:p>
    <w:p w14:paraId="6E6C952D" w14:textId="297B491C" w:rsidR="007C6743" w:rsidRDefault="00621271" w:rsidP="00621271">
      <w:pPr>
        <w:rPr>
          <w:ins w:id="575" w:author="STUBER Denis" w:date="2024-07-24T12:54:00Z"/>
        </w:rPr>
      </w:pPr>
      <w:ins w:id="576" w:author="STUBER Denis" w:date="2024-07-24T12:53:00Z">
        <w:r>
          <w:t>Indeed, if we take the case of an NMHS that observes the 24 temperature values and plots them over 1 climatological day, assigning them the hours from 0</w:t>
        </w:r>
      </w:ins>
      <w:ins w:id="577" w:author="STUBER Denis" w:date="2024-07-24T13:15:00Z">
        <w:r w:rsidR="00F36186">
          <w:t>0</w:t>
        </w:r>
      </w:ins>
      <w:ins w:id="578" w:author="STUBER Denis" w:date="2024-07-24T12:53:00Z">
        <w:r>
          <w:t>h to 23h. This NMHS can calculate the average for the climatological day by deciding:</w:t>
        </w:r>
      </w:ins>
    </w:p>
    <w:p w14:paraId="67CF7573" w14:textId="09F8D11F" w:rsidR="007C6743" w:rsidRDefault="00621271" w:rsidP="002A4C88">
      <w:pPr>
        <w:pStyle w:val="Sansinterligne"/>
        <w:numPr>
          <w:ilvl w:val="0"/>
          <w:numId w:val="47"/>
        </w:numPr>
        <w:rPr>
          <w:ins w:id="579" w:author="STUBER Denis" w:date="2024-07-24T12:54:00Z"/>
        </w:rPr>
      </w:pPr>
      <w:ins w:id="580" w:author="STUBER Denis" w:date="2024-07-24T12:53:00Z">
        <w:r>
          <w:t>either to calculate it with the 24 values from 0</w:t>
        </w:r>
      </w:ins>
      <w:ins w:id="581" w:author="STUBER Denis" w:date="2024-07-24T13:15:00Z">
        <w:r w:rsidR="00F36186">
          <w:t>0</w:t>
        </w:r>
      </w:ins>
      <w:ins w:id="582" w:author="STUBER Denis" w:date="2024-07-24T12:53:00Z">
        <w:r>
          <w:t>h to 23h</w:t>
        </w:r>
      </w:ins>
      <w:ins w:id="583" w:author="STUBER Denis" w:date="2024-07-24T12:55:00Z">
        <w:r w:rsidR="007C6743">
          <w:t xml:space="preserve"> of the same climatological day</w:t>
        </w:r>
      </w:ins>
    </w:p>
    <w:p w14:paraId="16F00CB4" w14:textId="3D34C52C" w:rsidR="00621271" w:rsidRDefault="00621271" w:rsidP="00F36186">
      <w:pPr>
        <w:pStyle w:val="Sansinterligne"/>
        <w:numPr>
          <w:ilvl w:val="0"/>
          <w:numId w:val="47"/>
        </w:numPr>
        <w:rPr>
          <w:ins w:id="584" w:author="STUBER Denis" w:date="2024-07-24T13:31:00Z"/>
        </w:rPr>
      </w:pPr>
      <w:ins w:id="585" w:author="STUBER Denis" w:date="2024-07-24T12:53:00Z">
        <w:r>
          <w:t xml:space="preserve">or to calculate it with the 24 values from </w:t>
        </w:r>
      </w:ins>
      <w:ins w:id="586" w:author="STUBER Denis" w:date="2024-07-24T13:19:00Z">
        <w:r w:rsidR="00FB5903">
          <w:t>0</w:t>
        </w:r>
      </w:ins>
      <w:ins w:id="587" w:author="STUBER Denis" w:date="2024-07-24T12:53:00Z">
        <w:r>
          <w:t>1h of day D to 0</w:t>
        </w:r>
      </w:ins>
      <w:ins w:id="588" w:author="STUBER Denis" w:date="2024-07-24T13:15:00Z">
        <w:r w:rsidR="00F36186">
          <w:t>0</w:t>
        </w:r>
      </w:ins>
      <w:ins w:id="589" w:author="STUBER Denis" w:date="2024-07-24T12:53:00Z">
        <w:r>
          <w:t>h of the following day.</w:t>
        </w:r>
      </w:ins>
    </w:p>
    <w:p w14:paraId="2C7D0C31" w14:textId="54497A28" w:rsidR="00CF3710" w:rsidRDefault="00CF3710" w:rsidP="00CF3710">
      <w:pPr>
        <w:pStyle w:val="Sansinterligne"/>
        <w:rPr>
          <w:ins w:id="590" w:author="STUBER Denis" w:date="2024-07-24T13:31:00Z"/>
        </w:rPr>
      </w:pPr>
    </w:p>
    <w:p w14:paraId="32FF4B11" w14:textId="16D12351" w:rsidR="00CF3710" w:rsidRPr="002A4C88" w:rsidRDefault="00CF3710" w:rsidP="00CF3710">
      <w:pPr>
        <w:jc w:val="center"/>
        <w:rPr>
          <w:ins w:id="591" w:author="STUBER Denis" w:date="2024-07-24T13:31:00Z"/>
          <w:i/>
          <w:lang w:val="en-US"/>
        </w:rPr>
      </w:pPr>
      <w:ins w:id="592" w:author="STUBER Denis" w:date="2024-07-24T13:31:00Z">
        <w:r w:rsidRPr="002A4C88">
          <w:rPr>
            <w:i/>
            <w:lang w:val="en-US"/>
          </w:rPr>
          <w:t xml:space="preserve">Figure </w:t>
        </w:r>
      </w:ins>
      <w:ins w:id="593" w:author="STUBER Denis" w:date="2024-07-24T14:58:00Z">
        <w:r w:rsidR="002A4C88">
          <w:rPr>
            <w:i/>
            <w:lang w:val="en-US"/>
          </w:rPr>
          <w:t>2</w:t>
        </w:r>
      </w:ins>
      <w:ins w:id="594" w:author="STUBER Denis" w:date="2024-07-24T13:31:00Z">
        <w:r w:rsidRPr="002A4C88">
          <w:rPr>
            <w:i/>
            <w:lang w:val="en-US"/>
          </w:rPr>
          <w:t xml:space="preserve">, </w:t>
        </w:r>
      </w:ins>
      <w:ins w:id="595" w:author="STUBER Denis" w:date="2024-07-24T13:32:00Z">
        <w:r w:rsidRPr="002A4C88">
          <w:rPr>
            <w:i/>
            <w:lang w:val="en-US"/>
          </w:rPr>
          <w:t>Time slot conv</w:t>
        </w:r>
        <w:r>
          <w:rPr>
            <w:i/>
            <w:lang w:val="en-US"/>
          </w:rPr>
          <w:t>ention</w:t>
        </w:r>
      </w:ins>
      <w:ins w:id="596" w:author="STUBER Denis" w:date="2024-07-24T15:23:00Z">
        <w:r w:rsidR="00E94DBF">
          <w:rPr>
            <w:i/>
            <w:lang w:val="en-US"/>
          </w:rPr>
          <w:t>s</w:t>
        </w:r>
      </w:ins>
      <w:ins w:id="597" w:author="STUBER Denis" w:date="2024-07-24T13:32:00Z">
        <w:r>
          <w:rPr>
            <w:i/>
            <w:lang w:val="en-US"/>
          </w:rPr>
          <w:t xml:space="preserve"> for a climatological day</w:t>
        </w:r>
      </w:ins>
    </w:p>
    <w:p w14:paraId="21E03FE0" w14:textId="77777777" w:rsidR="00CF3710" w:rsidRDefault="00CF3710" w:rsidP="002A4C88">
      <w:pPr>
        <w:pStyle w:val="Sansinterligne"/>
        <w:rPr>
          <w:ins w:id="598" w:author="STUBER Denis" w:date="2024-07-24T13:14:00Z"/>
        </w:rPr>
      </w:pPr>
    </w:p>
    <w:p w14:paraId="005A6854" w14:textId="5DEDE1B5" w:rsidR="00F36186" w:rsidRPr="007C6743" w:rsidRDefault="00F36186" w:rsidP="002A4C88">
      <w:pPr>
        <w:pStyle w:val="Sansinterligne"/>
        <w:rPr>
          <w:ins w:id="599" w:author="STUBER Denis" w:date="2024-07-24T12:44:00Z"/>
        </w:rPr>
      </w:pPr>
      <w:ins w:id="600" w:author="STUBER Denis" w:date="2024-07-24T13:15:00Z">
        <w:r>
          <w:rPr>
            <w:noProof/>
          </w:rPr>
          <w:drawing>
            <wp:inline distT="0" distB="0" distL="0" distR="0" wp14:anchorId="3D6ED071" wp14:editId="421FEDAD">
              <wp:extent cx="5725160" cy="57277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572770"/>
                      </a:xfrm>
                      <a:prstGeom prst="rect">
                        <a:avLst/>
                      </a:prstGeom>
                      <a:noFill/>
                      <a:ln>
                        <a:noFill/>
                      </a:ln>
                    </pic:spPr>
                  </pic:pic>
                </a:graphicData>
              </a:graphic>
            </wp:inline>
          </w:drawing>
        </w:r>
      </w:ins>
    </w:p>
    <w:p w14:paraId="28EEF908" w14:textId="0B8D56DB" w:rsidR="00621271" w:rsidRDefault="00621271" w:rsidP="00621271">
      <w:pPr>
        <w:rPr>
          <w:ins w:id="601" w:author="STUBER Denis" w:date="2024-07-24T13:18:00Z"/>
          <w:lang w:val="en-US"/>
        </w:rPr>
      </w:pPr>
    </w:p>
    <w:p w14:paraId="4849BB17" w14:textId="0F6B2777" w:rsidR="00FB5903" w:rsidRDefault="00FB5903" w:rsidP="00621271">
      <w:pPr>
        <w:rPr>
          <w:ins w:id="602" w:author="STUBER Denis" w:date="2024-07-24T13:18:00Z"/>
          <w:lang w:val="en-US"/>
        </w:rPr>
      </w:pPr>
      <w:ins w:id="603" w:author="STUBER Denis" w:date="2024-07-24T13:18:00Z">
        <w:r>
          <w:rPr>
            <w:lang w:val="en-US"/>
          </w:rPr>
          <w:t>The second conven</w:t>
        </w:r>
      </w:ins>
      <w:ins w:id="604" w:author="STUBER Denis" w:date="2024-07-24T13:19:00Z">
        <w:r>
          <w:rPr>
            <w:lang w:val="en-US"/>
          </w:rPr>
          <w:t xml:space="preserve">tion, from </w:t>
        </w:r>
        <w:r>
          <w:t>01h of day D to 00h of the following day, is particularly relevant when</w:t>
        </w:r>
      </w:ins>
      <w:ins w:id="605" w:author="STUBER Denis" w:date="2024-07-24T13:20:00Z">
        <w:r>
          <w:t xml:space="preserve"> addressing the case of Minimum </w:t>
        </w:r>
      </w:ins>
      <w:ins w:id="606" w:author="STUBER Denis" w:date="2024-07-24T13:21:00Z">
        <w:r>
          <w:t xml:space="preserve">or Maximum temperature. Effectively, the </w:t>
        </w:r>
      </w:ins>
      <w:ins w:id="607" w:author="STUBER Denis" w:date="2024-07-24T13:24:00Z">
        <w:r w:rsidR="002F7E33">
          <w:t xml:space="preserve">hourly </w:t>
        </w:r>
      </w:ins>
      <w:ins w:id="608" w:author="STUBER Denis" w:date="2024-07-24T13:33:00Z">
        <w:r w:rsidR="00CF3710">
          <w:t xml:space="preserve">Minimum or </w:t>
        </w:r>
      </w:ins>
      <w:ins w:id="609" w:author="STUBER Denis" w:date="2024-07-24T13:21:00Z">
        <w:r>
          <w:t>Maximu</w:t>
        </w:r>
      </w:ins>
      <w:ins w:id="610" w:author="STUBER Denis" w:date="2024-07-24T13:22:00Z">
        <w:r>
          <w:t>m o</w:t>
        </w:r>
      </w:ins>
      <w:ins w:id="611" w:author="STUBER Denis" w:date="2024-07-24T13:33:00Z">
        <w:r w:rsidR="00CF3710">
          <w:t>f</w:t>
        </w:r>
      </w:ins>
      <w:ins w:id="612" w:author="STUBER Denis" w:date="2024-07-24T13:22:00Z">
        <w:r>
          <w:t xml:space="preserve"> the temperature </w:t>
        </w:r>
      </w:ins>
      <w:ins w:id="613" w:author="STUBER Denis" w:date="2024-07-24T13:24:00Z">
        <w:r w:rsidR="002F7E33">
          <w:t>observe</w:t>
        </w:r>
      </w:ins>
      <w:ins w:id="614" w:author="STUBER Denis" w:date="2024-07-24T13:26:00Z">
        <w:r w:rsidR="002F7E33">
          <w:t>s</w:t>
        </w:r>
      </w:ins>
      <w:ins w:id="615" w:author="STUBER Denis" w:date="2024-07-24T13:24:00Z">
        <w:r w:rsidR="002F7E33">
          <w:t xml:space="preserve"> at </w:t>
        </w:r>
      </w:ins>
      <w:ins w:id="616" w:author="STUBER Denis" w:date="2024-07-24T13:23:00Z">
        <w:r>
          <w:t xml:space="preserve">00h </w:t>
        </w:r>
      </w:ins>
      <w:ins w:id="617" w:author="STUBER Denis" w:date="2024-07-24T13:24:00Z">
        <w:r w:rsidR="002F7E33">
          <w:t xml:space="preserve">is representative of the </w:t>
        </w:r>
      </w:ins>
      <w:ins w:id="618" w:author="STUBER Denis" w:date="2024-07-24T13:33:00Z">
        <w:r w:rsidR="00CF3710">
          <w:t>M</w:t>
        </w:r>
      </w:ins>
      <w:ins w:id="619" w:author="STUBER Denis" w:date="2024-07-24T13:27:00Z">
        <w:r w:rsidR="002F7E33">
          <w:t xml:space="preserve">inimum or </w:t>
        </w:r>
      </w:ins>
      <w:ins w:id="620" w:author="STUBER Denis" w:date="2024-07-24T13:34:00Z">
        <w:r w:rsidR="00CF3710">
          <w:t>M</w:t>
        </w:r>
      </w:ins>
      <w:ins w:id="621" w:author="STUBER Denis" w:date="2024-07-24T13:24:00Z">
        <w:r w:rsidR="002F7E33">
          <w:t>ax</w:t>
        </w:r>
      </w:ins>
      <w:ins w:id="622" w:author="STUBER Denis" w:date="2024-07-24T13:25:00Z">
        <w:r w:rsidR="002F7E33">
          <w:t>imum temperature that occurs during 23h to 00h</w:t>
        </w:r>
      </w:ins>
      <w:ins w:id="623" w:author="STUBER Denis" w:date="2024-07-24T13:26:00Z">
        <w:r w:rsidR="002F7E33">
          <w:t>, so more representative of the day before.</w:t>
        </w:r>
      </w:ins>
    </w:p>
    <w:p w14:paraId="144B7B88" w14:textId="2ECEDD49" w:rsidR="00FB5903" w:rsidRDefault="00FB5903" w:rsidP="00621271">
      <w:pPr>
        <w:rPr>
          <w:ins w:id="624" w:author="STUBER Denis" w:date="2024-07-24T13:18:00Z"/>
          <w:lang w:val="en-US"/>
        </w:rPr>
      </w:pPr>
    </w:p>
    <w:p w14:paraId="510BFAEE" w14:textId="77777777" w:rsidR="00FB5903" w:rsidRPr="00621271" w:rsidRDefault="00FB5903" w:rsidP="00D96452">
      <w:pPr>
        <w:rPr>
          <w:ins w:id="625" w:author="STUBER Denis" w:date="2024-04-04T18:53:00Z"/>
          <w:lang w:val="en-US"/>
        </w:rPr>
      </w:pPr>
    </w:p>
    <w:p w14:paraId="3470361A" w14:textId="06C86E8B" w:rsidR="00F74A63" w:rsidRDefault="00F74A63" w:rsidP="00F74A63">
      <w:pPr>
        <w:rPr>
          <w:ins w:id="626" w:author="STUBER Denis" w:date="2024-04-05T12:09:00Z"/>
          <w:lang w:val="en-US"/>
        </w:rPr>
      </w:pPr>
      <w:ins w:id="627" w:author="STUBER Denis" w:date="2024-04-05T12:09:00Z">
        <w:r>
          <w:rPr>
            <w:lang w:val="en-US"/>
          </w:rPr>
          <w:t xml:space="preserve">An offset that could take the value -1, 0 or </w:t>
        </w:r>
      </w:ins>
      <w:ins w:id="628" w:author="STUBER Denis" w:date="2024-04-05T16:30:00Z">
        <w:r w:rsidR="00F27F9C">
          <w:rPr>
            <w:lang w:val="en-US"/>
          </w:rPr>
          <w:t>+</w:t>
        </w:r>
      </w:ins>
      <w:ins w:id="629" w:author="STUBER Denis" w:date="2024-04-05T12:09:00Z">
        <w:r>
          <w:rPr>
            <w:lang w:val="en-US"/>
          </w:rPr>
          <w:t xml:space="preserve">1 is used to indicate if the starting time of the concerned time period of the variable belongs to the previous </w:t>
        </w:r>
      </w:ins>
      <w:ins w:id="630" w:author="STUBER Denis" w:date="2024-04-05T16:14:00Z">
        <w:r w:rsidR="008F0AA5">
          <w:rPr>
            <w:lang w:val="en-US"/>
          </w:rPr>
          <w:t xml:space="preserve">climatological </w:t>
        </w:r>
      </w:ins>
      <w:ins w:id="631" w:author="STUBER Denis" w:date="2024-04-05T12:09:00Z">
        <w:r>
          <w:rPr>
            <w:lang w:val="en-US"/>
          </w:rPr>
          <w:t xml:space="preserve">day, the </w:t>
        </w:r>
      </w:ins>
      <w:ins w:id="632" w:author="STUBER Denis" w:date="2024-04-05T16:14:00Z">
        <w:r w:rsidR="008F0AA5">
          <w:rPr>
            <w:lang w:val="en-US"/>
          </w:rPr>
          <w:t>assigned</w:t>
        </w:r>
      </w:ins>
      <w:ins w:id="633" w:author="STUBER Denis" w:date="2024-04-05T12:09:00Z">
        <w:r>
          <w:rPr>
            <w:lang w:val="en-US"/>
          </w:rPr>
          <w:t xml:space="preserve"> </w:t>
        </w:r>
      </w:ins>
      <w:ins w:id="634" w:author="STUBER Denis" w:date="2024-04-05T16:14:00Z">
        <w:r w:rsidR="008F0AA5">
          <w:rPr>
            <w:lang w:val="en-US"/>
          </w:rPr>
          <w:t xml:space="preserve">climatological </w:t>
        </w:r>
      </w:ins>
      <w:ins w:id="635" w:author="STUBER Denis" w:date="2024-04-05T12:09:00Z">
        <w:r>
          <w:rPr>
            <w:lang w:val="en-US"/>
          </w:rPr>
          <w:t xml:space="preserve">day or the </w:t>
        </w:r>
        <w:del w:id="636" w:author="Blair Trewin" w:date="2024-06-19T14:10:00Z">
          <w:r w:rsidDel="00BD0DA4">
            <w:rPr>
              <w:lang w:val="en-US"/>
            </w:rPr>
            <w:delText>next day of the</w:delText>
          </w:r>
        </w:del>
      </w:ins>
      <w:ins w:id="637" w:author="Blair Trewin" w:date="2024-06-19T14:10:00Z">
        <w:r w:rsidR="00BD0DA4">
          <w:rPr>
            <w:lang w:val="en-US"/>
          </w:rPr>
          <w:t>following</w:t>
        </w:r>
      </w:ins>
      <w:ins w:id="638" w:author="STUBER Denis" w:date="2024-04-05T12:09:00Z">
        <w:r>
          <w:rPr>
            <w:lang w:val="en-US"/>
          </w:rPr>
          <w:t xml:space="preserve"> climatological day:</w:t>
        </w:r>
      </w:ins>
    </w:p>
    <w:p w14:paraId="4FD84F92" w14:textId="05D82C2D" w:rsidR="00F74A63" w:rsidRDefault="00F74A63" w:rsidP="00F74A63">
      <w:pPr>
        <w:ind w:left="720"/>
        <w:rPr>
          <w:ins w:id="639" w:author="STUBER Denis" w:date="2024-04-05T12:09:00Z"/>
          <w:lang w:val="en-US"/>
        </w:rPr>
      </w:pPr>
      <w:ins w:id="640" w:author="STUBER Denis" w:date="2024-04-05T12:09:00Z">
        <w:r>
          <w:rPr>
            <w:lang w:val="en-US"/>
          </w:rPr>
          <w:t xml:space="preserve">offset = -1: the starting time of the concerned time period belongs to the previous </w:t>
        </w:r>
      </w:ins>
      <w:ins w:id="641" w:author="STUBER Denis" w:date="2024-04-05T12:15:00Z">
        <w:r>
          <w:rPr>
            <w:lang w:val="en-US"/>
          </w:rPr>
          <w:t xml:space="preserve">climatological </w:t>
        </w:r>
      </w:ins>
      <w:ins w:id="642" w:author="STUBER Denis" w:date="2024-04-05T12:09:00Z">
        <w:r>
          <w:rPr>
            <w:lang w:val="en-US"/>
          </w:rPr>
          <w:t>day</w:t>
        </w:r>
      </w:ins>
    </w:p>
    <w:p w14:paraId="387182DC" w14:textId="5389D7D2" w:rsidR="00F74A63" w:rsidRDefault="00F74A63" w:rsidP="00F74A63">
      <w:pPr>
        <w:ind w:left="720"/>
        <w:rPr>
          <w:ins w:id="643" w:author="STUBER Denis" w:date="2024-04-05T12:09:00Z"/>
          <w:lang w:val="en-US"/>
        </w:rPr>
      </w:pPr>
      <w:ins w:id="644" w:author="STUBER Denis" w:date="2024-04-05T12:09:00Z">
        <w:r>
          <w:rPr>
            <w:lang w:val="en-US"/>
          </w:rPr>
          <w:t xml:space="preserve">offset = 0: the starting time of the concerned time period belongs to the current </w:t>
        </w:r>
      </w:ins>
      <w:ins w:id="645" w:author="STUBER Denis" w:date="2024-04-05T12:17:00Z">
        <w:r>
          <w:rPr>
            <w:lang w:val="en-US"/>
          </w:rPr>
          <w:t xml:space="preserve">climatological </w:t>
        </w:r>
      </w:ins>
      <w:ins w:id="646" w:author="STUBER Denis" w:date="2024-04-05T12:09:00Z">
        <w:r>
          <w:rPr>
            <w:lang w:val="en-US"/>
          </w:rPr>
          <w:t>day</w:t>
        </w:r>
      </w:ins>
    </w:p>
    <w:p w14:paraId="75B5FE32" w14:textId="28956B36" w:rsidR="00F74A63" w:rsidRDefault="00F74A63" w:rsidP="00F74A63">
      <w:pPr>
        <w:ind w:left="720"/>
        <w:rPr>
          <w:ins w:id="647" w:author="STUBER Denis" w:date="2024-04-05T12:09:00Z"/>
          <w:lang w:val="en-US"/>
        </w:rPr>
      </w:pPr>
      <w:ins w:id="648" w:author="STUBER Denis" w:date="2024-04-05T12:09:00Z">
        <w:r>
          <w:rPr>
            <w:lang w:val="en-US"/>
          </w:rPr>
          <w:t xml:space="preserve">offset = 1: the starting time of the concerned time period belongs to the </w:t>
        </w:r>
      </w:ins>
      <w:ins w:id="649" w:author="STUBER Denis" w:date="2024-07-24T15:33:00Z">
        <w:r w:rsidR="00A700D9">
          <w:rPr>
            <w:lang w:val="en-US"/>
          </w:rPr>
          <w:t>following</w:t>
        </w:r>
      </w:ins>
      <w:ins w:id="650" w:author="STUBER Denis" w:date="2024-04-05T12:09:00Z">
        <w:r>
          <w:rPr>
            <w:lang w:val="en-US"/>
          </w:rPr>
          <w:t xml:space="preserve"> </w:t>
        </w:r>
      </w:ins>
      <w:ins w:id="651" w:author="STUBER Denis" w:date="2024-04-05T12:17:00Z">
        <w:r>
          <w:rPr>
            <w:lang w:val="en-US"/>
          </w:rPr>
          <w:t xml:space="preserve">climatological </w:t>
        </w:r>
      </w:ins>
      <w:ins w:id="652" w:author="STUBER Denis" w:date="2024-04-05T12:09:00Z">
        <w:r>
          <w:rPr>
            <w:lang w:val="en-US"/>
          </w:rPr>
          <w:t>day</w:t>
        </w:r>
      </w:ins>
    </w:p>
    <w:p w14:paraId="49CE9D42" w14:textId="28D2BE7F" w:rsidR="00DE2444" w:rsidRPr="0052667C" w:rsidRDefault="0052667C" w:rsidP="0052667C">
      <w:pPr>
        <w:jc w:val="center"/>
        <w:rPr>
          <w:ins w:id="653" w:author="STUBER Denis" w:date="2024-04-09T08:44:00Z"/>
          <w:i/>
          <w:lang w:val="en-US"/>
        </w:rPr>
      </w:pPr>
      <w:ins w:id="654" w:author="STUBER Denis" w:date="2024-04-09T08:52:00Z">
        <w:r w:rsidRPr="0052667C">
          <w:rPr>
            <w:i/>
            <w:lang w:val="en-US"/>
          </w:rPr>
          <w:t xml:space="preserve">Table 2, example </w:t>
        </w:r>
      </w:ins>
      <w:ins w:id="655" w:author="STUBER Denis" w:date="2024-04-05T15:40:00Z">
        <w:r w:rsidR="00DE2444" w:rsidRPr="0052667C">
          <w:rPr>
            <w:i/>
            <w:lang w:val="en-US"/>
          </w:rPr>
          <w:t xml:space="preserve">for </w:t>
        </w:r>
      </w:ins>
      <w:ins w:id="656" w:author="STUBER Denis" w:date="2024-04-05T15:56:00Z">
        <w:r w:rsidR="00686D6C" w:rsidRPr="0052667C">
          <w:rPr>
            <w:i/>
            <w:lang w:val="en-US"/>
          </w:rPr>
          <w:t>t</w:t>
        </w:r>
      </w:ins>
      <w:ins w:id="657" w:author="STUBER Denis" w:date="2024-04-05T15:57:00Z">
        <w:r w:rsidR="00686D6C" w:rsidRPr="0052667C">
          <w:rPr>
            <w:i/>
            <w:lang w:val="en-US"/>
          </w:rPr>
          <w:t xml:space="preserve">he </w:t>
        </w:r>
      </w:ins>
      <w:ins w:id="658" w:author="STUBER Denis" w:date="2024-04-05T16:31:00Z">
        <w:r w:rsidR="00F27F9C" w:rsidRPr="0052667C">
          <w:rPr>
            <w:i/>
            <w:lang w:val="en-US"/>
          </w:rPr>
          <w:t xml:space="preserve">2nd </w:t>
        </w:r>
      </w:ins>
      <w:ins w:id="659" w:author="STUBER Denis" w:date="2024-04-05T15:57:00Z">
        <w:r w:rsidR="00686D6C" w:rsidRPr="0052667C">
          <w:rPr>
            <w:i/>
            <w:lang w:val="en-US"/>
          </w:rPr>
          <w:t xml:space="preserve">of January 2020 in a </w:t>
        </w:r>
      </w:ins>
      <w:ins w:id="660" w:author="STUBER Denis" w:date="2024-04-11T18:01:00Z">
        <w:r w:rsidR="00570E59">
          <w:rPr>
            <w:i/>
            <w:lang w:val="en-US"/>
          </w:rPr>
          <w:t>“</w:t>
        </w:r>
        <w:proofErr w:type="spellStart"/>
        <w:proofErr w:type="gramStart"/>
        <w:r w:rsidR="00570E59">
          <w:rPr>
            <w:i/>
            <w:lang w:val="en-US"/>
          </w:rPr>
          <w:t>virtual”</w:t>
        </w:r>
      </w:ins>
      <w:ins w:id="661" w:author="STUBER Denis" w:date="2024-04-05T15:57:00Z">
        <w:r w:rsidR="00686D6C" w:rsidRPr="0052667C">
          <w:rPr>
            <w:i/>
            <w:lang w:val="en-US"/>
          </w:rPr>
          <w:t>station</w:t>
        </w:r>
      </w:ins>
      <w:proofErr w:type="spellEnd"/>
      <w:proofErr w:type="gramEnd"/>
      <w:ins w:id="662" w:author="STUBER Denis" w:date="2024-04-09T08:45:00Z">
        <w:r w:rsidR="00737C70" w:rsidRPr="0052667C">
          <w:rPr>
            <w:i/>
            <w:lang w:val="en-US"/>
          </w:rPr>
          <w:t>:</w:t>
        </w:r>
      </w:ins>
    </w:p>
    <w:tbl>
      <w:tblPr>
        <w:tblStyle w:val="Grilledutableau"/>
        <w:tblW w:w="0" w:type="auto"/>
        <w:tblLook w:val="04A0" w:firstRow="1" w:lastRow="0" w:firstColumn="1" w:lastColumn="0" w:noHBand="0" w:noVBand="1"/>
      </w:tblPr>
      <w:tblGrid>
        <w:gridCol w:w="2405"/>
        <w:gridCol w:w="1843"/>
        <w:gridCol w:w="1417"/>
        <w:gridCol w:w="2410"/>
        <w:gridCol w:w="941"/>
      </w:tblGrid>
      <w:tr w:rsidR="00DE2444" w14:paraId="62A52D73" w14:textId="77777777" w:rsidTr="003A70A7">
        <w:trPr>
          <w:ins w:id="663" w:author="STUBER Denis" w:date="2024-04-05T15:40:00Z"/>
        </w:trPr>
        <w:tc>
          <w:tcPr>
            <w:tcW w:w="2405" w:type="dxa"/>
          </w:tcPr>
          <w:p w14:paraId="4E039A6B" w14:textId="25DA2A35" w:rsidR="00DE2444" w:rsidRDefault="003A70A7" w:rsidP="00170620">
            <w:pPr>
              <w:rPr>
                <w:ins w:id="664" w:author="STUBER Denis" w:date="2024-04-05T15:40:00Z"/>
                <w:lang w:val="en-US"/>
              </w:rPr>
            </w:pPr>
            <w:ins w:id="665" w:author="STUBER Denis" w:date="2024-04-05T17:45:00Z">
              <w:r>
                <w:rPr>
                  <w:lang w:val="en-US"/>
                </w:rPr>
                <w:t>C</w:t>
              </w:r>
            </w:ins>
            <w:ins w:id="666" w:author="STUBER Denis" w:date="2024-04-05T15:40:00Z">
              <w:r w:rsidR="00DE2444">
                <w:rPr>
                  <w:lang w:val="en-US"/>
                </w:rPr>
                <w:t>limatological day</w:t>
              </w:r>
            </w:ins>
          </w:p>
        </w:tc>
        <w:tc>
          <w:tcPr>
            <w:tcW w:w="1843" w:type="dxa"/>
          </w:tcPr>
          <w:p w14:paraId="7B47CFE9" w14:textId="77777777" w:rsidR="00DE2444" w:rsidRDefault="00DE2444" w:rsidP="00170620">
            <w:pPr>
              <w:rPr>
                <w:ins w:id="667" w:author="STUBER Denis" w:date="2024-04-05T15:40:00Z"/>
                <w:lang w:val="en-US"/>
              </w:rPr>
            </w:pPr>
            <w:ins w:id="668" w:author="STUBER Denis" w:date="2024-04-05T15:40:00Z">
              <w:r>
                <w:rPr>
                  <w:lang w:val="en-US"/>
                </w:rPr>
                <w:t>Parameter</w:t>
              </w:r>
            </w:ins>
          </w:p>
        </w:tc>
        <w:tc>
          <w:tcPr>
            <w:tcW w:w="1417" w:type="dxa"/>
          </w:tcPr>
          <w:p w14:paraId="0D002412" w14:textId="593180A8" w:rsidR="00DE2444" w:rsidRDefault="00DE2444" w:rsidP="00170620">
            <w:pPr>
              <w:rPr>
                <w:ins w:id="669" w:author="STUBER Denis" w:date="2024-04-05T15:40:00Z"/>
                <w:lang w:val="en-US"/>
              </w:rPr>
            </w:pPr>
            <w:ins w:id="670" w:author="STUBER Denis" w:date="2024-04-05T15:40:00Z">
              <w:r>
                <w:rPr>
                  <w:lang w:val="en-US"/>
                </w:rPr>
                <w:t>Value</w:t>
              </w:r>
            </w:ins>
          </w:p>
        </w:tc>
        <w:tc>
          <w:tcPr>
            <w:tcW w:w="2410" w:type="dxa"/>
          </w:tcPr>
          <w:p w14:paraId="597474EB" w14:textId="29F023AF" w:rsidR="00DE2444" w:rsidRDefault="00DE2444" w:rsidP="00170620">
            <w:pPr>
              <w:rPr>
                <w:ins w:id="671" w:author="STUBER Denis" w:date="2024-04-05T15:40:00Z"/>
                <w:lang w:val="en-US"/>
              </w:rPr>
            </w:pPr>
            <w:ins w:id="672" w:author="STUBER Denis" w:date="2024-04-05T15:40:00Z">
              <w:r>
                <w:rPr>
                  <w:lang w:val="en-US"/>
                </w:rPr>
                <w:t>Period</w:t>
              </w:r>
            </w:ins>
            <w:ins w:id="673" w:author="STUBER Denis" w:date="2024-04-05T15:41:00Z">
              <w:r>
                <w:rPr>
                  <w:lang w:val="en-US"/>
                </w:rPr>
                <w:t xml:space="preserve"> of measurement</w:t>
              </w:r>
            </w:ins>
          </w:p>
        </w:tc>
        <w:tc>
          <w:tcPr>
            <w:tcW w:w="941" w:type="dxa"/>
          </w:tcPr>
          <w:p w14:paraId="63B645EB" w14:textId="4B4B504C" w:rsidR="00DE2444" w:rsidRDefault="00DE2444" w:rsidP="00170620">
            <w:pPr>
              <w:rPr>
                <w:ins w:id="674" w:author="STUBER Denis" w:date="2024-04-05T15:40:00Z"/>
                <w:lang w:val="en-US"/>
              </w:rPr>
            </w:pPr>
            <w:ins w:id="675" w:author="STUBER Denis" w:date="2024-04-05T15:41:00Z">
              <w:r>
                <w:rPr>
                  <w:lang w:val="en-US"/>
                </w:rPr>
                <w:t>offset</w:t>
              </w:r>
            </w:ins>
          </w:p>
        </w:tc>
      </w:tr>
      <w:tr w:rsidR="003A70A7" w14:paraId="6947E6B4" w14:textId="77777777" w:rsidTr="003A70A7">
        <w:trPr>
          <w:ins w:id="676" w:author="STUBER Denis" w:date="2024-04-05T15:40:00Z"/>
        </w:trPr>
        <w:tc>
          <w:tcPr>
            <w:tcW w:w="2405" w:type="dxa"/>
          </w:tcPr>
          <w:p w14:paraId="75CD6FE3" w14:textId="508C083A" w:rsidR="00592C52" w:rsidRDefault="00592C52" w:rsidP="00592C52">
            <w:pPr>
              <w:rPr>
                <w:ins w:id="677" w:author="STUBER Denis" w:date="2024-04-05T15:40:00Z"/>
                <w:lang w:val="en-US"/>
              </w:rPr>
            </w:pPr>
            <w:ins w:id="678" w:author="STUBER Denis" w:date="2024-04-05T15:50:00Z">
              <w:r>
                <w:rPr>
                  <w:lang w:val="en-US"/>
                </w:rPr>
                <w:t>2</w:t>
              </w:r>
            </w:ins>
            <w:ins w:id="679" w:author="STUBER Denis" w:date="2024-04-05T15:40:00Z">
              <w:r>
                <w:rPr>
                  <w:lang w:val="en-US"/>
                </w:rPr>
                <w:t>/01/2020</w:t>
              </w:r>
            </w:ins>
          </w:p>
        </w:tc>
        <w:tc>
          <w:tcPr>
            <w:tcW w:w="1843" w:type="dxa"/>
          </w:tcPr>
          <w:p w14:paraId="654A52DF" w14:textId="2E094D5C" w:rsidR="00592C52" w:rsidRDefault="00592C52" w:rsidP="00592C52">
            <w:pPr>
              <w:rPr>
                <w:ins w:id="680" w:author="STUBER Denis" w:date="2024-04-05T15:40:00Z"/>
                <w:lang w:val="en-US"/>
              </w:rPr>
            </w:pPr>
            <w:ins w:id="681" w:author="STUBER Denis" w:date="2024-04-05T15:51:00Z">
              <w:r>
                <w:rPr>
                  <w:rFonts w:cstheme="minorHAnsi"/>
                  <w:color w:val="000000" w:themeColor="text1"/>
                  <w:lang w:val="en-US"/>
                </w:rPr>
                <w:t>P</w:t>
              </w:r>
              <w:r w:rsidRPr="00383FC0">
                <w:rPr>
                  <w:rFonts w:cstheme="minorHAnsi"/>
                  <w:color w:val="000000" w:themeColor="text1"/>
                  <w:lang w:val="en-US"/>
                </w:rPr>
                <w:t>recipitation</w:t>
              </w:r>
            </w:ins>
            <w:ins w:id="682" w:author="STUBER Denis" w:date="2024-04-05T16:02:00Z">
              <w:del w:id="683" w:author="Blair Trewin" w:date="2024-06-19T14:11:00Z">
                <w:r w:rsidR="00EB1152" w:rsidDel="003F40F7">
                  <w:rPr>
                    <w:rFonts w:cstheme="minorHAnsi"/>
                    <w:color w:val="000000" w:themeColor="text1"/>
                    <w:lang w:val="en-US"/>
                  </w:rPr>
                  <w:delText>s</w:delText>
                </w:r>
              </w:del>
            </w:ins>
          </w:p>
        </w:tc>
        <w:tc>
          <w:tcPr>
            <w:tcW w:w="1417" w:type="dxa"/>
          </w:tcPr>
          <w:p w14:paraId="6F5A1524" w14:textId="78BF50FC" w:rsidR="00592C52" w:rsidRDefault="00686D6C" w:rsidP="00592C52">
            <w:pPr>
              <w:rPr>
                <w:ins w:id="684" w:author="STUBER Denis" w:date="2024-04-05T15:40:00Z"/>
                <w:lang w:val="en-US"/>
              </w:rPr>
            </w:pPr>
            <w:ins w:id="685" w:author="STUBER Denis" w:date="2024-04-05T15:52:00Z">
              <w:r>
                <w:rPr>
                  <w:lang w:val="en-US"/>
                </w:rPr>
                <w:t>10</w:t>
              </w:r>
            </w:ins>
            <w:ins w:id="686" w:author="STUBER Denis" w:date="2024-04-05T16:15:00Z">
              <w:r w:rsidR="008F0AA5">
                <w:rPr>
                  <w:lang w:val="en-US"/>
                </w:rPr>
                <w:t xml:space="preserve"> mm</w:t>
              </w:r>
            </w:ins>
          </w:p>
        </w:tc>
        <w:tc>
          <w:tcPr>
            <w:tcW w:w="2410" w:type="dxa"/>
          </w:tcPr>
          <w:p w14:paraId="6DEA0800" w14:textId="016AEDE0" w:rsidR="00592C52" w:rsidRDefault="00686D6C" w:rsidP="00592C52">
            <w:pPr>
              <w:rPr>
                <w:ins w:id="687" w:author="STUBER Denis" w:date="2024-04-05T15:40:00Z"/>
                <w:lang w:val="en-US"/>
              </w:rPr>
            </w:pPr>
            <w:ins w:id="688" w:author="STUBER Denis" w:date="2024-04-05T15:58:00Z">
              <w:r>
                <w:rPr>
                  <w:lang w:val="en-US"/>
                </w:rPr>
                <w:t>06:00:01 to 06:00</w:t>
              </w:r>
            </w:ins>
            <w:ins w:id="689" w:author="STUBER Denis" w:date="2024-04-05T15:59:00Z">
              <w:r>
                <w:rPr>
                  <w:lang w:val="en-US"/>
                </w:rPr>
                <w:t>:00</w:t>
              </w:r>
            </w:ins>
          </w:p>
        </w:tc>
        <w:tc>
          <w:tcPr>
            <w:tcW w:w="941" w:type="dxa"/>
          </w:tcPr>
          <w:p w14:paraId="4641E701" w14:textId="2C0F2DCE" w:rsidR="00592C52" w:rsidRDefault="00686D6C" w:rsidP="00592C52">
            <w:pPr>
              <w:rPr>
                <w:ins w:id="690" w:author="STUBER Denis" w:date="2024-04-05T15:40:00Z"/>
                <w:lang w:val="en-US"/>
              </w:rPr>
            </w:pPr>
            <w:ins w:id="691" w:author="STUBER Denis" w:date="2024-04-05T16:00:00Z">
              <w:r>
                <w:rPr>
                  <w:lang w:val="en-US"/>
                </w:rPr>
                <w:t>0</w:t>
              </w:r>
            </w:ins>
          </w:p>
        </w:tc>
      </w:tr>
      <w:tr w:rsidR="003A70A7" w14:paraId="2C1A370F" w14:textId="77777777" w:rsidTr="003A70A7">
        <w:trPr>
          <w:ins w:id="692" w:author="STUBER Denis" w:date="2024-04-05T15:40:00Z"/>
        </w:trPr>
        <w:tc>
          <w:tcPr>
            <w:tcW w:w="2405" w:type="dxa"/>
          </w:tcPr>
          <w:p w14:paraId="066A8353" w14:textId="77777777" w:rsidR="00592C52" w:rsidRDefault="00592C52" w:rsidP="00592C52">
            <w:pPr>
              <w:rPr>
                <w:ins w:id="693" w:author="STUBER Denis" w:date="2024-04-05T15:40:00Z"/>
                <w:lang w:val="en-US"/>
              </w:rPr>
            </w:pPr>
            <w:ins w:id="694" w:author="STUBER Denis" w:date="2024-04-05T15:40:00Z">
              <w:r>
                <w:rPr>
                  <w:lang w:val="en-US"/>
                </w:rPr>
                <w:t>2/01/2020</w:t>
              </w:r>
            </w:ins>
          </w:p>
        </w:tc>
        <w:tc>
          <w:tcPr>
            <w:tcW w:w="1843" w:type="dxa"/>
          </w:tcPr>
          <w:p w14:paraId="3F3CCB43" w14:textId="7B74625F" w:rsidR="00592C52" w:rsidRDefault="00592C52" w:rsidP="00592C52">
            <w:pPr>
              <w:rPr>
                <w:ins w:id="695" w:author="STUBER Denis" w:date="2024-04-05T15:40:00Z"/>
                <w:lang w:val="en-US"/>
              </w:rPr>
            </w:pPr>
            <w:ins w:id="696" w:author="STUBER Denis" w:date="2024-04-05T15:51:00Z">
              <w:r>
                <w:rPr>
                  <w:rFonts w:cstheme="minorHAnsi"/>
                  <w:color w:val="000000" w:themeColor="text1"/>
                  <w:lang w:val="en-US"/>
                </w:rPr>
                <w:t>F</w:t>
              </w:r>
              <w:r w:rsidRPr="00383FC0">
                <w:rPr>
                  <w:rFonts w:cstheme="minorHAnsi"/>
                  <w:color w:val="000000" w:themeColor="text1"/>
                  <w:lang w:val="en-US"/>
                </w:rPr>
                <w:t>resh snow</w:t>
              </w:r>
            </w:ins>
          </w:p>
        </w:tc>
        <w:tc>
          <w:tcPr>
            <w:tcW w:w="1417" w:type="dxa"/>
          </w:tcPr>
          <w:p w14:paraId="1A4EA774" w14:textId="26714BA5" w:rsidR="00592C52" w:rsidRDefault="00686D6C" w:rsidP="00592C52">
            <w:pPr>
              <w:rPr>
                <w:ins w:id="697" w:author="STUBER Denis" w:date="2024-04-05T15:40:00Z"/>
                <w:lang w:val="en-US"/>
              </w:rPr>
            </w:pPr>
            <w:ins w:id="698" w:author="STUBER Denis" w:date="2024-04-05T15:52:00Z">
              <w:r>
                <w:rPr>
                  <w:lang w:val="en-US"/>
                </w:rPr>
                <w:t>3</w:t>
              </w:r>
            </w:ins>
            <w:ins w:id="699" w:author="STUBER Denis" w:date="2024-04-05T16:15:00Z">
              <w:r w:rsidR="008F0AA5">
                <w:rPr>
                  <w:lang w:val="en-US"/>
                </w:rPr>
                <w:t xml:space="preserve"> cm</w:t>
              </w:r>
            </w:ins>
          </w:p>
        </w:tc>
        <w:tc>
          <w:tcPr>
            <w:tcW w:w="2410" w:type="dxa"/>
          </w:tcPr>
          <w:p w14:paraId="567AC603" w14:textId="4BEEA409" w:rsidR="00592C52" w:rsidRDefault="00E94DBF" w:rsidP="00592C52">
            <w:pPr>
              <w:rPr>
                <w:ins w:id="700" w:author="STUBER Denis" w:date="2024-04-05T15:40:00Z"/>
                <w:lang w:val="en-US"/>
              </w:rPr>
            </w:pPr>
            <w:ins w:id="701" w:author="STUBER Denis" w:date="2024-07-24T15:28:00Z">
              <w:r>
                <w:rPr>
                  <w:lang w:val="en-US"/>
                </w:rPr>
                <w:t>06</w:t>
              </w:r>
            </w:ins>
            <w:ins w:id="702" w:author="STUBER Denis" w:date="2024-04-05T16:22:00Z">
              <w:r w:rsidR="00F27F9C">
                <w:rPr>
                  <w:lang w:val="en-US"/>
                </w:rPr>
                <w:t xml:space="preserve">:00:01 to </w:t>
              </w:r>
            </w:ins>
            <w:ins w:id="703" w:author="STUBER Denis" w:date="2024-07-24T15:28:00Z">
              <w:r>
                <w:rPr>
                  <w:lang w:val="en-US"/>
                </w:rPr>
                <w:t>06</w:t>
              </w:r>
            </w:ins>
            <w:ins w:id="704" w:author="STUBER Denis" w:date="2024-04-05T16:22:00Z">
              <w:r w:rsidR="00F27F9C">
                <w:rPr>
                  <w:lang w:val="en-US"/>
                </w:rPr>
                <w:t>:00.00</w:t>
              </w:r>
            </w:ins>
          </w:p>
        </w:tc>
        <w:tc>
          <w:tcPr>
            <w:tcW w:w="941" w:type="dxa"/>
          </w:tcPr>
          <w:p w14:paraId="3F0B35C2" w14:textId="2CB60850" w:rsidR="00592C52" w:rsidRDefault="00A700D9" w:rsidP="00592C52">
            <w:pPr>
              <w:rPr>
                <w:ins w:id="705" w:author="STUBER Denis" w:date="2024-04-05T15:40:00Z"/>
                <w:lang w:val="en-US"/>
              </w:rPr>
            </w:pPr>
            <w:ins w:id="706" w:author="STUBER Denis" w:date="2024-07-24T15:34:00Z">
              <w:r>
                <w:rPr>
                  <w:lang w:val="en-US"/>
                </w:rPr>
                <w:t>0</w:t>
              </w:r>
            </w:ins>
          </w:p>
        </w:tc>
      </w:tr>
      <w:tr w:rsidR="003A70A7" w14:paraId="56D4B92E" w14:textId="77777777" w:rsidTr="003A70A7">
        <w:trPr>
          <w:ins w:id="707" w:author="STUBER Denis" w:date="2024-04-05T15:40:00Z"/>
        </w:trPr>
        <w:tc>
          <w:tcPr>
            <w:tcW w:w="2405" w:type="dxa"/>
          </w:tcPr>
          <w:p w14:paraId="04BEFD4A" w14:textId="3BD7CC23" w:rsidR="00592C52" w:rsidRDefault="00592C52" w:rsidP="00592C52">
            <w:pPr>
              <w:rPr>
                <w:ins w:id="708" w:author="STUBER Denis" w:date="2024-04-05T15:40:00Z"/>
                <w:lang w:val="en-US"/>
              </w:rPr>
            </w:pPr>
            <w:ins w:id="709" w:author="STUBER Denis" w:date="2024-04-05T15:50:00Z">
              <w:r>
                <w:rPr>
                  <w:lang w:val="en-US"/>
                </w:rPr>
                <w:t>2</w:t>
              </w:r>
            </w:ins>
            <w:ins w:id="710" w:author="STUBER Denis" w:date="2024-04-05T15:40:00Z">
              <w:r>
                <w:rPr>
                  <w:lang w:val="en-US"/>
                </w:rPr>
                <w:t>/01/2020</w:t>
              </w:r>
            </w:ins>
          </w:p>
        </w:tc>
        <w:tc>
          <w:tcPr>
            <w:tcW w:w="1843" w:type="dxa"/>
          </w:tcPr>
          <w:p w14:paraId="2E07B442" w14:textId="47B34045" w:rsidR="00592C52" w:rsidRDefault="00592C52" w:rsidP="00592C52">
            <w:pPr>
              <w:rPr>
                <w:ins w:id="711" w:author="STUBER Denis" w:date="2024-04-05T15:40:00Z"/>
                <w:lang w:val="en-US"/>
              </w:rPr>
            </w:pPr>
            <w:ins w:id="712" w:author="STUBER Denis" w:date="2024-04-05T15:51:00Z">
              <w:r w:rsidRPr="00383FC0">
                <w:rPr>
                  <w:rFonts w:cstheme="minorHAnsi"/>
                  <w:color w:val="000000" w:themeColor="text1"/>
                  <w:lang w:val="en-US"/>
                </w:rPr>
                <w:t>Total snow</w:t>
              </w:r>
            </w:ins>
            <w:ins w:id="713" w:author="Blair Trewin" w:date="2024-06-19T14:12:00Z">
              <w:r w:rsidR="003F40F7">
                <w:rPr>
                  <w:rFonts w:cstheme="minorHAnsi"/>
                  <w:color w:val="000000" w:themeColor="text1"/>
                  <w:lang w:val="en-US"/>
                </w:rPr>
                <w:t xml:space="preserve"> depth</w:t>
              </w:r>
            </w:ins>
          </w:p>
        </w:tc>
        <w:tc>
          <w:tcPr>
            <w:tcW w:w="1417" w:type="dxa"/>
          </w:tcPr>
          <w:p w14:paraId="789B208A" w14:textId="660BB8A4" w:rsidR="00592C52" w:rsidRDefault="00686D6C" w:rsidP="00592C52">
            <w:pPr>
              <w:rPr>
                <w:ins w:id="714" w:author="STUBER Denis" w:date="2024-04-05T15:40:00Z"/>
                <w:lang w:val="en-US"/>
              </w:rPr>
            </w:pPr>
            <w:ins w:id="715" w:author="STUBER Denis" w:date="2024-04-05T15:53:00Z">
              <w:r>
                <w:rPr>
                  <w:lang w:val="en-US"/>
                </w:rPr>
                <w:t>250</w:t>
              </w:r>
            </w:ins>
            <w:ins w:id="716" w:author="STUBER Denis" w:date="2024-04-05T16:15:00Z">
              <w:r w:rsidR="008F0AA5">
                <w:rPr>
                  <w:lang w:val="en-US"/>
                </w:rPr>
                <w:t xml:space="preserve"> cm</w:t>
              </w:r>
            </w:ins>
          </w:p>
        </w:tc>
        <w:tc>
          <w:tcPr>
            <w:tcW w:w="2410" w:type="dxa"/>
          </w:tcPr>
          <w:p w14:paraId="723C42CB" w14:textId="45B7F950" w:rsidR="00592C52" w:rsidRDefault="00E94DBF" w:rsidP="00592C52">
            <w:pPr>
              <w:rPr>
                <w:ins w:id="717" w:author="STUBER Denis" w:date="2024-04-05T15:40:00Z"/>
                <w:lang w:val="en-US"/>
              </w:rPr>
            </w:pPr>
            <w:ins w:id="718" w:author="STUBER Denis" w:date="2024-07-24T15:28:00Z">
              <w:r>
                <w:rPr>
                  <w:lang w:val="en-US"/>
                </w:rPr>
                <w:t>06</w:t>
              </w:r>
            </w:ins>
            <w:ins w:id="719" w:author="STUBER Denis" w:date="2024-04-05T16:23:00Z">
              <w:r w:rsidR="00F27F9C">
                <w:rPr>
                  <w:lang w:val="en-US"/>
                </w:rPr>
                <w:t xml:space="preserve">:00:01 to </w:t>
              </w:r>
            </w:ins>
            <w:ins w:id="720" w:author="STUBER Denis" w:date="2024-07-24T15:28:00Z">
              <w:r>
                <w:rPr>
                  <w:lang w:val="en-US"/>
                </w:rPr>
                <w:t>06</w:t>
              </w:r>
            </w:ins>
            <w:ins w:id="721" w:author="STUBER Denis" w:date="2024-04-05T16:23:00Z">
              <w:r w:rsidR="00F27F9C">
                <w:rPr>
                  <w:lang w:val="en-US"/>
                </w:rPr>
                <w:t>:00.00</w:t>
              </w:r>
            </w:ins>
          </w:p>
        </w:tc>
        <w:tc>
          <w:tcPr>
            <w:tcW w:w="941" w:type="dxa"/>
          </w:tcPr>
          <w:p w14:paraId="0CDB5EE9" w14:textId="122ECF15" w:rsidR="00592C52" w:rsidRDefault="00A700D9" w:rsidP="00592C52">
            <w:pPr>
              <w:rPr>
                <w:ins w:id="722" w:author="STUBER Denis" w:date="2024-04-05T15:40:00Z"/>
                <w:lang w:val="en-US"/>
              </w:rPr>
            </w:pPr>
            <w:ins w:id="723" w:author="STUBER Denis" w:date="2024-07-24T15:34:00Z">
              <w:r>
                <w:rPr>
                  <w:lang w:val="en-US"/>
                </w:rPr>
                <w:t>0</w:t>
              </w:r>
            </w:ins>
          </w:p>
        </w:tc>
      </w:tr>
      <w:tr w:rsidR="003A70A7" w14:paraId="6C3BA897" w14:textId="77777777" w:rsidTr="003A70A7">
        <w:trPr>
          <w:ins w:id="724" w:author="STUBER Denis" w:date="2024-04-05T15:40:00Z"/>
        </w:trPr>
        <w:tc>
          <w:tcPr>
            <w:tcW w:w="2405" w:type="dxa"/>
          </w:tcPr>
          <w:p w14:paraId="39D0FDD1" w14:textId="214A6907" w:rsidR="00592C52" w:rsidRDefault="00592C52" w:rsidP="00592C52">
            <w:pPr>
              <w:rPr>
                <w:ins w:id="725" w:author="STUBER Denis" w:date="2024-04-05T15:40:00Z"/>
                <w:lang w:val="en-US"/>
              </w:rPr>
            </w:pPr>
            <w:ins w:id="726" w:author="STUBER Denis" w:date="2024-04-05T15:50:00Z">
              <w:r>
                <w:rPr>
                  <w:lang w:val="en-US"/>
                </w:rPr>
                <w:t>2</w:t>
              </w:r>
            </w:ins>
            <w:ins w:id="727" w:author="STUBER Denis" w:date="2024-04-05T15:40:00Z">
              <w:r>
                <w:rPr>
                  <w:lang w:val="en-US"/>
                </w:rPr>
                <w:t>/01/2020</w:t>
              </w:r>
            </w:ins>
          </w:p>
        </w:tc>
        <w:tc>
          <w:tcPr>
            <w:tcW w:w="1843" w:type="dxa"/>
          </w:tcPr>
          <w:p w14:paraId="21A6082E" w14:textId="40451116" w:rsidR="00592C52" w:rsidRDefault="00592C52" w:rsidP="00592C52">
            <w:pPr>
              <w:rPr>
                <w:ins w:id="728" w:author="STUBER Denis" w:date="2024-04-05T15:40:00Z"/>
                <w:lang w:val="en-US"/>
              </w:rPr>
            </w:pPr>
            <w:ins w:id="729" w:author="STUBER Denis" w:date="2024-04-05T15:51:00Z">
              <w:r w:rsidRPr="00383FC0">
                <w:rPr>
                  <w:rFonts w:cstheme="minorHAnsi"/>
                  <w:color w:val="000000" w:themeColor="text1"/>
                  <w:lang w:val="en-US"/>
                </w:rPr>
                <w:t xml:space="preserve">Max </w:t>
              </w:r>
              <w:r w:rsidR="00686D6C">
                <w:rPr>
                  <w:rFonts w:cstheme="minorHAnsi"/>
                  <w:color w:val="000000" w:themeColor="text1"/>
                  <w:lang w:val="en-US"/>
                </w:rPr>
                <w:t>T.</w:t>
              </w:r>
            </w:ins>
          </w:p>
        </w:tc>
        <w:tc>
          <w:tcPr>
            <w:tcW w:w="1417" w:type="dxa"/>
          </w:tcPr>
          <w:p w14:paraId="79948A99" w14:textId="4C8F3774" w:rsidR="00592C52" w:rsidRDefault="00E94DBF" w:rsidP="00592C52">
            <w:pPr>
              <w:rPr>
                <w:ins w:id="730" w:author="STUBER Denis" w:date="2024-04-05T15:40:00Z"/>
                <w:lang w:val="en-US"/>
              </w:rPr>
            </w:pPr>
            <w:ins w:id="731" w:author="STUBER Denis" w:date="2024-07-24T15:25:00Z">
              <w:r>
                <w:rPr>
                  <w:lang w:val="en-US"/>
                </w:rPr>
                <w:t>20</w:t>
              </w:r>
            </w:ins>
            <w:ins w:id="732" w:author="STUBER Denis" w:date="2024-04-05T16:15:00Z">
              <w:r w:rsidR="008F0AA5">
                <w:rPr>
                  <w:lang w:val="en-US"/>
                </w:rPr>
                <w:t xml:space="preserve"> °</w:t>
              </w:r>
            </w:ins>
            <w:ins w:id="733" w:author="STUBER Denis" w:date="2024-07-24T15:25:00Z">
              <w:r>
                <w:rPr>
                  <w:lang w:val="en-US"/>
                </w:rPr>
                <w:t>C</w:t>
              </w:r>
            </w:ins>
            <w:r w:rsidR="003F40F7">
              <w:rPr>
                <w:rStyle w:val="Marquedecommentaire"/>
              </w:rPr>
              <w:commentReference w:id="734"/>
            </w:r>
          </w:p>
        </w:tc>
        <w:tc>
          <w:tcPr>
            <w:tcW w:w="2410" w:type="dxa"/>
          </w:tcPr>
          <w:p w14:paraId="52961122" w14:textId="26F1EDC8" w:rsidR="00592C52" w:rsidRDefault="00A700D9" w:rsidP="00592C52">
            <w:pPr>
              <w:rPr>
                <w:ins w:id="735" w:author="STUBER Denis" w:date="2024-04-05T15:40:00Z"/>
                <w:lang w:val="en-US"/>
              </w:rPr>
            </w:pPr>
            <w:ins w:id="736" w:author="STUBER Denis" w:date="2024-07-24T15:29:00Z">
              <w:r>
                <w:rPr>
                  <w:lang w:val="en-US"/>
                </w:rPr>
                <w:t>0</w:t>
              </w:r>
            </w:ins>
            <w:ins w:id="737" w:author="STUBER Denis" w:date="2024-07-24T15:31:00Z">
              <w:r>
                <w:rPr>
                  <w:lang w:val="en-US"/>
                </w:rPr>
                <w:t>6</w:t>
              </w:r>
            </w:ins>
            <w:ins w:id="738" w:author="STUBER Denis" w:date="2024-04-05T16:23:00Z">
              <w:r w:rsidR="00F27F9C">
                <w:rPr>
                  <w:lang w:val="en-US"/>
                </w:rPr>
                <w:t>:00:0</w:t>
              </w:r>
            </w:ins>
            <w:ins w:id="739" w:author="STUBER Denis" w:date="2024-07-24T15:31:00Z">
              <w:r>
                <w:rPr>
                  <w:lang w:val="en-US"/>
                </w:rPr>
                <w:t>1</w:t>
              </w:r>
            </w:ins>
            <w:ins w:id="740" w:author="STUBER Denis" w:date="2024-04-05T16:23:00Z">
              <w:r w:rsidR="00F27F9C">
                <w:rPr>
                  <w:lang w:val="en-US"/>
                </w:rPr>
                <w:t xml:space="preserve"> to </w:t>
              </w:r>
            </w:ins>
            <w:ins w:id="741" w:author="STUBER Denis" w:date="2024-07-24T15:32:00Z">
              <w:r>
                <w:rPr>
                  <w:lang w:val="en-US"/>
                </w:rPr>
                <w:t>06:00:00</w:t>
              </w:r>
            </w:ins>
            <w:ins w:id="742" w:author="Blair Trewin" w:date="2024-06-19T14:10:00Z">
              <w:del w:id="743" w:author="STUBER Denis" w:date="2024-07-24T15:32:00Z">
                <w:r w:rsidR="00DF351A" w:rsidDel="00A700D9">
                  <w:rPr>
                    <w:lang w:val="en-US"/>
                  </w:rPr>
                  <w:delText>23</w:delText>
                </w:r>
              </w:del>
            </w:ins>
          </w:p>
        </w:tc>
        <w:tc>
          <w:tcPr>
            <w:tcW w:w="941" w:type="dxa"/>
          </w:tcPr>
          <w:p w14:paraId="621C2170" w14:textId="5E76C9CE" w:rsidR="00592C52" w:rsidRDefault="00F27F9C" w:rsidP="00592C52">
            <w:pPr>
              <w:rPr>
                <w:ins w:id="744" w:author="STUBER Denis" w:date="2024-04-05T15:40:00Z"/>
                <w:lang w:val="en-US"/>
              </w:rPr>
            </w:pPr>
            <w:ins w:id="745" w:author="STUBER Denis" w:date="2024-04-05T16:23:00Z">
              <w:r>
                <w:rPr>
                  <w:lang w:val="en-US"/>
                </w:rPr>
                <w:t>0</w:t>
              </w:r>
            </w:ins>
          </w:p>
        </w:tc>
      </w:tr>
      <w:tr w:rsidR="003A70A7" w14:paraId="57D5F67D" w14:textId="77777777" w:rsidTr="003A70A7">
        <w:trPr>
          <w:ins w:id="746" w:author="STUBER Denis" w:date="2024-04-05T15:40:00Z"/>
        </w:trPr>
        <w:tc>
          <w:tcPr>
            <w:tcW w:w="2405" w:type="dxa"/>
          </w:tcPr>
          <w:p w14:paraId="47BFA011" w14:textId="67E1AFEB" w:rsidR="00592C52" w:rsidRDefault="00592C52" w:rsidP="00592C52">
            <w:pPr>
              <w:rPr>
                <w:ins w:id="747" w:author="STUBER Denis" w:date="2024-04-05T15:40:00Z"/>
                <w:lang w:val="en-US"/>
              </w:rPr>
            </w:pPr>
            <w:ins w:id="748" w:author="STUBER Denis" w:date="2024-04-05T15:50:00Z">
              <w:r>
                <w:rPr>
                  <w:lang w:val="en-US"/>
                </w:rPr>
                <w:t>2</w:t>
              </w:r>
            </w:ins>
            <w:ins w:id="749" w:author="STUBER Denis" w:date="2024-04-05T15:40:00Z">
              <w:r>
                <w:rPr>
                  <w:lang w:val="en-US"/>
                </w:rPr>
                <w:t>/01/2020</w:t>
              </w:r>
            </w:ins>
          </w:p>
        </w:tc>
        <w:tc>
          <w:tcPr>
            <w:tcW w:w="1843" w:type="dxa"/>
          </w:tcPr>
          <w:p w14:paraId="1D6C85B8" w14:textId="5BFF1015" w:rsidR="00592C52" w:rsidRDefault="00592C52" w:rsidP="00592C52">
            <w:pPr>
              <w:rPr>
                <w:ins w:id="750" w:author="STUBER Denis" w:date="2024-04-05T15:40:00Z"/>
                <w:lang w:val="en-US"/>
              </w:rPr>
            </w:pPr>
            <w:ins w:id="751" w:author="STUBER Denis" w:date="2024-04-05T15:51:00Z">
              <w:r w:rsidRPr="00383FC0">
                <w:rPr>
                  <w:rFonts w:cstheme="minorHAnsi"/>
                  <w:color w:val="000000" w:themeColor="text1"/>
                  <w:lang w:val="en-US"/>
                </w:rPr>
                <w:t>Min T</w:t>
              </w:r>
            </w:ins>
            <w:ins w:id="752" w:author="STUBER Denis" w:date="2024-04-05T15:52:00Z">
              <w:r w:rsidR="00686D6C">
                <w:rPr>
                  <w:rFonts w:cstheme="minorHAnsi"/>
                  <w:color w:val="000000" w:themeColor="text1"/>
                  <w:lang w:val="en-US"/>
                </w:rPr>
                <w:t>.</w:t>
              </w:r>
            </w:ins>
          </w:p>
        </w:tc>
        <w:tc>
          <w:tcPr>
            <w:tcW w:w="1417" w:type="dxa"/>
          </w:tcPr>
          <w:p w14:paraId="675299A4" w14:textId="2AE782F1" w:rsidR="00592C52" w:rsidRDefault="00E94DBF" w:rsidP="00592C52">
            <w:pPr>
              <w:rPr>
                <w:ins w:id="753" w:author="STUBER Denis" w:date="2024-04-05T15:40:00Z"/>
                <w:lang w:val="en-US"/>
              </w:rPr>
            </w:pPr>
            <w:ins w:id="754" w:author="STUBER Denis" w:date="2024-07-24T15:26:00Z">
              <w:r>
                <w:rPr>
                  <w:lang w:val="en-US"/>
                </w:rPr>
                <w:t>-4.3°C</w:t>
              </w:r>
            </w:ins>
          </w:p>
        </w:tc>
        <w:tc>
          <w:tcPr>
            <w:tcW w:w="2410" w:type="dxa"/>
          </w:tcPr>
          <w:p w14:paraId="66DD1273" w14:textId="56D4C3AC" w:rsidR="00592C52" w:rsidRDefault="00A700D9" w:rsidP="00592C52">
            <w:pPr>
              <w:rPr>
                <w:ins w:id="755" w:author="STUBER Denis" w:date="2024-04-05T15:40:00Z"/>
                <w:lang w:val="en-US"/>
              </w:rPr>
            </w:pPr>
            <w:ins w:id="756" w:author="STUBER Denis" w:date="2024-07-24T15:31:00Z">
              <w:r>
                <w:rPr>
                  <w:lang w:val="en-US"/>
                </w:rPr>
                <w:t>18</w:t>
              </w:r>
            </w:ins>
            <w:ins w:id="757" w:author="STUBER Denis" w:date="2024-04-05T16:24:00Z">
              <w:r w:rsidR="00F27F9C">
                <w:rPr>
                  <w:lang w:val="en-US"/>
                </w:rPr>
                <w:t>:00:0</w:t>
              </w:r>
            </w:ins>
            <w:ins w:id="758" w:author="STUBER Denis" w:date="2024-07-24T15:31:00Z">
              <w:r>
                <w:rPr>
                  <w:lang w:val="en-US"/>
                </w:rPr>
                <w:t>1</w:t>
              </w:r>
            </w:ins>
            <w:ins w:id="759" w:author="STUBER Denis" w:date="2024-04-05T16:24:00Z">
              <w:r w:rsidR="00F27F9C">
                <w:rPr>
                  <w:lang w:val="en-US"/>
                </w:rPr>
                <w:t xml:space="preserve"> to </w:t>
              </w:r>
            </w:ins>
            <w:ins w:id="760" w:author="STUBER Denis" w:date="2024-07-24T15:31:00Z">
              <w:r>
                <w:rPr>
                  <w:lang w:val="en-US"/>
                </w:rPr>
                <w:t>18</w:t>
              </w:r>
            </w:ins>
            <w:ins w:id="761" w:author="STUBER Denis" w:date="2024-04-05T16:24:00Z">
              <w:r w:rsidR="00F27F9C">
                <w:rPr>
                  <w:lang w:val="en-US"/>
                </w:rPr>
                <w:t>:</w:t>
              </w:r>
            </w:ins>
            <w:ins w:id="762" w:author="STUBER Denis" w:date="2024-07-24T15:31:00Z">
              <w:r>
                <w:rPr>
                  <w:lang w:val="en-US"/>
                </w:rPr>
                <w:t>00</w:t>
              </w:r>
            </w:ins>
            <w:ins w:id="763" w:author="STUBER Denis" w:date="2024-04-05T16:24:00Z">
              <w:r w:rsidR="00F27F9C">
                <w:rPr>
                  <w:lang w:val="en-US"/>
                </w:rPr>
                <w:t>:</w:t>
              </w:r>
            </w:ins>
            <w:ins w:id="764" w:author="STUBER Denis" w:date="2024-07-24T15:31:00Z">
              <w:r>
                <w:rPr>
                  <w:lang w:val="en-US"/>
                </w:rPr>
                <w:t>0</w:t>
              </w:r>
            </w:ins>
            <w:ins w:id="765" w:author="STUBER Denis" w:date="2024-07-24T15:32:00Z">
              <w:r>
                <w:rPr>
                  <w:lang w:val="en-US"/>
                </w:rPr>
                <w:t>0</w:t>
              </w:r>
            </w:ins>
          </w:p>
        </w:tc>
        <w:tc>
          <w:tcPr>
            <w:tcW w:w="941" w:type="dxa"/>
          </w:tcPr>
          <w:p w14:paraId="4A19B8DE" w14:textId="66A47B61" w:rsidR="00592C52" w:rsidRDefault="00F27F9C" w:rsidP="00592C52">
            <w:pPr>
              <w:rPr>
                <w:ins w:id="766" w:author="STUBER Denis" w:date="2024-04-05T15:40:00Z"/>
                <w:lang w:val="en-US"/>
              </w:rPr>
            </w:pPr>
            <w:ins w:id="767" w:author="STUBER Denis" w:date="2024-04-05T16:25:00Z">
              <w:r>
                <w:rPr>
                  <w:lang w:val="en-US"/>
                </w:rPr>
                <w:t>-1</w:t>
              </w:r>
            </w:ins>
          </w:p>
        </w:tc>
      </w:tr>
      <w:tr w:rsidR="003A70A7" w14:paraId="42EEAA74" w14:textId="77777777" w:rsidTr="003A70A7">
        <w:trPr>
          <w:ins w:id="768" w:author="STUBER Denis" w:date="2024-04-05T15:40:00Z"/>
        </w:trPr>
        <w:tc>
          <w:tcPr>
            <w:tcW w:w="2405" w:type="dxa"/>
          </w:tcPr>
          <w:p w14:paraId="465DEB15" w14:textId="72DB73B1" w:rsidR="00592C52" w:rsidRDefault="00686D6C" w:rsidP="00592C52">
            <w:pPr>
              <w:rPr>
                <w:ins w:id="769" w:author="STUBER Denis" w:date="2024-04-05T15:40:00Z"/>
                <w:lang w:val="en-US"/>
              </w:rPr>
            </w:pPr>
            <w:ins w:id="770" w:author="STUBER Denis" w:date="2024-04-05T15:52:00Z">
              <w:r>
                <w:rPr>
                  <w:lang w:val="en-US"/>
                </w:rPr>
                <w:t>2/01/2020</w:t>
              </w:r>
            </w:ins>
          </w:p>
        </w:tc>
        <w:tc>
          <w:tcPr>
            <w:tcW w:w="1843" w:type="dxa"/>
          </w:tcPr>
          <w:p w14:paraId="1C105E05" w14:textId="4904E62C" w:rsidR="00592C52" w:rsidRDefault="00592C52" w:rsidP="00592C52">
            <w:pPr>
              <w:rPr>
                <w:ins w:id="771" w:author="STUBER Denis" w:date="2024-04-05T15:40:00Z"/>
                <w:lang w:val="en-US"/>
              </w:rPr>
            </w:pPr>
            <w:ins w:id="772" w:author="STUBER Denis" w:date="2024-04-05T15:51:00Z">
              <w:r w:rsidRPr="00383FC0">
                <w:rPr>
                  <w:rFonts w:cstheme="minorHAnsi"/>
                  <w:color w:val="000000" w:themeColor="text1"/>
                  <w:lang w:val="en-US"/>
                </w:rPr>
                <w:t>Mean</w:t>
              </w:r>
              <w:r w:rsidR="00686D6C">
                <w:rPr>
                  <w:rFonts w:cstheme="minorHAnsi"/>
                  <w:color w:val="000000" w:themeColor="text1"/>
                  <w:lang w:val="en-US"/>
                </w:rPr>
                <w:t xml:space="preserve"> T.</w:t>
              </w:r>
            </w:ins>
          </w:p>
        </w:tc>
        <w:tc>
          <w:tcPr>
            <w:tcW w:w="1417" w:type="dxa"/>
          </w:tcPr>
          <w:p w14:paraId="3AF3B40B" w14:textId="620D5235" w:rsidR="00592C52" w:rsidRDefault="00E94DBF" w:rsidP="00592C52">
            <w:pPr>
              <w:rPr>
                <w:ins w:id="773" w:author="STUBER Denis" w:date="2024-04-05T15:40:00Z"/>
                <w:lang w:val="en-US"/>
              </w:rPr>
            </w:pPr>
            <w:ins w:id="774" w:author="STUBER Denis" w:date="2024-07-24T15:27:00Z">
              <w:r>
                <w:rPr>
                  <w:lang w:val="en-US"/>
                </w:rPr>
                <w:t>7.9°C</w:t>
              </w:r>
            </w:ins>
          </w:p>
        </w:tc>
        <w:tc>
          <w:tcPr>
            <w:tcW w:w="2410" w:type="dxa"/>
          </w:tcPr>
          <w:p w14:paraId="324ED5C0" w14:textId="40E511B8" w:rsidR="00592C52" w:rsidRDefault="00F27F9C" w:rsidP="00592C52">
            <w:pPr>
              <w:rPr>
                <w:ins w:id="775" w:author="STUBER Denis" w:date="2024-04-05T15:40:00Z"/>
                <w:lang w:val="en-US"/>
              </w:rPr>
            </w:pPr>
            <w:ins w:id="776" w:author="STUBER Denis" w:date="2024-04-05T16:26:00Z">
              <w:r>
                <w:rPr>
                  <w:lang w:val="en-US"/>
                </w:rPr>
                <w:t>00:00:0</w:t>
              </w:r>
            </w:ins>
            <w:ins w:id="777" w:author="STUBER Denis" w:date="2024-07-24T15:30:00Z">
              <w:r w:rsidR="00A700D9">
                <w:rPr>
                  <w:lang w:val="en-US"/>
                </w:rPr>
                <w:t>0</w:t>
              </w:r>
            </w:ins>
            <w:ins w:id="778" w:author="STUBER Denis" w:date="2024-04-05T16:26:00Z">
              <w:r>
                <w:rPr>
                  <w:lang w:val="en-US"/>
                </w:rPr>
                <w:t xml:space="preserve"> to </w:t>
              </w:r>
            </w:ins>
            <w:ins w:id="779" w:author="STUBER Denis" w:date="2024-07-24T15:30:00Z">
              <w:r w:rsidR="00A700D9">
                <w:rPr>
                  <w:lang w:val="en-US"/>
                </w:rPr>
                <w:t>23</w:t>
              </w:r>
            </w:ins>
            <w:ins w:id="780" w:author="STUBER Denis" w:date="2024-04-05T16:26:00Z">
              <w:r>
                <w:rPr>
                  <w:lang w:val="en-US"/>
                </w:rPr>
                <w:t>:</w:t>
              </w:r>
            </w:ins>
            <w:ins w:id="781" w:author="STUBER Denis" w:date="2024-07-24T15:30:00Z">
              <w:r w:rsidR="00A700D9">
                <w:rPr>
                  <w:lang w:val="en-US"/>
                </w:rPr>
                <w:t>59</w:t>
              </w:r>
            </w:ins>
            <w:ins w:id="782" w:author="STUBER Denis" w:date="2024-04-05T16:26:00Z">
              <w:r>
                <w:rPr>
                  <w:lang w:val="en-US"/>
                </w:rPr>
                <w:t>:</w:t>
              </w:r>
            </w:ins>
            <w:ins w:id="783" w:author="STUBER Denis" w:date="2024-07-24T15:30:00Z">
              <w:r w:rsidR="00A700D9">
                <w:rPr>
                  <w:lang w:val="en-US"/>
                </w:rPr>
                <w:t>59</w:t>
              </w:r>
            </w:ins>
          </w:p>
        </w:tc>
        <w:tc>
          <w:tcPr>
            <w:tcW w:w="941" w:type="dxa"/>
          </w:tcPr>
          <w:p w14:paraId="156AF2BB" w14:textId="4E00805B" w:rsidR="00592C52" w:rsidRDefault="00F27F9C" w:rsidP="00592C52">
            <w:pPr>
              <w:rPr>
                <w:ins w:id="784" w:author="STUBER Denis" w:date="2024-04-05T15:40:00Z"/>
                <w:lang w:val="en-US"/>
              </w:rPr>
            </w:pPr>
            <w:ins w:id="785" w:author="STUBER Denis" w:date="2024-04-05T16:26:00Z">
              <w:r>
                <w:rPr>
                  <w:lang w:val="en-US"/>
                </w:rPr>
                <w:t>0</w:t>
              </w:r>
            </w:ins>
          </w:p>
        </w:tc>
      </w:tr>
    </w:tbl>
    <w:p w14:paraId="67F18EBB" w14:textId="77777777" w:rsidR="00DE2444" w:rsidRDefault="00DE2444" w:rsidP="00717257">
      <w:pPr>
        <w:rPr>
          <w:ins w:id="786" w:author="STUBER Denis" w:date="2024-04-05T15:40:00Z"/>
          <w:lang w:val="en-US"/>
        </w:rPr>
      </w:pPr>
    </w:p>
    <w:p w14:paraId="75814815" w14:textId="25FC705F" w:rsidR="0025617B" w:rsidDel="003F40F7" w:rsidRDefault="0025617B" w:rsidP="00717257">
      <w:pPr>
        <w:rPr>
          <w:ins w:id="787" w:author="STUBER Denis" w:date="2024-04-04T18:34:00Z"/>
          <w:del w:id="788" w:author="Blair Trewin" w:date="2024-06-19T14:12:00Z"/>
          <w:lang w:val="en-US"/>
        </w:rPr>
      </w:pPr>
      <w:commentRangeStart w:id="789"/>
      <w:ins w:id="790" w:author="STUBER Denis" w:date="2024-04-04T17:10:00Z">
        <w:del w:id="791" w:author="Blair Trewin" w:date="2024-06-19T14:12:00Z">
          <w:r w:rsidDel="003F40F7">
            <w:rPr>
              <w:lang w:val="en-US"/>
            </w:rPr>
            <w:delText xml:space="preserve">To preserve the homogeneity of the climate record, </w:delText>
          </w:r>
        </w:del>
      </w:ins>
      <w:ins w:id="792" w:author="STUBER Denis" w:date="2024-04-05T16:27:00Z">
        <w:del w:id="793" w:author="Blair Trewin" w:date="2024-06-19T14:12:00Z">
          <w:r w:rsidR="00F27F9C" w:rsidDel="003F40F7">
            <w:rPr>
              <w:lang w:val="en-US"/>
            </w:rPr>
            <w:delText xml:space="preserve">It is recommended to </w:delText>
          </w:r>
        </w:del>
      </w:ins>
      <w:ins w:id="794" w:author="STUBER Denis" w:date="2024-04-04T17:10:00Z">
        <w:del w:id="795" w:author="Blair Trewin" w:date="2024-06-19T14:12:00Z">
          <w:r w:rsidDel="003F40F7">
            <w:rPr>
              <w:lang w:val="en-US"/>
            </w:rPr>
            <w:delText xml:space="preserve">Members to maintain the definition </w:delText>
          </w:r>
        </w:del>
      </w:ins>
      <w:ins w:id="796" w:author="STUBER Denis" w:date="2024-04-05T16:28:00Z">
        <w:del w:id="797" w:author="Blair Trewin" w:date="2024-06-19T14:12:00Z">
          <w:r w:rsidR="00F27F9C" w:rsidDel="003F40F7">
            <w:rPr>
              <w:lang w:val="en-US"/>
            </w:rPr>
            <w:delText xml:space="preserve">of the </w:delText>
          </w:r>
        </w:del>
      </w:ins>
      <w:ins w:id="798" w:author="STUBER Denis" w:date="2024-04-04T17:10:00Z">
        <w:del w:id="799" w:author="Blair Trewin" w:date="2024-06-19T14:12:00Z">
          <w:r w:rsidDel="003F40F7">
            <w:rPr>
              <w:lang w:val="en-US"/>
            </w:rPr>
            <w:delText xml:space="preserve">climatological day previously </w:delText>
          </w:r>
        </w:del>
      </w:ins>
      <w:ins w:id="800" w:author="STUBER Denis" w:date="2024-04-05T17:46:00Z">
        <w:del w:id="801" w:author="Blair Trewin" w:date="2024-06-19T14:12:00Z">
          <w:r w:rsidR="003A70A7" w:rsidDel="003F40F7">
            <w:rPr>
              <w:lang w:val="en-US"/>
            </w:rPr>
            <w:delText xml:space="preserve">used </w:delText>
          </w:r>
        </w:del>
      </w:ins>
      <w:ins w:id="802" w:author="STUBER Denis" w:date="2024-04-05T17:45:00Z">
        <w:del w:id="803" w:author="Blair Trewin" w:date="2024-06-19T14:12:00Z">
          <w:r w:rsidR="003A70A7" w:rsidDel="003F40F7">
            <w:rPr>
              <w:lang w:val="en-US"/>
            </w:rPr>
            <w:delText>in their long-t</w:delText>
          </w:r>
        </w:del>
      </w:ins>
      <w:ins w:id="804" w:author="STUBER Denis" w:date="2024-04-05T17:46:00Z">
        <w:del w:id="805" w:author="Blair Trewin" w:date="2024-06-19T14:12:00Z">
          <w:r w:rsidR="003A70A7" w:rsidDel="003F40F7">
            <w:rPr>
              <w:lang w:val="en-US"/>
            </w:rPr>
            <w:delText xml:space="preserve">ime series </w:delText>
          </w:r>
        </w:del>
      </w:ins>
      <w:ins w:id="806" w:author="STUBER Denis" w:date="2024-04-04T17:10:00Z">
        <w:del w:id="807" w:author="Blair Trewin" w:date="2024-06-19T14:12:00Z">
          <w:r w:rsidDel="003F40F7">
            <w:rPr>
              <w:lang w:val="en-US"/>
            </w:rPr>
            <w:delText xml:space="preserve">and to report the </w:delText>
          </w:r>
        </w:del>
      </w:ins>
      <w:ins w:id="808" w:author="STUBER Denis" w:date="2024-04-05T16:32:00Z">
        <w:del w:id="809" w:author="Blair Trewin" w:date="2024-06-19T14:12:00Z">
          <w:r w:rsidR="00795B34" w:rsidDel="003F40F7">
            <w:rPr>
              <w:lang w:val="en-US"/>
            </w:rPr>
            <w:delText xml:space="preserve">beginning </w:delText>
          </w:r>
        </w:del>
      </w:ins>
      <w:ins w:id="810" w:author="STUBER Denis" w:date="2024-04-04T17:10:00Z">
        <w:del w:id="811" w:author="Blair Trewin" w:date="2024-06-19T14:12:00Z">
          <w:r w:rsidDel="003F40F7">
            <w:rPr>
              <w:lang w:val="en-US"/>
            </w:rPr>
            <w:delText>time period</w:delText>
          </w:r>
        </w:del>
      </w:ins>
      <w:ins w:id="812" w:author="STUBER Denis" w:date="2024-04-04T18:27:00Z">
        <w:del w:id="813" w:author="Blair Trewin" w:date="2024-06-19T14:12:00Z">
          <w:r w:rsidR="00352391" w:rsidDel="003F40F7">
            <w:rPr>
              <w:lang w:val="en-US"/>
            </w:rPr>
            <w:delText>s</w:delText>
          </w:r>
        </w:del>
      </w:ins>
      <w:ins w:id="814" w:author="STUBER Denis" w:date="2024-04-04T17:10:00Z">
        <w:del w:id="815" w:author="Blair Trewin" w:date="2024-06-19T14:12:00Z">
          <w:r w:rsidDel="003F40F7">
            <w:rPr>
              <w:lang w:val="en-US"/>
            </w:rPr>
            <w:delText xml:space="preserve"> over which </w:delText>
          </w:r>
        </w:del>
      </w:ins>
      <w:ins w:id="816" w:author="STUBER Denis" w:date="2024-04-04T18:28:00Z">
        <w:del w:id="817" w:author="Blair Trewin" w:date="2024-06-19T14:12:00Z">
          <w:r w:rsidR="00352391" w:rsidDel="003F40F7">
            <w:rPr>
              <w:lang w:val="en-US"/>
            </w:rPr>
            <w:delText xml:space="preserve">the variables have been </w:delText>
          </w:r>
        </w:del>
      </w:ins>
      <w:ins w:id="818" w:author="STUBER Denis" w:date="2024-04-04T18:29:00Z">
        <w:del w:id="819" w:author="Blair Trewin" w:date="2024-06-19T14:12:00Z">
          <w:r w:rsidR="00352391" w:rsidDel="003F40F7">
            <w:rPr>
              <w:lang w:val="en-US"/>
            </w:rPr>
            <w:delText xml:space="preserve">computed or </w:delText>
          </w:r>
          <w:commentRangeStart w:id="820"/>
          <w:r w:rsidR="00352391" w:rsidDel="003F40F7">
            <w:rPr>
              <w:lang w:val="en-US"/>
            </w:rPr>
            <w:delText>measured</w:delText>
          </w:r>
        </w:del>
      </w:ins>
      <w:commentRangeEnd w:id="820"/>
      <w:r w:rsidR="003F40F7">
        <w:rPr>
          <w:rStyle w:val="Marquedecommentaire"/>
        </w:rPr>
        <w:commentReference w:id="820"/>
      </w:r>
      <w:ins w:id="821" w:author="STUBER Denis" w:date="2024-04-04T18:29:00Z">
        <w:del w:id="822" w:author="Blair Trewin" w:date="2024-06-19T14:12:00Z">
          <w:r w:rsidR="00352391" w:rsidDel="003F40F7">
            <w:rPr>
              <w:lang w:val="en-US"/>
            </w:rPr>
            <w:delText>.</w:delText>
          </w:r>
        </w:del>
      </w:ins>
      <w:commentRangeEnd w:id="789"/>
      <w:ins w:id="823" w:author="STUBER Denis" w:date="2024-04-11T18:02:00Z">
        <w:del w:id="824" w:author="Blair Trewin" w:date="2024-06-19T14:12:00Z">
          <w:r w:rsidR="00570E59" w:rsidDel="003F40F7">
            <w:rPr>
              <w:rStyle w:val="Marquedecommentaire"/>
            </w:rPr>
            <w:commentReference w:id="789"/>
          </w:r>
        </w:del>
      </w:ins>
    </w:p>
    <w:p w14:paraId="1B3BE6F6" w14:textId="3A706937" w:rsidR="00627349" w:rsidRPr="00D96452" w:rsidRDefault="00E35164" w:rsidP="0025617B">
      <w:pPr>
        <w:rPr>
          <w:ins w:id="825" w:author="STUBER Denis" w:date="2024-04-05T17:29:00Z"/>
          <w:i/>
          <w:iCs/>
          <w:highlight w:val="yellow"/>
          <w:lang w:val="en-US"/>
        </w:rPr>
      </w:pPr>
      <w:commentRangeStart w:id="826"/>
      <w:commentRangeStart w:id="827"/>
      <w:commentRangeStart w:id="828"/>
      <w:ins w:id="829" w:author="STUBER Denis" w:date="2024-04-05T17:37:00Z">
        <w:r w:rsidRPr="00D96452">
          <w:rPr>
            <w:i/>
            <w:iCs/>
            <w:highlight w:val="yellow"/>
            <w:lang w:val="en-US"/>
          </w:rPr>
          <w:t>A</w:t>
        </w:r>
      </w:ins>
      <w:ins w:id="830" w:author="STUBER Denis" w:date="2024-04-05T17:29:00Z">
        <w:r w:rsidR="00627349" w:rsidRPr="00D96452">
          <w:rPr>
            <w:i/>
            <w:iCs/>
            <w:highlight w:val="yellow"/>
            <w:lang w:val="en-US"/>
          </w:rPr>
          <w:t xml:space="preserve">dd into the </w:t>
        </w:r>
        <w:r w:rsidRPr="00D96452">
          <w:rPr>
            <w:i/>
            <w:iCs/>
            <w:highlight w:val="yellow"/>
            <w:lang w:val="en-US"/>
          </w:rPr>
          <w:t xml:space="preserve">BUFR template </w:t>
        </w:r>
      </w:ins>
      <w:ins w:id="831" w:author="STUBER Denis" w:date="2024-04-05T17:38:00Z">
        <w:r w:rsidRPr="00D96452">
          <w:rPr>
            <w:i/>
            <w:iCs/>
            <w:highlight w:val="yellow"/>
            <w:lang w:val="en-US"/>
          </w:rPr>
          <w:t>a new information</w:t>
        </w:r>
      </w:ins>
      <w:ins w:id="832" w:author="STUBER Denis" w:date="2024-04-05T17:47:00Z">
        <w:r w:rsidR="003A70A7" w:rsidRPr="00D96452">
          <w:rPr>
            <w:i/>
            <w:iCs/>
            <w:highlight w:val="yellow"/>
            <w:lang w:val="en-US"/>
          </w:rPr>
          <w:t>:</w:t>
        </w:r>
      </w:ins>
      <w:ins w:id="833" w:author="STUBER Denis" w:date="2024-04-05T17:38:00Z">
        <w:r w:rsidRPr="00D96452">
          <w:rPr>
            <w:i/>
            <w:iCs/>
            <w:highlight w:val="yellow"/>
            <w:lang w:val="en-US"/>
          </w:rPr>
          <w:t xml:space="preserve"> </w:t>
        </w:r>
      </w:ins>
      <w:proofErr w:type="gramStart"/>
      <w:ins w:id="834" w:author="STUBER Denis" w:date="2024-04-05T17:29:00Z">
        <w:r w:rsidRPr="00D96452">
          <w:rPr>
            <w:i/>
            <w:iCs/>
            <w:highlight w:val="yellow"/>
            <w:lang w:val="en-US"/>
          </w:rPr>
          <w:t>the</w:t>
        </w:r>
        <w:proofErr w:type="gramEnd"/>
        <w:r w:rsidRPr="00D96452">
          <w:rPr>
            <w:i/>
            <w:iCs/>
            <w:highlight w:val="yellow"/>
            <w:lang w:val="en-US"/>
          </w:rPr>
          <w:t xml:space="preserve"> </w:t>
        </w:r>
      </w:ins>
      <w:ins w:id="835" w:author="STUBER Denis" w:date="2024-04-05T17:30:00Z">
        <w:r w:rsidRPr="00D96452">
          <w:rPr>
            <w:i/>
            <w:iCs/>
            <w:highlight w:val="yellow"/>
            <w:lang w:val="en-US"/>
          </w:rPr>
          <w:t xml:space="preserve">Time difference from UTC </w:t>
        </w:r>
      </w:ins>
      <w:ins w:id="836" w:author="STUBER Denis" w:date="2024-04-05T17:31:00Z">
        <w:r w:rsidRPr="00D96452">
          <w:rPr>
            <w:i/>
            <w:iCs/>
            <w:highlight w:val="yellow"/>
            <w:lang w:val="en-US"/>
          </w:rPr>
          <w:t>(Coordinated Universal Time)</w:t>
        </w:r>
      </w:ins>
      <w:ins w:id="837" w:author="STUBER Denis" w:date="2024-04-05T17:33:00Z">
        <w:r w:rsidRPr="00D96452">
          <w:rPr>
            <w:i/>
            <w:iCs/>
            <w:highlight w:val="yellow"/>
            <w:lang w:val="en-US"/>
          </w:rPr>
          <w:t xml:space="preserve"> used for the climatological day</w:t>
        </w:r>
      </w:ins>
      <w:commentRangeEnd w:id="826"/>
      <w:ins w:id="838" w:author="STUBER Denis" w:date="2024-04-11T18:02:00Z">
        <w:r w:rsidR="00570E59" w:rsidRPr="00D96452">
          <w:rPr>
            <w:rStyle w:val="Marquedecommentaire"/>
            <w:i/>
            <w:iCs/>
          </w:rPr>
          <w:commentReference w:id="826"/>
        </w:r>
      </w:ins>
      <w:commentRangeEnd w:id="827"/>
      <w:r w:rsidR="00C73499">
        <w:rPr>
          <w:rStyle w:val="Marquedecommentaire"/>
        </w:rPr>
        <w:commentReference w:id="827"/>
      </w:r>
      <w:commentRangeEnd w:id="828"/>
      <w:r w:rsidR="00A700D9">
        <w:rPr>
          <w:rStyle w:val="Marquedecommentaire"/>
        </w:rPr>
        <w:commentReference w:id="828"/>
      </w:r>
    </w:p>
    <w:p w14:paraId="7A32FACD" w14:textId="0E735475" w:rsidR="00E87084" w:rsidRPr="00A700D9" w:rsidRDefault="00E87084" w:rsidP="0025617B">
      <w:pPr>
        <w:rPr>
          <w:ins w:id="839" w:author="STUBER Denis" w:date="2024-04-08T11:58:00Z"/>
          <w:strike/>
          <w:highlight w:val="yellow"/>
          <w:lang w:val="en-US"/>
          <w:rPrChange w:id="840" w:author="STUBER Denis" w:date="2024-07-24T15:35:00Z">
            <w:rPr>
              <w:ins w:id="841" w:author="STUBER Denis" w:date="2024-04-08T11:58:00Z"/>
              <w:highlight w:val="yellow"/>
              <w:lang w:val="en-US"/>
            </w:rPr>
          </w:rPrChange>
        </w:rPr>
      </w:pPr>
      <w:ins w:id="842" w:author="STUBER Denis" w:date="2024-04-05T17:19:00Z">
        <w:r w:rsidRPr="00A700D9">
          <w:rPr>
            <w:strike/>
            <w:highlight w:val="yellow"/>
            <w:lang w:val="en-US"/>
            <w:rPrChange w:id="843" w:author="STUBER Denis" w:date="2024-07-24T15:35:00Z">
              <w:rPr>
                <w:highlight w:val="yellow"/>
                <w:lang w:val="en-US"/>
              </w:rPr>
            </w:rPrChange>
          </w:rPr>
          <w:t xml:space="preserve">Please note: if you are making a change in period of measurement, it is preferable to launch the change at the beginning of a month, as the measurement periods are identical for the whole </w:t>
        </w:r>
        <w:commentRangeStart w:id="844"/>
        <w:commentRangeStart w:id="845"/>
        <w:r w:rsidRPr="00A700D9">
          <w:rPr>
            <w:strike/>
            <w:highlight w:val="yellow"/>
            <w:lang w:val="en-US"/>
            <w:rPrChange w:id="846" w:author="STUBER Denis" w:date="2024-07-24T15:35:00Z">
              <w:rPr>
                <w:highlight w:val="yellow"/>
                <w:lang w:val="en-US"/>
              </w:rPr>
            </w:rPrChange>
          </w:rPr>
          <w:t>month</w:t>
        </w:r>
      </w:ins>
      <w:commentRangeEnd w:id="844"/>
      <w:r w:rsidR="003F40F7" w:rsidRPr="00A700D9">
        <w:rPr>
          <w:rStyle w:val="Marquedecommentaire"/>
          <w:strike/>
          <w:rPrChange w:id="847" w:author="STUBER Denis" w:date="2024-07-24T15:35:00Z">
            <w:rPr>
              <w:rStyle w:val="Marquedecommentaire"/>
            </w:rPr>
          </w:rPrChange>
        </w:rPr>
        <w:commentReference w:id="844"/>
      </w:r>
      <w:commentRangeEnd w:id="845"/>
      <w:r w:rsidR="00A700D9">
        <w:rPr>
          <w:rStyle w:val="Marquedecommentaire"/>
        </w:rPr>
        <w:commentReference w:id="845"/>
      </w:r>
      <w:ins w:id="848" w:author="STUBER Denis" w:date="2024-04-05T17:19:00Z">
        <w:r w:rsidRPr="00A700D9">
          <w:rPr>
            <w:strike/>
            <w:highlight w:val="yellow"/>
            <w:lang w:val="en-US"/>
            <w:rPrChange w:id="849" w:author="STUBER Denis" w:date="2024-07-24T15:35:00Z">
              <w:rPr>
                <w:highlight w:val="yellow"/>
                <w:lang w:val="en-US"/>
              </w:rPr>
            </w:rPrChange>
          </w:rPr>
          <w:t>.</w:t>
        </w:r>
      </w:ins>
    </w:p>
    <w:p w14:paraId="2C72D2DF" w14:textId="4C8A8736" w:rsidR="009F1314" w:rsidRPr="001562B1" w:rsidRDefault="009F1314" w:rsidP="00863A0B">
      <w:pPr>
        <w:pStyle w:val="Titre1"/>
      </w:pPr>
      <w:bookmarkStart w:id="850" w:name="_Toc125469336"/>
      <w:bookmarkStart w:id="851" w:name="_Toc125469855"/>
      <w:bookmarkStart w:id="852" w:name="_Toc125469337"/>
      <w:bookmarkStart w:id="853" w:name="_Toc125469856"/>
      <w:bookmarkStart w:id="854" w:name="_Toc125469338"/>
      <w:bookmarkStart w:id="855" w:name="_Toc125469857"/>
      <w:bookmarkStart w:id="856" w:name="_Toc125469339"/>
      <w:bookmarkStart w:id="857" w:name="_Toc125469858"/>
      <w:bookmarkStart w:id="858" w:name="_Toc125469341"/>
      <w:bookmarkStart w:id="859" w:name="_Toc125469860"/>
      <w:bookmarkStart w:id="860" w:name="_Toc125469342"/>
      <w:bookmarkStart w:id="861" w:name="_Toc125469861"/>
      <w:bookmarkStart w:id="862" w:name="_Toc125469343"/>
      <w:bookmarkStart w:id="863" w:name="_Toc125469862"/>
      <w:bookmarkStart w:id="864" w:name="_Toc163750188"/>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r w:rsidRPr="001562B1">
        <w:t>Siting classification &amp; Measurement Quality Classification (MQC)</w:t>
      </w:r>
      <w:bookmarkEnd w:id="864"/>
    </w:p>
    <w:p w14:paraId="3DC59472" w14:textId="429369CF" w:rsidR="00AC27C1" w:rsidDel="00CC5DD4" w:rsidRDefault="00AC27C1" w:rsidP="00AC27C1">
      <w:pPr>
        <w:rPr>
          <w:del w:id="865" w:author="STUBER Denis" w:date="2024-04-08T16:39:00Z"/>
          <w:b/>
          <w:bCs/>
        </w:rPr>
      </w:pPr>
      <w:del w:id="866" w:author="STUBER Denis" w:date="2024-04-08T16:39:00Z">
        <w:r w:rsidDel="00CC5DD4">
          <w:rPr>
            <w:b/>
            <w:bCs/>
          </w:rPr>
          <w:delText>BUFR Reference 0 08 09</w:delText>
        </w:r>
        <w:r w:rsidR="003F7823" w:rsidDel="00CC5DD4">
          <w:rPr>
            <w:b/>
            <w:bCs/>
          </w:rPr>
          <w:delText>5 (Temperature), 0 08 096 (Preci</w:delText>
        </w:r>
        <w:r w:rsidR="004A52DE" w:rsidDel="00CC5DD4">
          <w:rPr>
            <w:b/>
            <w:bCs/>
          </w:rPr>
          <w:delText xml:space="preserve">pitation). </w:delText>
        </w:r>
        <w:r w:rsidDel="00CC5DD4">
          <w:rPr>
            <w:b/>
            <w:bCs/>
          </w:rPr>
          <w:delText xml:space="preserve"> </w:delText>
        </w:r>
      </w:del>
    </w:p>
    <w:p w14:paraId="02700BA8" w14:textId="395F1B5B" w:rsidR="00CA6B03" w:rsidRDefault="00C03146" w:rsidP="009D796D">
      <w:pPr>
        <w:rPr>
          <w:ins w:id="867" w:author="STUBER Denis" w:date="2024-04-08T16:39:00Z"/>
          <w:b/>
          <w:bCs/>
        </w:rPr>
      </w:pPr>
      <w:del w:id="868" w:author="STUBER Denis" w:date="2024-04-08T16:39:00Z">
        <w:r w:rsidDel="00CC5DD4">
          <w:rPr>
            <w:rFonts w:cs="Calibri"/>
            <w:color w:val="000000" w:themeColor="text1"/>
            <w:sz w:val="24"/>
            <w:szCs w:val="24"/>
          </w:rPr>
          <w:delText xml:space="preserve">This </w:delText>
        </w:r>
        <w:r w:rsidR="00691D37" w:rsidDel="00CC5DD4">
          <w:rPr>
            <w:rFonts w:cs="Calibri"/>
            <w:color w:val="000000" w:themeColor="text1"/>
            <w:sz w:val="24"/>
            <w:szCs w:val="24"/>
          </w:rPr>
          <w:delText xml:space="preserve">classification </w:delText>
        </w:r>
        <w:r w:rsidDel="00CC5DD4">
          <w:rPr>
            <w:rFonts w:cs="Calibri"/>
            <w:color w:val="000000" w:themeColor="text1"/>
            <w:sz w:val="24"/>
            <w:szCs w:val="24"/>
          </w:rPr>
          <w:delText>represent</w:delText>
        </w:r>
        <w:r w:rsidR="00F27BDE" w:rsidDel="00CC5DD4">
          <w:rPr>
            <w:rFonts w:cs="Calibri"/>
            <w:color w:val="000000" w:themeColor="text1"/>
            <w:sz w:val="24"/>
            <w:szCs w:val="24"/>
          </w:rPr>
          <w:delText>s</w:delText>
        </w:r>
        <w:r w:rsidDel="00CC5DD4">
          <w:rPr>
            <w:rFonts w:cs="Calibri"/>
            <w:color w:val="000000" w:themeColor="text1"/>
            <w:sz w:val="24"/>
            <w:szCs w:val="24"/>
          </w:rPr>
          <w:delText xml:space="preserve"> </w:delText>
        </w:r>
        <w:r w:rsidR="009918EA" w:rsidDel="00CC5DD4">
          <w:rPr>
            <w:rFonts w:cs="Calibri"/>
            <w:color w:val="000000" w:themeColor="text1"/>
            <w:sz w:val="24"/>
            <w:szCs w:val="24"/>
          </w:rPr>
          <w:delText xml:space="preserve">the reliability </w:delText>
        </w:r>
        <w:r w:rsidR="00461ECB" w:rsidDel="00CC5DD4">
          <w:rPr>
            <w:rFonts w:cs="Calibri"/>
            <w:color w:val="000000" w:themeColor="text1"/>
            <w:sz w:val="24"/>
            <w:szCs w:val="24"/>
          </w:rPr>
          <w:delText xml:space="preserve">of </w:delText>
        </w:r>
        <w:r w:rsidR="00EF78FF" w:rsidDel="00CC5DD4">
          <w:rPr>
            <w:rFonts w:cs="Calibri"/>
            <w:color w:val="000000" w:themeColor="text1"/>
            <w:sz w:val="24"/>
            <w:szCs w:val="24"/>
          </w:rPr>
          <w:delText>the measure</w:delText>
        </w:r>
        <w:r w:rsidR="00C96BDA" w:rsidDel="00CC5DD4">
          <w:rPr>
            <w:rFonts w:cs="Calibri"/>
            <w:color w:val="000000" w:themeColor="text1"/>
            <w:sz w:val="24"/>
            <w:szCs w:val="24"/>
          </w:rPr>
          <w:delText xml:space="preserve">ment method and siting qualification for each station. This may vary from </w:delText>
        </w:r>
        <w:r w:rsidR="00F46B63" w:rsidDel="00CC5DD4">
          <w:rPr>
            <w:rFonts w:cs="Calibri"/>
            <w:color w:val="000000" w:themeColor="text1"/>
            <w:sz w:val="24"/>
            <w:szCs w:val="24"/>
          </w:rPr>
          <w:delText xml:space="preserve">parameter </w:delText>
        </w:r>
        <w:r w:rsidR="00C96BDA" w:rsidDel="00CC5DD4">
          <w:rPr>
            <w:rFonts w:cs="Calibri"/>
            <w:color w:val="000000" w:themeColor="text1"/>
            <w:sz w:val="24"/>
            <w:szCs w:val="24"/>
          </w:rPr>
          <w:delText xml:space="preserve">to </w:delText>
        </w:r>
        <w:r w:rsidR="00F46B63" w:rsidDel="00CC5DD4">
          <w:rPr>
            <w:rFonts w:cs="Calibri"/>
            <w:color w:val="000000" w:themeColor="text1"/>
            <w:sz w:val="24"/>
            <w:szCs w:val="24"/>
          </w:rPr>
          <w:delText>parameter</w:delText>
        </w:r>
        <w:r w:rsidR="00C2769A" w:rsidDel="00CC5DD4">
          <w:rPr>
            <w:rFonts w:cs="Calibri"/>
            <w:color w:val="000000" w:themeColor="text1"/>
            <w:sz w:val="24"/>
            <w:szCs w:val="24"/>
          </w:rPr>
          <w:delText>:</w:delText>
        </w:r>
        <w:r w:rsidR="00D975F3" w:rsidDel="00CC5DD4">
          <w:rPr>
            <w:rFonts w:cs="Calibri"/>
            <w:color w:val="000000" w:themeColor="text1"/>
            <w:sz w:val="24"/>
            <w:szCs w:val="24"/>
          </w:rPr>
          <w:delText xml:space="preserve"> temperature measurement</w:delText>
        </w:r>
        <w:r w:rsidR="00C2769A" w:rsidDel="00CC5DD4">
          <w:rPr>
            <w:rFonts w:cs="Calibri"/>
            <w:color w:val="000000" w:themeColor="text1"/>
            <w:sz w:val="24"/>
            <w:szCs w:val="24"/>
          </w:rPr>
          <w:delText>/</w:delText>
        </w:r>
        <w:r w:rsidR="00D975F3" w:rsidDel="00CC5DD4">
          <w:rPr>
            <w:rFonts w:cs="Calibri"/>
            <w:color w:val="000000" w:themeColor="text1"/>
            <w:sz w:val="24"/>
            <w:szCs w:val="24"/>
          </w:rPr>
          <w:delText>siting may be better or w</w:delText>
        </w:r>
        <w:r w:rsidR="005B1CB4" w:rsidDel="00CC5DD4">
          <w:rPr>
            <w:rFonts w:cs="Calibri"/>
            <w:color w:val="000000" w:themeColor="text1"/>
            <w:sz w:val="24"/>
            <w:szCs w:val="24"/>
          </w:rPr>
          <w:delText>or</w:delText>
        </w:r>
        <w:r w:rsidR="00D975F3" w:rsidDel="00CC5DD4">
          <w:rPr>
            <w:rFonts w:cs="Calibri"/>
            <w:color w:val="000000" w:themeColor="text1"/>
            <w:sz w:val="24"/>
            <w:szCs w:val="24"/>
          </w:rPr>
          <w:delText>se than those for rainfall and snow.</w:delText>
        </w:r>
        <w:r w:rsidR="00C96BDA" w:rsidDel="00CC5DD4">
          <w:rPr>
            <w:rFonts w:cs="Calibri"/>
            <w:color w:val="000000" w:themeColor="text1"/>
            <w:sz w:val="24"/>
            <w:szCs w:val="24"/>
          </w:rPr>
          <w:delText xml:space="preserve"> </w:delText>
        </w:r>
      </w:del>
    </w:p>
    <w:p w14:paraId="10A93832" w14:textId="0AEF0A28" w:rsidR="00CC5DD4" w:rsidRDefault="00CC5DD4" w:rsidP="00837629">
      <w:ins w:id="869" w:author="STUBER Denis" w:date="2024-04-08T16:39:00Z">
        <w:r>
          <w:t xml:space="preserve">Two indicators are </w:t>
        </w:r>
      </w:ins>
      <w:ins w:id="870" w:author="STUBER Denis" w:date="2024-04-08T16:42:00Z">
        <w:r>
          <w:t>part of</w:t>
        </w:r>
      </w:ins>
      <w:ins w:id="871" w:author="STUBER Denis" w:date="2024-04-08T16:39:00Z">
        <w:r>
          <w:t xml:space="preserve"> the DAYCLI </w:t>
        </w:r>
      </w:ins>
      <w:ins w:id="872" w:author="STUBER Denis" w:date="2024-04-08T16:40:00Z">
        <w:r>
          <w:t xml:space="preserve">report that give </w:t>
        </w:r>
        <w:del w:id="873" w:author="Blair Trewin" w:date="2024-06-19T12:11:00Z">
          <w:r w:rsidDel="00671644">
            <w:delText xml:space="preserve">a </w:delText>
          </w:r>
        </w:del>
        <w:r>
          <w:t xml:space="preserve">quality information on the </w:t>
        </w:r>
        <w:del w:id="874" w:author="Blair Trewin" w:date="2024-06-19T12:13:00Z">
          <w:r w:rsidDel="00021B5C">
            <w:delText>measurements of temperature</w:delText>
          </w:r>
        </w:del>
      </w:ins>
      <w:ins w:id="875" w:author="STUBER Denis" w:date="2024-04-08T16:41:00Z">
        <w:del w:id="876" w:author="Blair Trewin" w:date="2024-06-19T12:13:00Z">
          <w:r w:rsidDel="00021B5C">
            <w:delText xml:space="preserve"> and </w:delText>
          </w:r>
          <w:commentRangeStart w:id="877"/>
          <w:commentRangeStart w:id="878"/>
          <w:r w:rsidDel="00021B5C">
            <w:delText>precipitati</w:delText>
          </w:r>
        </w:del>
      </w:ins>
      <w:ins w:id="879" w:author="Blair Trewin" w:date="2024-06-19T12:13:00Z">
        <w:r w:rsidR="00021B5C">
          <w:t>observations</w:t>
        </w:r>
      </w:ins>
      <w:commentRangeEnd w:id="877"/>
      <w:ins w:id="880" w:author="Blair Trewin" w:date="2024-06-19T12:14:00Z">
        <w:r w:rsidR="002533A1">
          <w:rPr>
            <w:rStyle w:val="Marquedecommentaire"/>
          </w:rPr>
          <w:commentReference w:id="877"/>
        </w:r>
      </w:ins>
      <w:commentRangeEnd w:id="878"/>
      <w:r w:rsidR="00A700D9">
        <w:rPr>
          <w:rStyle w:val="Marquedecommentaire"/>
        </w:rPr>
        <w:commentReference w:id="878"/>
      </w:r>
      <w:ins w:id="881" w:author="Blair Trewin" w:date="2024-06-19T12:13:00Z">
        <w:r w:rsidR="00021B5C">
          <w:t xml:space="preserve"> </w:t>
        </w:r>
      </w:ins>
      <w:ins w:id="882" w:author="STUBER Denis" w:date="2024-04-08T16:41:00Z">
        <w:del w:id="883" w:author="Blair Trewin" w:date="2024-06-19T12:14:00Z">
          <w:r w:rsidDel="002533A1">
            <w:delText>on</w:delText>
          </w:r>
        </w:del>
      </w:ins>
      <w:ins w:id="884" w:author="STUBER Denis" w:date="2024-04-08T16:42:00Z">
        <w:del w:id="885" w:author="Blair Trewin" w:date="2024-06-19T12:14:00Z">
          <w:r w:rsidDel="002533A1">
            <w:delText xml:space="preserve"> </w:delText>
          </w:r>
        </w:del>
        <w:r>
          <w:t>at each measurement point</w:t>
        </w:r>
      </w:ins>
      <w:ins w:id="886" w:author="STUBER Denis" w:date="2024-04-08T16:41:00Z">
        <w:r>
          <w:t>. The first is the siting classification and the secon</w:t>
        </w:r>
      </w:ins>
      <w:ins w:id="887" w:author="STUBER Denis" w:date="2024-04-09T11:14:00Z">
        <w:r w:rsidR="00681C84">
          <w:t>d</w:t>
        </w:r>
      </w:ins>
      <w:ins w:id="888" w:author="STUBER Denis" w:date="2024-04-08T16:41:00Z">
        <w:r>
          <w:t xml:space="preserve"> the measurement </w:t>
        </w:r>
      </w:ins>
      <w:ins w:id="889" w:author="STUBER Denis" w:date="2024-04-08T16:42:00Z">
        <w:r>
          <w:t>quality classification</w:t>
        </w:r>
      </w:ins>
      <w:ins w:id="890" w:author="STUBER Denis" w:date="2024-04-09T08:20:00Z">
        <w:r w:rsidR="005041C8">
          <w:t>.</w:t>
        </w:r>
      </w:ins>
    </w:p>
    <w:p w14:paraId="5B56D6AB" w14:textId="3398E72C" w:rsidR="00CC5DD4" w:rsidRDefault="00837629" w:rsidP="005041C8">
      <w:pPr>
        <w:pStyle w:val="Titre2"/>
        <w:rPr>
          <w:ins w:id="891" w:author="STUBER Denis" w:date="2024-04-08T16:44:00Z"/>
        </w:rPr>
      </w:pPr>
      <w:bookmarkStart w:id="892" w:name="_Toc163750189"/>
      <w:ins w:id="893" w:author="STUBER Denis" w:date="2024-04-08T17:15:00Z">
        <w:r>
          <w:t>Siting classification</w:t>
        </w:r>
      </w:ins>
      <w:bookmarkEnd w:id="892"/>
    </w:p>
    <w:p w14:paraId="09386870" w14:textId="5C0E363E" w:rsidR="00CC5DD4" w:rsidRDefault="00E34CD6" w:rsidP="005041C8">
      <w:pPr>
        <w:rPr>
          <w:ins w:id="894" w:author="STUBER Denis" w:date="2024-04-08T16:44:00Z"/>
        </w:rPr>
      </w:pPr>
      <w:ins w:id="895" w:author="STUBER Denis" w:date="2024-04-08T17:29:00Z">
        <w:r>
          <w:rPr>
            <w:lang w:val="en-US"/>
          </w:rPr>
          <w:t xml:space="preserve">The siting classification rates the location and environment surrounding a sensor based on likelihood of the environment and siting of the sensor leading to a modification of the property measured prior to its measurement. For example, a heat source located near a thermometer that modifies the parcel </w:t>
        </w:r>
        <w:r>
          <w:rPr>
            <w:lang w:val="en-US"/>
          </w:rPr>
          <w:lastRenderedPageBreak/>
          <w:t>of air prior to the temperature being measured, and leads to the parcel of air no longer being representative of the surrounding environment</w:t>
        </w:r>
        <w:r>
          <w:t>.</w:t>
        </w:r>
      </w:ins>
    </w:p>
    <w:p w14:paraId="1A8A2757" w14:textId="1B056DEB" w:rsidR="00CC5DD4" w:rsidRDefault="00E34CD6" w:rsidP="00E34CD6">
      <w:pPr>
        <w:rPr>
          <w:ins w:id="896" w:author="STUBER Denis" w:date="2024-04-08T17:34:00Z"/>
        </w:rPr>
      </w:pPr>
      <w:ins w:id="897" w:author="STUBER Denis" w:date="2024-04-08T17:30:00Z">
        <w:r>
          <w:t>For the DAYCLI report two sensor</w:t>
        </w:r>
      </w:ins>
      <w:ins w:id="898" w:author="STUBER Denis" w:date="2024-04-08T17:31:00Z">
        <w:r>
          <w:t>s</w:t>
        </w:r>
      </w:ins>
      <w:ins w:id="899" w:author="STUBER Denis" w:date="2024-04-08T17:30:00Z">
        <w:r>
          <w:t xml:space="preserve"> are </w:t>
        </w:r>
        <w:del w:id="900" w:author="Blair Trewin" w:date="2024-06-19T12:12:00Z">
          <w:r w:rsidDel="00EC1EC6">
            <w:delText>concerned</w:delText>
          </w:r>
        </w:del>
      </w:ins>
      <w:ins w:id="901" w:author="Blair Trewin" w:date="2024-06-19T12:12:00Z">
        <w:r w:rsidR="00EC1EC6">
          <w:t>relevant</w:t>
        </w:r>
      </w:ins>
      <w:ins w:id="902" w:author="STUBER Denis" w:date="2024-04-08T17:31:00Z">
        <w:r>
          <w:t>:</w:t>
        </w:r>
      </w:ins>
      <w:ins w:id="903" w:author="STUBER Denis" w:date="2024-04-08T17:30:00Z">
        <w:r>
          <w:t xml:space="preserve"> </w:t>
        </w:r>
      </w:ins>
      <w:ins w:id="904" w:author="STUBER Denis" w:date="2024-04-08T17:48:00Z">
        <w:r w:rsidR="00137FCD">
          <w:t xml:space="preserve">(1) the air </w:t>
        </w:r>
      </w:ins>
      <w:ins w:id="905" w:author="STUBER Denis" w:date="2024-04-08T17:30:00Z">
        <w:r>
          <w:t xml:space="preserve">temperature and </w:t>
        </w:r>
      </w:ins>
      <w:ins w:id="906" w:author="STUBER Denis" w:date="2024-04-08T17:48:00Z">
        <w:r w:rsidR="00137FCD">
          <w:t xml:space="preserve">(2) </w:t>
        </w:r>
      </w:ins>
      <w:ins w:id="907" w:author="STUBER Denis" w:date="2024-04-08T17:30:00Z">
        <w:r>
          <w:t>the precipitation.</w:t>
        </w:r>
      </w:ins>
      <w:ins w:id="908" w:author="Blair Trewin" w:date="2024-06-19T12:15:00Z">
        <w:r w:rsidR="003F1091">
          <w:t xml:space="preserve"> </w:t>
        </w:r>
        <w:r w:rsidR="00E6551B">
          <w:t xml:space="preserve">Snow sensors may also be relevant if </w:t>
        </w:r>
        <w:commentRangeStart w:id="909"/>
        <w:commentRangeStart w:id="910"/>
        <w:r w:rsidR="00E6551B">
          <w:t>used</w:t>
        </w:r>
      </w:ins>
      <w:commentRangeEnd w:id="909"/>
      <w:ins w:id="911" w:author="Blair Trewin" w:date="2024-06-19T12:16:00Z">
        <w:r w:rsidR="00E6551B">
          <w:rPr>
            <w:rStyle w:val="Marquedecommentaire"/>
          </w:rPr>
          <w:commentReference w:id="909"/>
        </w:r>
      </w:ins>
      <w:commentRangeEnd w:id="910"/>
      <w:r w:rsidR="00A700D9">
        <w:rPr>
          <w:rStyle w:val="Marquedecommentaire"/>
        </w:rPr>
        <w:commentReference w:id="910"/>
      </w:r>
      <w:ins w:id="912" w:author="Blair Trewin" w:date="2024-06-19T12:15:00Z">
        <w:r w:rsidR="00E6551B">
          <w:t>.</w:t>
        </w:r>
      </w:ins>
    </w:p>
    <w:p w14:paraId="0CEF1763" w14:textId="18AF3D4E" w:rsidR="00E34CD6" w:rsidRDefault="00E34CD6" w:rsidP="005041C8">
      <w:pPr>
        <w:rPr>
          <w:ins w:id="913" w:author="STUBER Denis" w:date="2024-04-08T16:43:00Z"/>
        </w:rPr>
      </w:pPr>
      <w:ins w:id="914" w:author="STUBER Denis" w:date="2024-04-08T17:34:00Z">
        <w:r>
          <w:t xml:space="preserve">This classification is divided into 5 classes </w:t>
        </w:r>
      </w:ins>
      <w:ins w:id="915" w:author="STUBER Denis" w:date="2024-04-08T17:36:00Z">
        <w:r w:rsidR="00590838">
          <w:t xml:space="preserve">from 1 to 5. Hence, a class 1 site can be considered as a </w:t>
        </w:r>
      </w:ins>
      <w:ins w:id="916" w:author="STUBER Denis" w:date="2024-04-08T17:37:00Z">
        <w:r w:rsidR="00590838">
          <w:t xml:space="preserve">WMO </w:t>
        </w:r>
      </w:ins>
      <w:ins w:id="917" w:author="STUBER Denis" w:date="2024-04-08T17:36:00Z">
        <w:r w:rsidR="00590838">
          <w:t>reference site. A class 5 site is a site where nearby obstacles create an inappropriate environment for a meteorological measurement that is intended to be representative of a wide area (at least tens of km</w:t>
        </w:r>
        <w:r w:rsidR="00590838">
          <w:rPr>
            <w:rStyle w:val="A5"/>
          </w:rPr>
          <w:t>2</w:t>
        </w:r>
        <w:r w:rsidR="00590838">
          <w:t>). The smaller the siting class, the higher the representativeness of the measurement for a wide area. In a perfect world, all sites would be in class 1, but the real world is not perfect and some compromises are necessary. A site with a poor class number (large number) can still be valuable for a specific application</w:t>
        </w:r>
      </w:ins>
      <w:ins w:id="918" w:author="Blair Trewin" w:date="2024-06-19T12:12:00Z">
        <w:r w:rsidR="00EC1EC6">
          <w:t xml:space="preserve"> (e.g. urban climatology)</w:t>
        </w:r>
      </w:ins>
      <w:ins w:id="919" w:author="STUBER Denis" w:date="2024-04-08T17:36:00Z">
        <w:r w:rsidR="00590838">
          <w:t xml:space="preserve"> needing a measurement in this particular site, including its local obstacles.</w:t>
        </w:r>
      </w:ins>
    </w:p>
    <w:p w14:paraId="58CF69A6" w14:textId="0E0C0E5C" w:rsidR="00CC5DD4" w:rsidRDefault="00590838" w:rsidP="005041C8">
      <w:pPr>
        <w:rPr>
          <w:ins w:id="920" w:author="STUBER Denis" w:date="2024-04-09T08:27:00Z"/>
        </w:rPr>
      </w:pPr>
      <w:ins w:id="921" w:author="STUBER Denis" w:date="2024-04-08T17:44:00Z">
        <w:del w:id="922" w:author="Blair Trewin" w:date="2024-06-19T12:18:00Z">
          <w:r w:rsidDel="00B15BAD">
            <w:delText>Please report to the</w:delText>
          </w:r>
        </w:del>
      </w:ins>
      <w:ins w:id="923" w:author="Blair Trewin" w:date="2024-06-19T12:18:00Z">
        <w:r w:rsidR="00B15BAD">
          <w:t>Siting classifications are defined in the</w:t>
        </w:r>
      </w:ins>
      <w:ins w:id="924" w:author="STUBER Denis" w:date="2024-04-08T17:44:00Z">
        <w:r>
          <w:t xml:space="preserve"> WMO guide to </w:t>
        </w:r>
      </w:ins>
      <w:ins w:id="925" w:author="STUBER Denis" w:date="2024-04-08T17:45:00Z">
        <w:r w:rsidR="00137FCD">
          <w:t>Instrument and methods of observation, Volume I – Measurements of Meteorological Variables (WM</w:t>
        </w:r>
      </w:ins>
      <w:ins w:id="926" w:author="STUBER Denis" w:date="2024-04-08T17:46:00Z">
        <w:r w:rsidR="00137FCD">
          <w:t>O-No. 8)</w:t>
        </w:r>
      </w:ins>
      <w:ins w:id="927" w:author="STUBER Denis" w:date="2024-04-08T17:49:00Z">
        <w:r w:rsidR="00137FCD">
          <w:t xml:space="preserve">, 2023 Edition </w:t>
        </w:r>
      </w:ins>
      <w:ins w:id="928" w:author="STUBER Denis" w:date="2024-04-08T17:46:00Z">
        <w:r w:rsidR="00137FCD">
          <w:t xml:space="preserve">and </w:t>
        </w:r>
        <w:r w:rsidR="00137FCD" w:rsidRPr="00137FCD">
          <w:t xml:space="preserve">its </w:t>
        </w:r>
      </w:ins>
      <w:ins w:id="929" w:author="STUBER Denis" w:date="2024-04-08T17:44:00Z">
        <w:r w:rsidRPr="005041C8">
          <w:t>ANNEX 1.D. SITING CLASSIFICATIONS FOR SURFACE OBSERVING STATIONS ON LAND</w:t>
        </w:r>
      </w:ins>
      <w:ins w:id="930" w:author="STUBER Denis" w:date="2024-04-08T17:46:00Z">
        <w:r w:rsidR="00137FCD">
          <w:t xml:space="preserve">. </w:t>
        </w:r>
      </w:ins>
      <w:ins w:id="931" w:author="STUBER Denis" w:date="2024-04-09T08:21:00Z">
        <w:del w:id="932" w:author="Blair Trewin" w:date="2024-06-19T12:19:00Z">
          <w:r w:rsidR="005041C8" w:rsidDel="00B15BAD">
            <w:delText>And in particula</w:delText>
          </w:r>
        </w:del>
      </w:ins>
      <w:ins w:id="933" w:author="STUBER Denis" w:date="2024-04-09T08:22:00Z">
        <w:del w:id="934" w:author="Blair Trewin" w:date="2024-06-19T12:19:00Z">
          <w:r w:rsidR="005041C8" w:rsidDel="00B15BAD">
            <w:delText>r the chapter 2 on temperature and the chapter 3 on precipitation.</w:delText>
          </w:r>
        </w:del>
      </w:ins>
      <w:ins w:id="935" w:author="Blair Trewin" w:date="2024-06-19T12:19:00Z">
        <w:r w:rsidR="00B15BAD">
          <w:t xml:space="preserve">Chapter 2 covers temperature and Chapter 3 precipitation. </w:t>
        </w:r>
      </w:ins>
    </w:p>
    <w:p w14:paraId="4A7B0022" w14:textId="637B433D" w:rsidR="00BE0F11" w:rsidRPr="0052667C" w:rsidRDefault="0052667C" w:rsidP="0052667C">
      <w:pPr>
        <w:jc w:val="center"/>
        <w:rPr>
          <w:ins w:id="936" w:author="STUBER Denis" w:date="2024-04-09T08:27:00Z"/>
          <w:i/>
          <w:lang w:val="fr-FR"/>
        </w:rPr>
      </w:pPr>
      <w:ins w:id="937" w:author="STUBER Denis" w:date="2024-04-09T08:53:00Z">
        <w:r w:rsidRPr="0052667C">
          <w:rPr>
            <w:i/>
            <w:lang w:val="fr-FR"/>
          </w:rPr>
          <w:t xml:space="preserve">Figure 1, </w:t>
        </w:r>
        <w:del w:id="938" w:author="Blair Trewin" w:date="2024-06-19T12:21:00Z">
          <w:r w:rsidRPr="0052667C" w:rsidDel="00DB4CC0">
            <w:rPr>
              <w:i/>
              <w:lang w:val="fr-FR"/>
            </w:rPr>
            <w:delText>raingauge</w:delText>
          </w:r>
        </w:del>
      </w:ins>
      <w:ins w:id="939" w:author="Blair Trewin" w:date="2024-06-19T12:21:00Z">
        <w:r w:rsidR="00DB4CC0" w:rsidRPr="0052667C">
          <w:rPr>
            <w:i/>
            <w:lang w:val="fr-FR"/>
          </w:rPr>
          <w:t>Rain gauge</w:t>
        </w:r>
      </w:ins>
      <w:ins w:id="940" w:author="STUBER Denis" w:date="2024-04-09T08:53:00Z">
        <w:r w:rsidRPr="0052667C">
          <w:rPr>
            <w:i/>
            <w:lang w:val="fr-FR"/>
          </w:rPr>
          <w:t xml:space="preserve"> </w:t>
        </w:r>
        <w:proofErr w:type="spellStart"/>
        <w:r w:rsidRPr="0052667C">
          <w:rPr>
            <w:i/>
            <w:lang w:val="fr-FR"/>
          </w:rPr>
          <w:t>siting</w:t>
        </w:r>
        <w:proofErr w:type="spellEnd"/>
        <w:r w:rsidRPr="0052667C">
          <w:rPr>
            <w:i/>
            <w:lang w:val="fr-FR"/>
          </w:rPr>
          <w:t xml:space="preserve"> classification </w:t>
        </w:r>
        <w:commentRangeStart w:id="941"/>
        <w:proofErr w:type="spellStart"/>
        <w:r w:rsidRPr="0052667C">
          <w:rPr>
            <w:i/>
            <w:lang w:val="fr-FR"/>
          </w:rPr>
          <w:t>example</w:t>
        </w:r>
      </w:ins>
      <w:commentRangeEnd w:id="941"/>
      <w:proofErr w:type="spellEnd"/>
      <w:r w:rsidR="00454381">
        <w:rPr>
          <w:rStyle w:val="Marquedecommentaire"/>
        </w:rPr>
        <w:commentReference w:id="941"/>
      </w:r>
    </w:p>
    <w:p w14:paraId="61BF4E80" w14:textId="247EC60F" w:rsidR="00BE0F11" w:rsidRDefault="00BE0F11" w:rsidP="00BE0F11">
      <w:pPr>
        <w:jc w:val="center"/>
        <w:rPr>
          <w:ins w:id="942" w:author="STUBER Denis" w:date="2024-04-09T08:27:00Z"/>
        </w:rPr>
      </w:pPr>
      <w:ins w:id="943" w:author="STUBER Denis" w:date="2024-04-09T08:28:00Z">
        <w:r w:rsidRPr="00BE0F11">
          <w:rPr>
            <w:noProof/>
          </w:rPr>
          <w:drawing>
            <wp:inline distT="0" distB="0" distL="0" distR="0" wp14:anchorId="72DC5B77" wp14:editId="4066029B">
              <wp:extent cx="5513070" cy="25793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3070" cy="2579370"/>
                      </a:xfrm>
                      <a:prstGeom prst="rect">
                        <a:avLst/>
                      </a:prstGeom>
                      <a:noFill/>
                      <a:ln>
                        <a:noFill/>
                      </a:ln>
                    </pic:spPr>
                  </pic:pic>
                </a:graphicData>
              </a:graphic>
            </wp:inline>
          </w:drawing>
        </w:r>
      </w:ins>
    </w:p>
    <w:p w14:paraId="46F5F021" w14:textId="69159DA3" w:rsidR="00BE0F11" w:rsidRPr="00137FCD" w:rsidRDefault="00BE0F11" w:rsidP="005041C8">
      <w:pPr>
        <w:rPr>
          <w:ins w:id="944" w:author="STUBER Denis" w:date="2024-04-08T16:43:00Z"/>
        </w:rPr>
      </w:pPr>
    </w:p>
    <w:p w14:paraId="5F4E0AC0" w14:textId="4509E618" w:rsidR="00CC5DD4" w:rsidRDefault="00137FCD" w:rsidP="005041C8">
      <w:pPr>
        <w:pStyle w:val="Titre2"/>
        <w:rPr>
          <w:ins w:id="945" w:author="STUBER Denis" w:date="2024-04-08T17:54:00Z"/>
        </w:rPr>
      </w:pPr>
      <w:bookmarkStart w:id="946" w:name="_Toc163750190"/>
      <w:ins w:id="947" w:author="STUBER Denis" w:date="2024-04-08T17:54:00Z">
        <w:r>
          <w:t>Measurement quality classification</w:t>
        </w:r>
        <w:bookmarkEnd w:id="946"/>
      </w:ins>
    </w:p>
    <w:p w14:paraId="523D6015" w14:textId="77777777" w:rsidR="00BE0F11" w:rsidRDefault="00BE0F11" w:rsidP="00BE0F11">
      <w:pPr>
        <w:spacing w:before="120"/>
        <w:rPr>
          <w:ins w:id="948" w:author="STUBER Denis" w:date="2024-04-09T08:26:00Z"/>
          <w:lang w:val="en-US"/>
        </w:rPr>
      </w:pPr>
      <w:ins w:id="949" w:author="STUBER Denis" w:date="2024-04-09T08:25:00Z">
        <w:r>
          <w:rPr>
            <w:lang w:val="en-US"/>
          </w:rPr>
          <w:t>The measurement quality classification rates an instrument or sensor based on its expected uncertainty, taking factors such as the sensor used, the sensor housing and coupling, calibration and maintenance schedule and environmental factors that affect the sensor into account.</w:t>
        </w:r>
      </w:ins>
    </w:p>
    <w:p w14:paraId="2D25E521" w14:textId="77777777" w:rsidR="00BE0F11" w:rsidRDefault="00BE0F11" w:rsidP="00BE0F11">
      <w:pPr>
        <w:spacing w:before="120"/>
        <w:rPr>
          <w:ins w:id="950" w:author="STUBER Denis" w:date="2024-04-09T08:26:00Z"/>
          <w:lang w:val="en-US"/>
        </w:rPr>
      </w:pPr>
      <w:ins w:id="951" w:author="STUBER Denis" w:date="2024-04-09T08:25:00Z">
        <w:r>
          <w:rPr>
            <w:lang w:val="en-US"/>
          </w:rPr>
          <w:t>For example, due to the design of a thermometer housing or screen there may be excessive evaporation under wet conditions, leading to a cooling of the sensor and a biased low reading. Alternatively, the housing may warm excessively under strong sunlight, leading to a biased high reading.</w:t>
        </w:r>
      </w:ins>
    </w:p>
    <w:p w14:paraId="75CD34E7" w14:textId="7A046058" w:rsidR="00BE0F11" w:rsidRPr="00CD53D7" w:rsidRDefault="00BE0F11" w:rsidP="00BE0F11">
      <w:pPr>
        <w:spacing w:before="120"/>
        <w:rPr>
          <w:ins w:id="952" w:author="STUBER Denis" w:date="2024-04-09T08:25:00Z"/>
        </w:rPr>
      </w:pPr>
      <w:ins w:id="953" w:author="STUBER Denis" w:date="2024-04-09T08:25:00Z">
        <w:r>
          <w:rPr>
            <w:lang w:val="en-US"/>
          </w:rPr>
          <w:lastRenderedPageBreak/>
          <w:t>Four measurement quality classes are defined,</w:t>
        </w:r>
      </w:ins>
      <w:ins w:id="954" w:author="STUBER Denis" w:date="2024-04-09T08:26:00Z">
        <w:r>
          <w:rPr>
            <w:lang w:val="en-US"/>
          </w:rPr>
          <w:t xml:space="preserve"> f</w:t>
        </w:r>
      </w:ins>
      <w:ins w:id="955" w:author="STUBER Denis" w:date="2024-04-09T08:27:00Z">
        <w:r>
          <w:rPr>
            <w:lang w:val="en-US"/>
          </w:rPr>
          <w:t>rom A class to D class</w:t>
        </w:r>
      </w:ins>
      <w:ins w:id="956" w:author="Blair Trewin" w:date="2024-06-19T12:17:00Z">
        <w:r w:rsidR="00454381">
          <w:rPr>
            <w:lang w:val="en-US"/>
          </w:rPr>
          <w:t xml:space="preserve">. </w:t>
        </w:r>
      </w:ins>
      <w:ins w:id="957" w:author="STUBER Denis" w:date="2024-04-09T08:25:00Z">
        <w:r>
          <w:rPr>
            <w:lang w:val="en-US"/>
          </w:rPr>
          <w:t xml:space="preserve"> </w:t>
        </w:r>
      </w:ins>
      <w:ins w:id="958" w:author="Blair Trewin" w:date="2024-06-19T12:17:00Z">
        <w:r w:rsidR="00454381">
          <w:rPr>
            <w:lang w:val="en-US"/>
          </w:rPr>
          <w:t>T</w:t>
        </w:r>
      </w:ins>
      <w:ins w:id="959" w:author="STUBER Denis" w:date="2024-04-09T08:25:00Z">
        <w:del w:id="960" w:author="Blair Trewin" w:date="2024-06-19T12:17:00Z">
          <w:r w:rsidDel="00454381">
            <w:rPr>
              <w:lang w:val="en-US"/>
            </w:rPr>
            <w:delText>t</w:delText>
          </w:r>
        </w:del>
        <w:r>
          <w:rPr>
            <w:lang w:val="en-US"/>
          </w:rPr>
          <w:t>able 3 below lists the current thresholds for the different classes.</w:t>
        </w:r>
        <w:r>
          <w:rPr>
            <w:i/>
            <w:iCs/>
            <w:lang w:val="en-US"/>
          </w:rPr>
          <w:t xml:space="preserve"> </w:t>
        </w:r>
        <w:r>
          <w:rPr>
            <w:lang w:val="en-US"/>
          </w:rPr>
          <w:t>The classes are broadly aligned with the requirements specified in the WMO Observing System Capabilities and Requirements (OSCAR) database, with Class A corresponding to the "Goal" level, Class B to "Breakthrough" and Class C to the "Threshold" level.</w:t>
        </w:r>
        <w:r w:rsidRPr="009F403F">
          <w:rPr>
            <w:lang w:val="en-US"/>
          </w:rPr>
          <w:t xml:space="preserve"> </w:t>
        </w:r>
        <w:r>
          <w:rPr>
            <w:lang w:val="en-US"/>
          </w:rPr>
          <w:t xml:space="preserve">Further information, including example calculations, can be found in the </w:t>
        </w:r>
        <w:r w:rsidRPr="000454ED">
          <w:rPr>
            <w:i/>
            <w:iCs/>
            <w:lang w:val="en-US"/>
          </w:rPr>
          <w:t>G</w:t>
        </w:r>
        <w:r>
          <w:rPr>
            <w:i/>
            <w:iCs/>
            <w:lang w:val="en-US"/>
          </w:rPr>
          <w:t xml:space="preserve">uide to Instruments and Methods of </w:t>
        </w:r>
        <w:r w:rsidRPr="003216E2">
          <w:rPr>
            <w:i/>
            <w:iCs/>
            <w:lang w:val="en-US"/>
          </w:rPr>
          <w:t>Observation (WMO-No. 8)</w:t>
        </w:r>
        <w:r w:rsidRPr="000454ED">
          <w:rPr>
            <w:i/>
            <w:iCs/>
            <w:lang w:val="en-US"/>
          </w:rPr>
          <w:t xml:space="preserve"> – Volume I, Annex 1.G</w:t>
        </w:r>
      </w:ins>
      <w:ins w:id="961" w:author="Blair Trewin" w:date="2024-06-19T12:17:00Z">
        <w:r w:rsidR="00CD53D7">
          <w:rPr>
            <w:i/>
            <w:iCs/>
            <w:lang w:val="en-US"/>
          </w:rPr>
          <w:t xml:space="preserve">. </w:t>
        </w:r>
        <w:r w:rsidR="00CD53D7">
          <w:rPr>
            <w:lang w:val="en-US"/>
          </w:rPr>
          <w:t xml:space="preserve">Note that as snow is </w:t>
        </w:r>
        <w:r w:rsidR="00B15BAD">
          <w:rPr>
            <w:lang w:val="en-US"/>
          </w:rPr>
          <w:t>of</w:t>
        </w:r>
      </w:ins>
      <w:ins w:id="962" w:author="Blair Trewin" w:date="2024-06-19T12:18:00Z">
        <w:r w:rsidR="00B15BAD">
          <w:rPr>
            <w:lang w:val="en-US"/>
          </w:rPr>
          <w:t xml:space="preserve">ten measured manually with a ruler (if observed at all) it is not listed here. </w:t>
        </w:r>
      </w:ins>
    </w:p>
    <w:p w14:paraId="27CCFD7D" w14:textId="7E2564EC" w:rsidR="00137FCD" w:rsidRDefault="00137FCD" w:rsidP="00E34CD6">
      <w:pPr>
        <w:rPr>
          <w:ins w:id="963" w:author="STUBER Denis" w:date="2024-04-08T17:54:00Z"/>
        </w:rPr>
      </w:pPr>
    </w:p>
    <w:p w14:paraId="43D221AC" w14:textId="77777777" w:rsidR="00BE0F11" w:rsidRPr="00DC1FE3" w:rsidRDefault="00BE0F11" w:rsidP="00570E59">
      <w:pPr>
        <w:jc w:val="center"/>
        <w:rPr>
          <w:ins w:id="964" w:author="STUBER Denis" w:date="2024-04-09T08:34:00Z"/>
        </w:rPr>
      </w:pPr>
      <w:ins w:id="965" w:author="STUBER Denis" w:date="2024-04-09T08:34:00Z">
        <w:r>
          <w:rPr>
            <w:i/>
            <w:iCs/>
            <w:lang w:val="en-US"/>
          </w:rPr>
          <w:t>Table 3: Measurement quality classifications and thresholds for air temperature and accumulated liquid precipitation, taken from the Guide to Instruments and Methods of Observation (WMO-No. 8). Uncertainties are expressed at the 95 % confidence level.</w:t>
        </w:r>
      </w:ins>
    </w:p>
    <w:tbl>
      <w:tblPr>
        <w:tblStyle w:val="Grilledutableau"/>
        <w:tblW w:w="0" w:type="auto"/>
        <w:tblLook w:val="04A0" w:firstRow="1" w:lastRow="0" w:firstColumn="1" w:lastColumn="0" w:noHBand="0" w:noVBand="1"/>
      </w:tblPr>
      <w:tblGrid>
        <w:gridCol w:w="1803"/>
        <w:gridCol w:w="1803"/>
        <w:gridCol w:w="1803"/>
        <w:gridCol w:w="1803"/>
        <w:gridCol w:w="1804"/>
      </w:tblGrid>
      <w:tr w:rsidR="00BE0F11" w:rsidRPr="00287615" w14:paraId="4C6BD689" w14:textId="77777777" w:rsidTr="00570E59">
        <w:trPr>
          <w:ins w:id="966" w:author="STUBER Denis" w:date="2024-04-09T08:34:00Z"/>
        </w:trPr>
        <w:tc>
          <w:tcPr>
            <w:tcW w:w="1803" w:type="dxa"/>
          </w:tcPr>
          <w:p w14:paraId="6F628FE9" w14:textId="77777777" w:rsidR="00BE0F11" w:rsidRPr="00570E59" w:rsidRDefault="00BE0F11" w:rsidP="00570E59">
            <w:pPr>
              <w:jc w:val="center"/>
              <w:rPr>
                <w:ins w:id="967" w:author="STUBER Denis" w:date="2024-04-09T08:34:00Z"/>
                <w:b/>
                <w:bCs/>
              </w:rPr>
            </w:pPr>
            <w:ins w:id="968" w:author="STUBER Denis" w:date="2024-04-09T08:34:00Z">
              <w:r w:rsidRPr="00570E59">
                <w:rPr>
                  <w:b/>
                  <w:bCs/>
                </w:rPr>
                <w:t>Measurand</w:t>
              </w:r>
            </w:ins>
          </w:p>
        </w:tc>
        <w:tc>
          <w:tcPr>
            <w:tcW w:w="1803" w:type="dxa"/>
          </w:tcPr>
          <w:p w14:paraId="3337C1FA" w14:textId="77777777" w:rsidR="00BE0F11" w:rsidRPr="00570E59" w:rsidRDefault="00BE0F11" w:rsidP="00570E59">
            <w:pPr>
              <w:jc w:val="center"/>
              <w:rPr>
                <w:ins w:id="969" w:author="STUBER Denis" w:date="2024-04-09T08:34:00Z"/>
                <w:b/>
                <w:bCs/>
              </w:rPr>
            </w:pPr>
            <w:ins w:id="970" w:author="STUBER Denis" w:date="2024-04-09T08:34:00Z">
              <w:r w:rsidRPr="00570E59">
                <w:rPr>
                  <w:b/>
                  <w:bCs/>
                </w:rPr>
                <w:t>Class A</w:t>
              </w:r>
            </w:ins>
          </w:p>
        </w:tc>
        <w:tc>
          <w:tcPr>
            <w:tcW w:w="1803" w:type="dxa"/>
          </w:tcPr>
          <w:p w14:paraId="7D194FAF" w14:textId="77777777" w:rsidR="00BE0F11" w:rsidRPr="00570E59" w:rsidRDefault="00BE0F11" w:rsidP="00570E59">
            <w:pPr>
              <w:jc w:val="center"/>
              <w:rPr>
                <w:ins w:id="971" w:author="STUBER Denis" w:date="2024-04-09T08:34:00Z"/>
                <w:b/>
                <w:bCs/>
              </w:rPr>
            </w:pPr>
            <w:ins w:id="972" w:author="STUBER Denis" w:date="2024-04-09T08:34:00Z">
              <w:r w:rsidRPr="00570E59">
                <w:rPr>
                  <w:b/>
                  <w:bCs/>
                </w:rPr>
                <w:t>Class B</w:t>
              </w:r>
            </w:ins>
          </w:p>
        </w:tc>
        <w:tc>
          <w:tcPr>
            <w:tcW w:w="1803" w:type="dxa"/>
          </w:tcPr>
          <w:p w14:paraId="4F12F1CC" w14:textId="77777777" w:rsidR="00BE0F11" w:rsidRPr="00570E59" w:rsidRDefault="00BE0F11" w:rsidP="00570E59">
            <w:pPr>
              <w:jc w:val="center"/>
              <w:rPr>
                <w:ins w:id="973" w:author="STUBER Denis" w:date="2024-04-09T08:34:00Z"/>
                <w:b/>
                <w:bCs/>
              </w:rPr>
            </w:pPr>
            <w:ins w:id="974" w:author="STUBER Denis" w:date="2024-04-09T08:34:00Z">
              <w:r w:rsidRPr="00570E59">
                <w:rPr>
                  <w:b/>
                  <w:bCs/>
                </w:rPr>
                <w:t>Class C</w:t>
              </w:r>
            </w:ins>
          </w:p>
        </w:tc>
        <w:tc>
          <w:tcPr>
            <w:tcW w:w="1804" w:type="dxa"/>
            <w:tcBorders>
              <w:bottom w:val="single" w:sz="4" w:space="0" w:color="auto"/>
            </w:tcBorders>
          </w:tcPr>
          <w:p w14:paraId="24D2F774" w14:textId="77777777" w:rsidR="00BE0F11" w:rsidRPr="00570E59" w:rsidRDefault="00BE0F11" w:rsidP="00570E59">
            <w:pPr>
              <w:jc w:val="center"/>
              <w:rPr>
                <w:ins w:id="975" w:author="STUBER Denis" w:date="2024-04-09T08:34:00Z"/>
                <w:b/>
                <w:bCs/>
              </w:rPr>
            </w:pPr>
            <w:ins w:id="976" w:author="STUBER Denis" w:date="2024-04-09T08:34:00Z">
              <w:r w:rsidRPr="00570E59">
                <w:rPr>
                  <w:b/>
                  <w:bCs/>
                </w:rPr>
                <w:t>Class D</w:t>
              </w:r>
            </w:ins>
          </w:p>
        </w:tc>
      </w:tr>
      <w:tr w:rsidR="00BE0F11" w14:paraId="015DD39F" w14:textId="77777777" w:rsidTr="00570E59">
        <w:trPr>
          <w:ins w:id="977" w:author="STUBER Denis" w:date="2024-04-09T08:34:00Z"/>
        </w:trPr>
        <w:tc>
          <w:tcPr>
            <w:tcW w:w="1803" w:type="dxa"/>
          </w:tcPr>
          <w:p w14:paraId="601224DA" w14:textId="77777777" w:rsidR="00BE0F11" w:rsidRDefault="00BE0F11" w:rsidP="009949C1">
            <w:pPr>
              <w:rPr>
                <w:ins w:id="978" w:author="STUBER Denis" w:date="2024-04-09T08:34:00Z"/>
              </w:rPr>
            </w:pPr>
            <w:ins w:id="979" w:author="STUBER Denis" w:date="2024-04-09T08:34:00Z">
              <w:r>
                <w:rPr>
                  <w:lang w:val="en-US"/>
                </w:rPr>
                <w:t>Air temperature</w:t>
              </w:r>
            </w:ins>
          </w:p>
        </w:tc>
        <w:tc>
          <w:tcPr>
            <w:tcW w:w="1803" w:type="dxa"/>
          </w:tcPr>
          <w:p w14:paraId="331CAC4B" w14:textId="77777777" w:rsidR="00BE0F11" w:rsidRDefault="00BE0F11" w:rsidP="009949C1">
            <w:pPr>
              <w:rPr>
                <w:ins w:id="980" w:author="STUBER Denis" w:date="2024-04-09T08:34:00Z"/>
              </w:rPr>
            </w:pPr>
            <w:ins w:id="981" w:author="STUBER Denis" w:date="2024-04-09T08:34:00Z">
              <w:r>
                <w:rPr>
                  <w:lang w:val="en-US"/>
                </w:rPr>
                <w:t>0.2 K</w:t>
              </w:r>
            </w:ins>
          </w:p>
        </w:tc>
        <w:tc>
          <w:tcPr>
            <w:tcW w:w="1803" w:type="dxa"/>
          </w:tcPr>
          <w:p w14:paraId="6E0A7EB4" w14:textId="77777777" w:rsidR="00BE0F11" w:rsidRDefault="00BE0F11" w:rsidP="009949C1">
            <w:pPr>
              <w:rPr>
                <w:ins w:id="982" w:author="STUBER Denis" w:date="2024-04-09T08:34:00Z"/>
              </w:rPr>
            </w:pPr>
            <w:ins w:id="983" w:author="STUBER Denis" w:date="2024-04-09T08:34:00Z">
              <w:r>
                <w:rPr>
                  <w:lang w:val="en-US"/>
                </w:rPr>
                <w:t>0.6 K</w:t>
              </w:r>
            </w:ins>
          </w:p>
        </w:tc>
        <w:tc>
          <w:tcPr>
            <w:tcW w:w="1803" w:type="dxa"/>
          </w:tcPr>
          <w:p w14:paraId="23ABA7D8" w14:textId="77777777" w:rsidR="00BE0F11" w:rsidRDefault="00BE0F11" w:rsidP="009949C1">
            <w:pPr>
              <w:rPr>
                <w:ins w:id="984" w:author="STUBER Denis" w:date="2024-04-09T08:34:00Z"/>
              </w:rPr>
            </w:pPr>
            <w:ins w:id="985" w:author="STUBER Denis" w:date="2024-04-09T08:34:00Z">
              <w:r>
                <w:rPr>
                  <w:lang w:val="en-US"/>
                </w:rPr>
                <w:t>1.0 K</w:t>
              </w:r>
            </w:ins>
          </w:p>
        </w:tc>
        <w:tc>
          <w:tcPr>
            <w:tcW w:w="1804" w:type="dxa"/>
            <w:vMerge w:val="restart"/>
            <w:tcBorders>
              <w:bottom w:val="single" w:sz="4" w:space="0" w:color="auto"/>
            </w:tcBorders>
          </w:tcPr>
          <w:p w14:paraId="0B52C50A" w14:textId="77777777" w:rsidR="00BE0F11" w:rsidRDefault="00BE0F11" w:rsidP="009949C1">
            <w:pPr>
              <w:rPr>
                <w:ins w:id="986" w:author="STUBER Denis" w:date="2024-04-09T08:34:00Z"/>
              </w:rPr>
            </w:pPr>
            <w:ins w:id="987" w:author="STUBER Denis" w:date="2024-04-09T08:34:00Z">
              <w:r>
                <w:rPr>
                  <w:lang w:val="en-US"/>
                </w:rPr>
                <w:t>Greater than Class C or unknown</w:t>
              </w:r>
            </w:ins>
          </w:p>
        </w:tc>
      </w:tr>
      <w:tr w:rsidR="00BE0F11" w14:paraId="6FE5F624" w14:textId="77777777" w:rsidTr="00570E59">
        <w:trPr>
          <w:ins w:id="988" w:author="STUBER Denis" w:date="2024-04-09T08:34:00Z"/>
        </w:trPr>
        <w:tc>
          <w:tcPr>
            <w:tcW w:w="1803" w:type="dxa"/>
          </w:tcPr>
          <w:p w14:paraId="078C3D14" w14:textId="77777777" w:rsidR="00BE0F11" w:rsidRDefault="00BE0F11" w:rsidP="009949C1">
            <w:pPr>
              <w:rPr>
                <w:ins w:id="989" w:author="STUBER Denis" w:date="2024-04-09T08:34:00Z"/>
              </w:rPr>
            </w:pPr>
            <w:ins w:id="990" w:author="STUBER Denis" w:date="2024-04-09T08:34:00Z">
              <w:r>
                <w:rPr>
                  <w:lang w:val="en-US"/>
                </w:rPr>
                <w:t>Liquid precipitation amount (daily accumulated</w:t>
              </w:r>
            </w:ins>
          </w:p>
        </w:tc>
        <w:tc>
          <w:tcPr>
            <w:tcW w:w="1803" w:type="dxa"/>
          </w:tcPr>
          <w:p w14:paraId="2A0FD23A" w14:textId="77777777" w:rsidR="00BE0F11" w:rsidRDefault="00BE0F11" w:rsidP="009949C1">
            <w:pPr>
              <w:rPr>
                <w:ins w:id="991" w:author="STUBER Denis" w:date="2024-04-09T08:34:00Z"/>
              </w:rPr>
            </w:pPr>
            <w:ins w:id="992" w:author="STUBER Denis" w:date="2024-04-09T08:34:00Z">
              <w:r>
                <w:rPr>
                  <w:lang w:val="en-US"/>
                </w:rPr>
                <w:t>Greater of 1 mm or 2 %</w:t>
              </w:r>
            </w:ins>
          </w:p>
        </w:tc>
        <w:tc>
          <w:tcPr>
            <w:tcW w:w="1803" w:type="dxa"/>
          </w:tcPr>
          <w:p w14:paraId="3C00D59F" w14:textId="77777777" w:rsidR="00BE0F11" w:rsidRDefault="00BE0F11" w:rsidP="009949C1">
            <w:pPr>
              <w:rPr>
                <w:ins w:id="993" w:author="STUBER Denis" w:date="2024-04-09T08:34:00Z"/>
              </w:rPr>
            </w:pPr>
            <w:ins w:id="994" w:author="STUBER Denis" w:date="2024-04-09T08:34:00Z">
              <w:r>
                <w:rPr>
                  <w:lang w:val="en-US"/>
                </w:rPr>
                <w:t>Greater of 3 mm or 5 %</w:t>
              </w:r>
            </w:ins>
          </w:p>
        </w:tc>
        <w:tc>
          <w:tcPr>
            <w:tcW w:w="1803" w:type="dxa"/>
          </w:tcPr>
          <w:p w14:paraId="07100F17" w14:textId="77777777" w:rsidR="00BE0F11" w:rsidRDefault="00BE0F11" w:rsidP="009949C1">
            <w:pPr>
              <w:rPr>
                <w:ins w:id="995" w:author="STUBER Denis" w:date="2024-04-09T08:34:00Z"/>
              </w:rPr>
            </w:pPr>
            <w:ins w:id="996" w:author="STUBER Denis" w:date="2024-04-09T08:34:00Z">
              <w:r>
                <w:rPr>
                  <w:lang w:val="en-US"/>
                </w:rPr>
                <w:t>Greater of 5 mm or 10 %</w:t>
              </w:r>
            </w:ins>
          </w:p>
        </w:tc>
        <w:tc>
          <w:tcPr>
            <w:tcW w:w="1804" w:type="dxa"/>
            <w:vMerge/>
            <w:tcBorders>
              <w:bottom w:val="single" w:sz="4" w:space="0" w:color="auto"/>
            </w:tcBorders>
          </w:tcPr>
          <w:p w14:paraId="0E1FAABE" w14:textId="77777777" w:rsidR="00BE0F11" w:rsidRDefault="00BE0F11" w:rsidP="009949C1">
            <w:pPr>
              <w:rPr>
                <w:ins w:id="997" w:author="STUBER Denis" w:date="2024-04-09T08:34:00Z"/>
              </w:rPr>
            </w:pPr>
          </w:p>
        </w:tc>
      </w:tr>
    </w:tbl>
    <w:p w14:paraId="06DA3BB3" w14:textId="5CEC0720" w:rsidR="00A44C38" w:rsidRPr="005D0CAD" w:rsidDel="0052667C" w:rsidRDefault="00A44C38" w:rsidP="00863A0B">
      <w:pPr>
        <w:pStyle w:val="Titre1"/>
        <w:rPr>
          <w:del w:id="998" w:author="STUBER Denis" w:date="2024-04-09T08:54:00Z"/>
        </w:rPr>
      </w:pPr>
      <w:bookmarkStart w:id="999" w:name="_Toc163547972"/>
      <w:bookmarkStart w:id="1000" w:name="_Toc163548192"/>
      <w:bookmarkStart w:id="1001" w:name="_Toc163750191"/>
      <w:del w:id="1002" w:author="STUBER Denis" w:date="2024-04-09T08:54:00Z">
        <w:r w:rsidRPr="00A44C38" w:rsidDel="0052667C">
          <w:delText>Computation methods – mean temperature</w:delText>
        </w:r>
        <w:bookmarkEnd w:id="999"/>
        <w:bookmarkEnd w:id="1000"/>
        <w:bookmarkEnd w:id="1001"/>
        <w:r w:rsidRPr="00A44C38" w:rsidDel="0052667C">
          <w:delText xml:space="preserve"> </w:delText>
        </w:r>
      </w:del>
    </w:p>
    <w:p w14:paraId="7054E00C" w14:textId="4BF6B53E" w:rsidR="005620C5" w:rsidDel="003D4E37" w:rsidRDefault="005620C5" w:rsidP="005620C5">
      <w:pPr>
        <w:rPr>
          <w:del w:id="1003" w:author="STUBER Denis" w:date="2024-04-08T16:51:00Z"/>
          <w:b/>
          <w:bCs/>
        </w:rPr>
      </w:pPr>
      <w:del w:id="1004" w:author="STUBER Denis" w:date="2024-04-08T16:51:00Z">
        <w:r w:rsidDel="003D4E37">
          <w:rPr>
            <w:b/>
            <w:bCs/>
          </w:rPr>
          <w:delText xml:space="preserve">BUFR Reference 0 08 094 </w:delText>
        </w:r>
      </w:del>
    </w:p>
    <w:p w14:paraId="6C412D94" w14:textId="5293FB3E" w:rsidR="00455724" w:rsidDel="003D4E37" w:rsidRDefault="00455724" w:rsidP="00455724">
      <w:pPr>
        <w:rPr>
          <w:del w:id="1005" w:author="STUBER Denis" w:date="2024-04-08T16:51:00Z"/>
        </w:rPr>
      </w:pPr>
    </w:p>
    <w:p w14:paraId="6C410043" w14:textId="585FC02D" w:rsidR="007D4408" w:rsidDel="003D4E37" w:rsidRDefault="009A20BE" w:rsidP="007D4408">
      <w:pPr>
        <w:rPr>
          <w:del w:id="1006" w:author="STUBER Denis" w:date="2024-04-08T16:51:00Z"/>
          <w:rFonts w:cstheme="minorHAnsi"/>
        </w:rPr>
      </w:pPr>
      <w:del w:id="1007" w:author="STUBER Denis" w:date="2024-04-08T16:51:00Z">
        <w:r w:rsidDel="003D4E37">
          <w:delText xml:space="preserve">This Section </w:delText>
        </w:r>
        <w:r w:rsidR="008D63AF" w:rsidRPr="006B399F" w:rsidDel="003D4E37">
          <w:rPr>
            <w:rFonts w:cstheme="minorHAnsi"/>
          </w:rPr>
          <w:delText xml:space="preserve">outlines the </w:delText>
        </w:r>
        <w:r w:rsidR="00267D49" w:rsidDel="003D4E37">
          <w:rPr>
            <w:rFonts w:cstheme="minorHAnsi"/>
          </w:rPr>
          <w:delText xml:space="preserve">methodologies </w:delText>
        </w:r>
        <w:r w:rsidR="00A320F8" w:rsidDel="003D4E37">
          <w:rPr>
            <w:rFonts w:cstheme="minorHAnsi"/>
          </w:rPr>
          <w:delText xml:space="preserve">for </w:delText>
        </w:r>
        <w:r w:rsidR="00BD0851" w:rsidDel="003D4E37">
          <w:rPr>
            <w:rFonts w:cstheme="minorHAnsi"/>
          </w:rPr>
          <w:delText xml:space="preserve">computing </w:delText>
        </w:r>
        <w:r w:rsidR="008D63AF" w:rsidRPr="006B399F" w:rsidDel="003D4E37">
          <w:rPr>
            <w:rFonts w:cstheme="minorHAnsi"/>
          </w:rPr>
          <w:delText xml:space="preserve">mean temperature for </w:delText>
        </w:r>
        <w:r w:rsidR="006A29DA" w:rsidDel="003D4E37">
          <w:rPr>
            <w:rFonts w:cstheme="minorHAnsi"/>
          </w:rPr>
          <w:delText>DAYCLI</w:delText>
        </w:r>
        <w:r w:rsidR="008D63AF" w:rsidRPr="006B399F" w:rsidDel="003D4E37">
          <w:rPr>
            <w:rFonts w:cstheme="minorHAnsi"/>
          </w:rPr>
          <w:delText xml:space="preserve"> messages. </w:delText>
        </w:r>
        <w:r w:rsidR="00FB164C" w:rsidDel="003D4E37">
          <w:rPr>
            <w:rFonts w:cstheme="minorHAnsi"/>
          </w:rPr>
          <w:delText xml:space="preserve">All </w:delText>
        </w:r>
        <w:r w:rsidR="008D63AF" w:rsidRPr="006B399F" w:rsidDel="003D4E37">
          <w:rPr>
            <w:rFonts w:cstheme="minorHAnsi"/>
          </w:rPr>
          <w:delText>other variables</w:delText>
        </w:r>
        <w:r w:rsidR="00FB164C" w:rsidDel="003D4E37">
          <w:rPr>
            <w:rFonts w:cstheme="minorHAnsi"/>
          </w:rPr>
          <w:delText xml:space="preserve"> </w:delText>
        </w:r>
        <w:r w:rsidR="008D63AF" w:rsidRPr="006B399F" w:rsidDel="003D4E37">
          <w:rPr>
            <w:rFonts w:cstheme="minorHAnsi"/>
          </w:rPr>
          <w:delText xml:space="preserve">are specifically time-delineated (e.g., </w:delText>
        </w:r>
        <w:r w:rsidR="001D5EE2" w:rsidDel="003D4E37">
          <w:rPr>
            <w:rFonts w:cstheme="minorHAnsi"/>
          </w:rPr>
          <w:delText>minimum</w:delText>
        </w:r>
        <w:r w:rsidR="00DF05CE" w:rsidDel="003D4E37">
          <w:rPr>
            <w:rFonts w:cstheme="minorHAnsi"/>
          </w:rPr>
          <w:delText xml:space="preserve"> and maximum temperature, </w:delText>
        </w:r>
        <w:r w:rsidR="008D63AF" w:rsidRPr="006B399F" w:rsidDel="003D4E37">
          <w:rPr>
            <w:rFonts w:cstheme="minorHAnsi"/>
          </w:rPr>
          <w:delText xml:space="preserve">24 hour precipitation/snowdepth). </w:delText>
        </w:r>
      </w:del>
    </w:p>
    <w:p w14:paraId="7D9AC0B9" w14:textId="273F5CF3" w:rsidR="008D63AF" w:rsidRPr="00142BAC" w:rsidDel="003D4E37" w:rsidRDefault="00D669EF" w:rsidP="007D4408">
      <w:pPr>
        <w:rPr>
          <w:del w:id="1008" w:author="STUBER Denis" w:date="2024-04-08T16:51:00Z"/>
          <w:rFonts w:cstheme="minorHAnsi"/>
        </w:rPr>
      </w:pPr>
      <w:del w:id="1009" w:author="STUBER Denis" w:date="2024-04-08T16:51:00Z">
        <w:r w:rsidDel="003D4E37">
          <w:rPr>
            <w:rFonts w:cs="Calibri"/>
          </w:rPr>
          <w:delText xml:space="preserve">Methodologies </w:delText>
        </w:r>
        <w:r w:rsidR="00873A4E" w:rsidDel="003D4E37">
          <w:rPr>
            <w:rFonts w:cs="Calibri"/>
          </w:rPr>
          <w:delText xml:space="preserve">for computation of </w:delText>
        </w:r>
        <w:r w:rsidR="006A29DA" w:rsidDel="003D4E37">
          <w:rPr>
            <w:rFonts w:cs="Calibri"/>
          </w:rPr>
          <w:delText>DAYCLI</w:delText>
        </w:r>
        <w:r w:rsidR="008D63AF" w:rsidDel="003D4E37">
          <w:rPr>
            <w:rFonts w:cs="Calibri"/>
          </w:rPr>
          <w:delText xml:space="preserve"> </w:delText>
        </w:r>
        <w:r w:rsidR="00873A4E" w:rsidDel="003D4E37">
          <w:rPr>
            <w:rFonts w:cs="Calibri"/>
          </w:rPr>
          <w:delText xml:space="preserve">mean temperature </w:delText>
        </w:r>
        <w:r w:rsidR="003F503E" w:rsidDel="003D4E37">
          <w:rPr>
            <w:rFonts w:cs="Calibri"/>
          </w:rPr>
          <w:delText xml:space="preserve">should be </w:delText>
        </w:r>
        <w:r w:rsidR="008D63AF" w:rsidDel="003D4E37">
          <w:rPr>
            <w:rFonts w:cs="Calibri"/>
          </w:rPr>
          <w:delText xml:space="preserve">aligned with existing </w:delText>
        </w:r>
        <w:r w:rsidR="0079700D" w:rsidDel="003D4E37">
          <w:rPr>
            <w:rFonts w:cs="Calibri"/>
          </w:rPr>
          <w:delText xml:space="preserve">Member practices for </w:delText>
        </w:r>
        <w:r w:rsidR="008D4757" w:rsidDel="003D4E37">
          <w:rPr>
            <w:rFonts w:cs="Calibri"/>
          </w:rPr>
          <w:delText xml:space="preserve">computation of mean temperatures </w:delText>
        </w:r>
        <w:r w:rsidR="008D63AF" w:rsidDel="003D4E37">
          <w:rPr>
            <w:rFonts w:cs="Calibri"/>
          </w:rPr>
          <w:delText>standards for CLIMAT</w:delText>
        </w:r>
        <w:r w:rsidR="008D4757" w:rsidDel="003D4E37">
          <w:rPr>
            <w:rFonts w:cs="Calibri"/>
          </w:rPr>
          <w:delText xml:space="preserve"> reports</w:delText>
        </w:r>
        <w:r w:rsidR="008D63AF" w:rsidDel="003D4E37">
          <w:rPr>
            <w:rFonts w:cs="Calibri"/>
          </w:rPr>
          <w:delText xml:space="preserve">; for instance, </w:delText>
        </w:r>
        <w:r w:rsidR="006A29DA" w:rsidDel="003D4E37">
          <w:rPr>
            <w:rFonts w:cs="Calibri"/>
          </w:rPr>
          <w:delText>DAYCLI</w:delText>
        </w:r>
        <w:r w:rsidR="008D63AF" w:rsidDel="003D4E37">
          <w:rPr>
            <w:rFonts w:cs="Calibri"/>
          </w:rPr>
          <w:delText xml:space="preserve"> </w:delText>
        </w:r>
        <w:r w:rsidR="00B4558A" w:rsidDel="003D4E37">
          <w:rPr>
            <w:rFonts w:cs="Calibri"/>
          </w:rPr>
          <w:delText>should</w:delText>
        </w:r>
        <w:r w:rsidR="008D63AF" w:rsidDel="003D4E37">
          <w:rPr>
            <w:rFonts w:cs="Calibri"/>
          </w:rPr>
          <w:delText xml:space="preserve"> have options for calculating </w:delText>
        </w:r>
        <w:r w:rsidR="008E209B" w:rsidDel="003D4E37">
          <w:rPr>
            <w:rFonts w:cs="Calibri"/>
          </w:rPr>
          <w:delText xml:space="preserve">mean temperatures </w:delText>
        </w:r>
        <w:r w:rsidR="008D63AF" w:rsidDel="003D4E37">
          <w:rPr>
            <w:rFonts w:cs="Calibri"/>
          </w:rPr>
          <w:delText>based on four-, eight- and 24 hour averaging definitions.</w:delText>
        </w:r>
        <w:r w:rsidR="00361530" w:rsidDel="003D4E37">
          <w:rPr>
            <w:rFonts w:cs="Calibri"/>
          </w:rPr>
          <w:delText xml:space="preserve"> In addition, there are options for different weighting, and </w:delText>
        </w:r>
        <w:r w:rsidR="008E1EF0" w:rsidDel="003D4E37">
          <w:rPr>
            <w:rFonts w:cs="Calibri"/>
          </w:rPr>
          <w:delText>increasingly</w:delText>
        </w:r>
        <w:r w:rsidR="006E34AE" w:rsidDel="003D4E37">
          <w:rPr>
            <w:rFonts w:cs="Calibri"/>
          </w:rPr>
          <w:delText>,</w:delText>
        </w:r>
        <w:r w:rsidR="008E1EF0" w:rsidDel="003D4E37">
          <w:rPr>
            <w:rFonts w:cs="Calibri"/>
          </w:rPr>
          <w:delText xml:space="preserve"> </w:delText>
        </w:r>
        <w:r w:rsidR="00361530" w:rsidDel="003D4E37">
          <w:rPr>
            <w:rFonts w:cs="Calibri"/>
          </w:rPr>
          <w:delText xml:space="preserve">for </w:delText>
        </w:r>
        <w:r w:rsidR="002269BC" w:rsidDel="003D4E37">
          <w:rPr>
            <w:rFonts w:cs="Calibri"/>
          </w:rPr>
          <w:delText>a 24 hour integration of AWS data</w:delText>
        </w:r>
        <w:r w:rsidR="00E66F1D" w:rsidDel="003D4E37">
          <w:rPr>
            <w:rFonts w:cs="Calibri"/>
          </w:rPr>
          <w:delText xml:space="preserve">. The different reporting practices and associated code figures </w:delText>
        </w:r>
        <w:r w:rsidR="00AC730E" w:rsidDel="003D4E37">
          <w:rPr>
            <w:rFonts w:cs="Calibri"/>
          </w:rPr>
          <w:delText>are listed</w:delText>
        </w:r>
        <w:r w:rsidR="00EC0341" w:rsidDel="003D4E37">
          <w:rPr>
            <w:rFonts w:cs="Calibri"/>
          </w:rPr>
          <w:delText xml:space="preserve"> below</w:delText>
        </w:r>
        <w:r w:rsidR="00AC730E" w:rsidDel="003D4E37">
          <w:rPr>
            <w:rFonts w:cs="Calibri"/>
          </w:rPr>
          <w:delText xml:space="preserve"> in </w:delText>
        </w:r>
        <w:r w:rsidR="00AC730E" w:rsidRPr="006E20E0" w:rsidDel="003D4E37">
          <w:rPr>
            <w:rFonts w:cs="Calibri"/>
            <w:b/>
            <w:bCs/>
          </w:rPr>
          <w:delText xml:space="preserve">Table </w:delText>
        </w:r>
        <w:r w:rsidR="009165B4" w:rsidRPr="006E20E0" w:rsidDel="003D4E37">
          <w:rPr>
            <w:rFonts w:cs="Calibri"/>
            <w:b/>
            <w:bCs/>
          </w:rPr>
          <w:delText>5</w:delText>
        </w:r>
        <w:r w:rsidR="00AC730E" w:rsidDel="003D4E37">
          <w:rPr>
            <w:rFonts w:cs="Calibri"/>
          </w:rPr>
          <w:delText xml:space="preserve">. </w:delText>
        </w:r>
      </w:del>
    </w:p>
    <w:p w14:paraId="18CEF77F" w14:textId="44DD9EBC" w:rsidR="009A20BE" w:rsidDel="003D4E37" w:rsidRDefault="009A20BE" w:rsidP="00A44C38">
      <w:pPr>
        <w:rPr>
          <w:del w:id="1010" w:author="STUBER Denis" w:date="2024-04-08T16:51:00Z"/>
        </w:rPr>
      </w:pPr>
    </w:p>
    <w:p w14:paraId="62E1ED31" w14:textId="051F5E94" w:rsidR="00EA1A79" w:rsidDel="003D4E37" w:rsidRDefault="00EA1A79" w:rsidP="00A44C38">
      <w:pPr>
        <w:rPr>
          <w:del w:id="1011" w:author="STUBER Denis" w:date="2024-04-08T16:51:00Z"/>
        </w:rPr>
      </w:pPr>
      <w:del w:id="1012" w:author="STUBER Denis" w:date="2024-04-08T16:51:00Z">
        <w:r w:rsidDel="003D4E37">
          <w:delText>Please Note:</w:delText>
        </w:r>
      </w:del>
    </w:p>
    <w:p w14:paraId="5B473805" w14:textId="03E0504B" w:rsidR="005E3E08" w:rsidDel="003D4E37" w:rsidRDefault="004D4499" w:rsidP="00B87F8E">
      <w:pPr>
        <w:pStyle w:val="Paragraphedeliste"/>
        <w:numPr>
          <w:ilvl w:val="0"/>
          <w:numId w:val="12"/>
        </w:numPr>
        <w:rPr>
          <w:del w:id="1013" w:author="STUBER Denis" w:date="2024-04-08T16:51:00Z"/>
        </w:rPr>
      </w:pPr>
      <w:del w:id="1014" w:author="STUBER Denis" w:date="2024-04-08T16:51:00Z">
        <w:r w:rsidDel="003D4E37">
          <w:delText>In th</w:delText>
        </w:r>
        <w:r w:rsidR="00963AD4" w:rsidDel="003D4E37">
          <w:delText>e</w:delText>
        </w:r>
        <w:r w:rsidDel="003D4E37">
          <w:delText xml:space="preserve"> fo</w:delText>
        </w:r>
        <w:r w:rsidR="008E209B" w:rsidDel="003D4E37">
          <w:delText>llowing</w:delText>
        </w:r>
        <w:r w:rsidR="00A325BC" w:rsidDel="003D4E37">
          <w:delText>:</w:delText>
        </w:r>
        <w:r w:rsidR="00963AD4" w:rsidDel="003D4E37">
          <w:delText xml:space="preserve"> </w:delText>
        </w:r>
      </w:del>
    </w:p>
    <w:p w14:paraId="07399328" w14:textId="560B71FE" w:rsidR="005E3E08" w:rsidDel="003D4E37" w:rsidRDefault="00963AD4" w:rsidP="00A44C38">
      <w:pPr>
        <w:rPr>
          <w:del w:id="1015" w:author="STUBER Denis" w:date="2024-04-08T16:51:00Z"/>
        </w:rPr>
      </w:pPr>
      <w:del w:id="1016" w:author="STUBER Denis" w:date="2024-04-08T16:51:00Z">
        <w:r w:rsidDel="003D4E37">
          <w:delText xml:space="preserve">Tm means daily mean temperature, </w:delText>
        </w:r>
      </w:del>
    </w:p>
    <w:p w14:paraId="0A7D65E3" w14:textId="78DE5BC7" w:rsidR="005E3E08" w:rsidDel="003D4E37" w:rsidRDefault="00963AD4" w:rsidP="00A44C38">
      <w:pPr>
        <w:rPr>
          <w:del w:id="1017" w:author="STUBER Denis" w:date="2024-04-08T16:51:00Z"/>
        </w:rPr>
      </w:pPr>
      <w:del w:id="1018" w:author="STUBER Denis" w:date="2024-04-08T16:51:00Z">
        <w:r w:rsidDel="003D4E37">
          <w:delText xml:space="preserve">Tx </w:delText>
        </w:r>
        <w:r w:rsidR="005E3E08" w:rsidDel="003D4E37">
          <w:delText>means daily maximum temperature,</w:delText>
        </w:r>
        <w:r w:rsidR="006B720E" w:rsidDel="003D4E37">
          <w:delText xml:space="preserve"> </w:delText>
        </w:r>
        <w:r w:rsidR="005E3E08" w:rsidDel="003D4E37">
          <w:delText>T</w:delText>
        </w:r>
        <w:r w:rsidR="00490F72" w:rsidDel="003D4E37">
          <w:delText>n means daily minimum temperature,</w:delText>
        </w:r>
      </w:del>
    </w:p>
    <w:p w14:paraId="72AA019D" w14:textId="65D4238B" w:rsidR="00053EF9" w:rsidDel="003D4E37" w:rsidRDefault="00053EF9" w:rsidP="00A44C38">
      <w:pPr>
        <w:rPr>
          <w:del w:id="1019" w:author="STUBER Denis" w:date="2024-04-08T16:51:00Z"/>
        </w:rPr>
      </w:pPr>
      <w:del w:id="1020" w:author="STUBER Denis" w:date="2024-04-08T16:51:00Z">
        <w:r w:rsidDel="003D4E37">
          <w:delText xml:space="preserve">T1, T2 etc means temperature at a specific </w:delText>
        </w:r>
        <w:r w:rsidR="00561A5F" w:rsidDel="003D4E37">
          <w:delText xml:space="preserve">synoptic </w:delText>
        </w:r>
        <w:r w:rsidDel="003D4E37">
          <w:delText>observation time,</w:delText>
        </w:r>
      </w:del>
    </w:p>
    <w:p w14:paraId="61C18C4D" w14:textId="2D92A43E" w:rsidR="00490F72" w:rsidDel="003D4E37" w:rsidRDefault="00490F72" w:rsidP="00A44C38">
      <w:pPr>
        <w:rPr>
          <w:del w:id="1021" w:author="STUBER Denis" w:date="2024-04-08T16:51:00Z"/>
        </w:rPr>
      </w:pPr>
      <w:del w:id="1022" w:author="STUBER Denis" w:date="2024-04-08T16:51:00Z">
        <w:r w:rsidDel="003D4E37">
          <w:delText xml:space="preserve">Ti means the temperature </w:delText>
        </w:r>
        <w:r w:rsidR="007A101A" w:rsidDel="003D4E37">
          <w:delText xml:space="preserve">at </w:delText>
        </w:r>
        <w:r w:rsidR="008922B4" w:rsidDel="003D4E37">
          <w:delText xml:space="preserve">any </w:delText>
        </w:r>
        <w:r w:rsidR="00A325BC" w:rsidDel="003D4E37">
          <w:delText xml:space="preserve">generic </w:delText>
        </w:r>
        <w:r w:rsidR="007A101A" w:rsidDel="003D4E37">
          <w:delText xml:space="preserve">time i </w:delText>
        </w:r>
        <w:r w:rsidR="00561A5F" w:rsidDel="003D4E37">
          <w:delText>including</w:delText>
        </w:r>
        <w:r w:rsidR="003B72B0" w:rsidDel="003D4E37">
          <w:delText>,</w:delText>
        </w:r>
        <w:r w:rsidR="00561A5F" w:rsidDel="003D4E37">
          <w:delText xml:space="preserve"> but not limited to</w:delText>
        </w:r>
        <w:r w:rsidR="003B72B0" w:rsidDel="003D4E37">
          <w:delText>,</w:delText>
        </w:r>
        <w:r w:rsidR="00561A5F" w:rsidDel="003D4E37">
          <w:delText xml:space="preserve"> </w:delText>
        </w:r>
        <w:r w:rsidR="003B72B0" w:rsidDel="003D4E37">
          <w:delText xml:space="preserve">standard </w:delText>
        </w:r>
        <w:r w:rsidR="00422BBB" w:rsidDel="003D4E37">
          <w:delText xml:space="preserve">synoptic observation times. </w:delText>
        </w:r>
      </w:del>
    </w:p>
    <w:p w14:paraId="6EA1889A" w14:textId="542F9B34" w:rsidR="00EA1A79" w:rsidRPr="003B72B0" w:rsidDel="003D4E37" w:rsidRDefault="00EA1A79" w:rsidP="00B87F8E">
      <w:pPr>
        <w:pStyle w:val="Paragraphedeliste"/>
        <w:numPr>
          <w:ilvl w:val="0"/>
          <w:numId w:val="12"/>
        </w:numPr>
        <w:rPr>
          <w:del w:id="1023" w:author="STUBER Denis" w:date="2024-04-08T16:51:00Z"/>
          <w:rFonts w:cs="Calibri"/>
        </w:rPr>
      </w:pPr>
      <w:del w:id="1024" w:author="STUBER Denis" w:date="2024-04-08T16:51:00Z">
        <w:r w:rsidDel="003D4E37">
          <w:lastRenderedPageBreak/>
          <w:delText xml:space="preserve"> </w:delText>
        </w:r>
        <w:r w:rsidR="00142E77" w:rsidDel="003D4E37">
          <w:delText xml:space="preserve">In the case of </w:delText>
        </w:r>
        <w:r w:rsidR="00204D5A" w:rsidDel="003D4E37">
          <w:delText xml:space="preserve">Code numbers (4) and (5) </w:delText>
        </w:r>
        <w:r w:rsidR="0049309A" w:rsidDel="003D4E37">
          <w:delText>below, t</w:delText>
        </w:r>
        <w:r w:rsidDel="003D4E37">
          <w:delText xml:space="preserve">he letters "a", "b", "c", "d" and "e" represent the relative weights </w:delText>
        </w:r>
        <w:r w:rsidR="00546D05" w:rsidDel="003D4E37">
          <w:delText xml:space="preserve">the NMHS assigns </w:delText>
        </w:r>
        <w:r w:rsidR="00C10544" w:rsidDel="003D4E37">
          <w:delText xml:space="preserve">to </w:delText>
        </w:r>
        <w:r w:rsidDel="003D4E37">
          <w:delText xml:space="preserve"> the respective temperature</w:delText>
        </w:r>
        <w:r w:rsidR="004E0AB0" w:rsidDel="003D4E37">
          <w:delText xml:space="preserve"> observations </w:delText>
        </w:r>
        <w:r w:rsidR="00330085" w:rsidDel="003D4E37">
          <w:delText xml:space="preserve">at times </w:delText>
        </w:r>
        <w:r w:rsidDel="003D4E37">
          <w:delText>T</w:delText>
        </w:r>
        <w:r w:rsidR="00330085" w:rsidDel="003D4E37">
          <w:delText>1, T2</w:delText>
        </w:r>
        <w:r w:rsidR="0049309A" w:rsidDel="003D4E37">
          <w:delText>,</w:delText>
        </w:r>
        <w:r w:rsidR="00330085" w:rsidDel="003D4E37">
          <w:delText xml:space="preserve"> T3 etc</w:delText>
        </w:r>
        <w:r w:rsidR="00A8616E" w:rsidDel="003D4E37">
          <w:delText>., and</w:delText>
        </w:r>
        <w:r w:rsidR="006D4A1C" w:rsidDel="003D4E37">
          <w:delText xml:space="preserve">/or the daily minimum and maximum temperatures. </w:delText>
        </w:r>
        <w:r w:rsidDel="003D4E37">
          <w:delText xml:space="preserve"> </w:delText>
        </w:r>
      </w:del>
    </w:p>
    <w:p w14:paraId="4AB9D032" w14:textId="4161EC9D" w:rsidR="00422BBB" w:rsidDel="003D4E37" w:rsidRDefault="00422BBB" w:rsidP="00A44C38">
      <w:pPr>
        <w:rPr>
          <w:del w:id="1025" w:author="STUBER Denis" w:date="2024-04-08T16:51:00Z"/>
        </w:rPr>
      </w:pPr>
    </w:p>
    <w:p w14:paraId="6BF4793C" w14:textId="518C9B4F" w:rsidR="007577AF" w:rsidRPr="00E44B24" w:rsidDel="003D4E37" w:rsidRDefault="007577AF" w:rsidP="007577AF">
      <w:pPr>
        <w:rPr>
          <w:del w:id="1026" w:author="STUBER Denis" w:date="2024-04-08T16:51:00Z"/>
          <w:rFonts w:asciiTheme="minorHAnsi" w:hAnsiTheme="minorHAnsi" w:cstheme="minorHAnsi"/>
          <w:i/>
          <w:iCs/>
          <w:sz w:val="24"/>
          <w:szCs w:val="24"/>
        </w:rPr>
      </w:pPr>
      <w:commentRangeStart w:id="1027"/>
      <w:del w:id="1028" w:author="STUBER Denis" w:date="2024-04-08T16:51:00Z">
        <w:r w:rsidRPr="00E44B24" w:rsidDel="003D4E37">
          <w:rPr>
            <w:rFonts w:asciiTheme="minorHAnsi" w:hAnsiTheme="minorHAnsi" w:cstheme="minorHAnsi"/>
            <w:i/>
            <w:iCs/>
            <w:sz w:val="24"/>
            <w:szCs w:val="24"/>
          </w:rPr>
          <w:delText xml:space="preserve">Table 5. Options for calculation of daily mean temperature and associated code figures. </w:delText>
        </w:r>
        <w:commentRangeEnd w:id="1027"/>
        <w:r w:rsidRPr="00E44B24" w:rsidDel="003D4E37">
          <w:rPr>
            <w:rStyle w:val="Marquedecommentaire"/>
            <w:rFonts w:asciiTheme="minorHAnsi" w:hAnsiTheme="minorHAnsi" w:cstheme="minorHAnsi"/>
            <w:i/>
            <w:iCs/>
            <w:sz w:val="24"/>
            <w:szCs w:val="24"/>
          </w:rPr>
          <w:commentReference w:id="1027"/>
        </w:r>
      </w:del>
    </w:p>
    <w:p w14:paraId="4583CA4B" w14:textId="1A2F1904" w:rsidR="007577AF" w:rsidDel="003D4E37" w:rsidRDefault="007577AF" w:rsidP="00A44C38">
      <w:pPr>
        <w:rPr>
          <w:del w:id="1029" w:author="STUBER Denis" w:date="2024-04-08T16:51:00Z"/>
        </w:rPr>
      </w:pPr>
    </w:p>
    <w:p w14:paraId="62557C36" w14:textId="66DEB50C" w:rsidR="00363BF8" w:rsidRPr="00422BBB" w:rsidDel="003D4E37" w:rsidRDefault="00A44C38" w:rsidP="00A44C38">
      <w:pPr>
        <w:rPr>
          <w:del w:id="1030" w:author="STUBER Denis" w:date="2024-04-08T16:51:00Z"/>
          <w:b/>
          <w:bCs/>
        </w:rPr>
      </w:pPr>
      <w:del w:id="1031" w:author="STUBER Denis" w:date="2024-04-08T16:51:00Z">
        <w:r w:rsidRPr="00422BBB" w:rsidDel="003D4E37">
          <w:rPr>
            <w:b/>
            <w:bCs/>
          </w:rPr>
          <w:delText xml:space="preserve">Code Figure </w:delText>
        </w:r>
      </w:del>
    </w:p>
    <w:p w14:paraId="71AD9091" w14:textId="0024BBF5" w:rsidR="00947355" w:rsidDel="003D4E37" w:rsidRDefault="00A44C38" w:rsidP="00A44C38">
      <w:pPr>
        <w:rPr>
          <w:del w:id="1032" w:author="STUBER Denis" w:date="2024-04-08T16:51:00Z"/>
        </w:rPr>
      </w:pPr>
      <w:del w:id="1033" w:author="STUBER Denis" w:date="2024-04-08T16:51:00Z">
        <w:r w:rsidRPr="00286AA6" w:rsidDel="003D4E37">
          <w:rPr>
            <w:b/>
            <w:bCs/>
          </w:rPr>
          <w:delText xml:space="preserve">0 </w:delText>
        </w:r>
        <w:r w:rsidDel="003D4E37">
          <w:delText xml:space="preserve">Average of maximum and minimum values: Tm = (Tx + Tn) / 2  </w:delText>
        </w:r>
      </w:del>
    </w:p>
    <w:p w14:paraId="59D549C8" w14:textId="1C4B513D" w:rsidR="00A50585" w:rsidDel="003D4E37" w:rsidRDefault="00A50585" w:rsidP="00A44C38">
      <w:pPr>
        <w:rPr>
          <w:del w:id="1034" w:author="STUBER Denis" w:date="2024-04-08T16:51:00Z"/>
          <w:b/>
          <w:bCs/>
        </w:rPr>
      </w:pPr>
    </w:p>
    <w:p w14:paraId="729F4FD3" w14:textId="7808600E" w:rsidR="00947355" w:rsidDel="003D4E37" w:rsidRDefault="00A44C38" w:rsidP="00A44C38">
      <w:pPr>
        <w:rPr>
          <w:del w:id="1035" w:author="STUBER Denis" w:date="2024-04-08T16:51:00Z"/>
        </w:rPr>
      </w:pPr>
      <w:del w:id="1036" w:author="STUBER Denis" w:date="2024-04-08T16:51:00Z">
        <w:r w:rsidRPr="00286AA6" w:rsidDel="003D4E37">
          <w:rPr>
            <w:b/>
            <w:bCs/>
          </w:rPr>
          <w:delText>1</w:delText>
        </w:r>
        <w:r w:rsidDel="003D4E37">
          <w:delText xml:space="preserve"> Average of the 8 tri-hourly observation</w:delText>
        </w:r>
        <w:r w:rsidR="000241E6" w:rsidDel="003D4E37">
          <w:delText>s</w:delText>
        </w:r>
        <w:r w:rsidDel="003D4E37">
          <w:delText xml:space="preserve"> </w:delText>
        </w:r>
        <w:r w:rsidR="00A26B13" w:rsidDel="003D4E37">
          <w:delText>Tm=</w:delText>
        </w:r>
        <w:r w:rsidR="002E34C2" w:rsidDel="003D4E37">
          <w:delText xml:space="preserve"> </w:delText>
        </w:r>
        <w:r w:rsidR="007804EB" w:rsidDel="003D4E37">
          <w:delText>(</w:delText>
        </w:r>
        <w:r w:rsidR="002E34C2" w:rsidDel="003D4E37">
          <w:delText>T1+T2</w:delText>
        </w:r>
        <w:r w:rsidR="005834BD" w:rsidDel="003D4E37">
          <w:delText>+T3+T4+T5+T6+T7+T8</w:delText>
        </w:r>
        <w:r w:rsidR="007804EB" w:rsidDel="003D4E37">
          <w:delText>)/8, where T</w:delText>
        </w:r>
        <w:r w:rsidR="00A01F60" w:rsidRPr="00AC1DB7" w:rsidDel="003D4E37">
          <w:rPr>
            <w:vertAlign w:val="subscript"/>
          </w:rPr>
          <w:delText xml:space="preserve">i </w:delText>
        </w:r>
        <w:r w:rsidR="008430E3" w:rsidDel="003D4E37">
          <w:rPr>
            <w:vertAlign w:val="subscript"/>
          </w:rPr>
          <w:delText xml:space="preserve"> </w:delText>
        </w:r>
        <w:r w:rsidR="00A01F60" w:rsidDel="003D4E37">
          <w:delText xml:space="preserve">represents 8 three hourly measurements </w:delText>
        </w:r>
        <w:r w:rsidR="008A0655" w:rsidDel="003D4E37">
          <w:delText>commencing at the start of the climatological day. If one or more values are missing</w:delText>
        </w:r>
        <w:r w:rsidR="00176E89" w:rsidDel="003D4E37">
          <w:delText xml:space="preserve">, then the denominator is adjusted as needed. </w:delText>
        </w:r>
        <w:r w:rsidR="00FF496E" w:rsidDel="003D4E37">
          <w:delText xml:space="preserve"> </w:delText>
        </w:r>
        <w:r w:rsidR="002E697B" w:rsidDel="003D4E37">
          <w:delText xml:space="preserve">However, </w:delText>
        </w:r>
        <w:r w:rsidR="00404840" w:rsidDel="003D4E37">
          <w:delText xml:space="preserve">it is recommended not to use this method </w:delText>
        </w:r>
        <w:r w:rsidR="002E697B" w:rsidDel="003D4E37">
          <w:delText>i</w:delText>
        </w:r>
        <w:r w:rsidR="005602C3" w:rsidDel="003D4E37">
          <w:delText xml:space="preserve">f missing </w:delText>
        </w:r>
        <w:r w:rsidR="00097337" w:rsidDel="003D4E37">
          <w:delText xml:space="preserve">values are concentrated in either the day or night, </w:delText>
        </w:r>
        <w:r w:rsidR="00404840" w:rsidDel="003D4E37">
          <w:delText>w</w:delText>
        </w:r>
        <w:r w:rsidR="004037F0" w:rsidDel="003D4E37">
          <w:delText xml:space="preserve">hich would result in a diurnal bias. </w:delText>
        </w:r>
      </w:del>
    </w:p>
    <w:p w14:paraId="3084DB3C" w14:textId="7459DE16" w:rsidR="003C469F" w:rsidDel="003D4E37" w:rsidRDefault="003C469F" w:rsidP="007B73EC">
      <w:pPr>
        <w:rPr>
          <w:del w:id="1037" w:author="STUBER Denis" w:date="2024-04-08T16:51:00Z"/>
          <w:b/>
          <w:bCs/>
        </w:rPr>
      </w:pPr>
    </w:p>
    <w:p w14:paraId="46AA1DE4" w14:textId="2BBFD460" w:rsidR="007B73EC" w:rsidDel="003D4E37" w:rsidRDefault="00A44C38" w:rsidP="007B73EC">
      <w:pPr>
        <w:rPr>
          <w:del w:id="1038" w:author="STUBER Denis" w:date="2024-04-08T16:51:00Z"/>
        </w:rPr>
      </w:pPr>
      <w:del w:id="1039" w:author="STUBER Denis" w:date="2024-04-08T16:51:00Z">
        <w:r w:rsidRPr="00286AA6" w:rsidDel="003D4E37">
          <w:rPr>
            <w:b/>
            <w:bCs/>
          </w:rPr>
          <w:delText xml:space="preserve">2 </w:delText>
        </w:r>
        <w:r w:rsidDel="003D4E37">
          <w:delText>Average of 24 hourly observation</w:delText>
        </w:r>
        <w:r w:rsidR="000241E6" w:rsidDel="003D4E37">
          <w:delText>s</w:delText>
        </w:r>
        <w:r w:rsidDel="003D4E37">
          <w:delText xml:space="preserve"> </w:delText>
        </w:r>
        <w:r w:rsidR="00176E89" w:rsidDel="003D4E37">
          <w:delText xml:space="preserve"> </w:delText>
        </w:r>
        <w:r w:rsidR="0037533D" w:rsidDel="003D4E37">
          <w:delText xml:space="preserve"> Tm = </w:delText>
        </w:r>
        <w:r w:rsidR="00267CC1" w:rsidRPr="00062EA8" w:rsidDel="003D4E37">
          <w:rPr>
            <w:sz w:val="32"/>
            <w:szCs w:val="32"/>
          </w:rPr>
          <w:delText>Σ</w:delText>
        </w:r>
        <w:r w:rsidR="00EA32FF" w:rsidDel="003D4E37">
          <w:delText xml:space="preserve"> T</w:delText>
        </w:r>
        <w:r w:rsidR="00EA32FF" w:rsidRPr="00867E35" w:rsidDel="003D4E37">
          <w:rPr>
            <w:vertAlign w:val="subscript"/>
          </w:rPr>
          <w:delText>i</w:delText>
        </w:r>
        <w:r w:rsidR="00EA32FF" w:rsidDel="003D4E37">
          <w:delText xml:space="preserve">/24,  where </w:delText>
        </w:r>
        <w:r w:rsidR="00CB5551" w:rsidDel="003D4E37">
          <w:delText>i</w:delText>
        </w:r>
        <w:r w:rsidR="00693A24" w:rsidDel="003D4E37">
          <w:delText xml:space="preserve"> represents </w:delText>
        </w:r>
        <w:r w:rsidR="00644E04" w:rsidDel="003D4E37">
          <w:delText>observations at each hour</w:delText>
        </w:r>
        <w:r w:rsidR="007B73EC" w:rsidDel="003D4E37">
          <w:delText xml:space="preserve"> commencing at the start of the climatological day. </w:delText>
        </w:r>
      </w:del>
    </w:p>
    <w:p w14:paraId="35DF884E" w14:textId="794336E5" w:rsidR="00644E04" w:rsidDel="003D4E37" w:rsidRDefault="00644E04" w:rsidP="00644E04">
      <w:pPr>
        <w:rPr>
          <w:del w:id="1040" w:author="STUBER Denis" w:date="2024-04-08T16:51:00Z"/>
        </w:rPr>
      </w:pPr>
      <w:del w:id="1041" w:author="STUBER Denis" w:date="2024-04-08T16:51:00Z">
        <w:r w:rsidDel="003D4E37">
          <w:delText xml:space="preserve">If one or more values are missing, then the denominator is adjusted as needed. </w:delText>
        </w:r>
      </w:del>
    </w:p>
    <w:p w14:paraId="43B84D16" w14:textId="229DEF19" w:rsidR="00654EF6" w:rsidDel="003D4E37" w:rsidRDefault="00654EF6" w:rsidP="00EA7E5A">
      <w:pPr>
        <w:rPr>
          <w:del w:id="1042" w:author="STUBER Denis" w:date="2024-04-08T16:51:00Z"/>
          <w:highlight w:val="yellow"/>
        </w:rPr>
      </w:pPr>
    </w:p>
    <w:p w14:paraId="31D8C221" w14:textId="2EB82966" w:rsidR="00DD355C" w:rsidDel="003D4E37" w:rsidRDefault="00EA7E5A" w:rsidP="00EA7E5A">
      <w:pPr>
        <w:rPr>
          <w:del w:id="1043" w:author="STUBER Denis" w:date="2024-04-08T16:51:00Z"/>
        </w:rPr>
      </w:pPr>
      <w:commentRangeStart w:id="1044"/>
      <w:del w:id="1045" w:author="STUBER Denis" w:date="2024-04-08T16:51:00Z">
        <w:r w:rsidRPr="00955843" w:rsidDel="003D4E37">
          <w:rPr>
            <w:highlight w:val="yellow"/>
          </w:rPr>
          <w:delText xml:space="preserve">The </w:delText>
        </w:r>
        <w:r w:rsidR="00BB422F" w:rsidRPr="00955843" w:rsidDel="003D4E37">
          <w:rPr>
            <w:highlight w:val="yellow"/>
          </w:rPr>
          <w:delText xml:space="preserve">next </w:delText>
        </w:r>
        <w:r w:rsidRPr="00955843" w:rsidDel="003D4E37">
          <w:rPr>
            <w:highlight w:val="yellow"/>
          </w:rPr>
          <w:delText xml:space="preserve">two cases </w:delText>
        </w:r>
        <w:r w:rsidR="00164CB8" w:rsidRPr="00955843" w:rsidDel="003D4E37">
          <w:rPr>
            <w:highlight w:val="yellow"/>
          </w:rPr>
          <w:delText xml:space="preserve">allow for differential weighting of the temperature observations </w:delText>
        </w:r>
        <w:r w:rsidR="001501FB" w:rsidRPr="00955843" w:rsidDel="003D4E37">
          <w:rPr>
            <w:highlight w:val="yellow"/>
          </w:rPr>
          <w:delText xml:space="preserve">according to the </w:delText>
        </w:r>
        <w:r w:rsidR="00030FC8" w:rsidRPr="00955843" w:rsidDel="003D4E37">
          <w:rPr>
            <w:highlight w:val="yellow"/>
          </w:rPr>
          <w:delText>practices of the NMHS.</w:delText>
        </w:r>
        <w:commentRangeEnd w:id="1044"/>
        <w:r w:rsidR="00E93EA6" w:rsidRPr="00955843" w:rsidDel="003D4E37">
          <w:rPr>
            <w:rStyle w:val="Marquedecommentaire"/>
            <w:highlight w:val="yellow"/>
          </w:rPr>
          <w:commentReference w:id="1044"/>
        </w:r>
        <w:r w:rsidR="00030FC8" w:rsidDel="003D4E37">
          <w:delText xml:space="preserve"> </w:delText>
        </w:r>
        <w:r w:rsidR="004A3DE1" w:rsidDel="003D4E37">
          <w:delText xml:space="preserve">This </w:delText>
        </w:r>
        <w:r w:rsidR="00B37E26" w:rsidDel="003D4E37">
          <w:delText xml:space="preserve">Guide will not attempt to specify or suggest </w:delText>
        </w:r>
        <w:r w:rsidR="00DD355C" w:rsidDel="003D4E37">
          <w:delText>w</w:delText>
        </w:r>
        <w:r w:rsidR="00B37E26" w:rsidDel="003D4E37">
          <w:delText>eightings</w:delText>
        </w:r>
        <w:r w:rsidR="00DD355C" w:rsidDel="003D4E37">
          <w:delText xml:space="preserve">, as this should depend on the NMHS itself. </w:delText>
        </w:r>
      </w:del>
    </w:p>
    <w:p w14:paraId="1386CC94" w14:textId="7BA74519" w:rsidR="00EA7E5A" w:rsidDel="003D4E37" w:rsidRDefault="005A2CF3" w:rsidP="00EA7E5A">
      <w:pPr>
        <w:rPr>
          <w:del w:id="1046" w:author="STUBER Denis" w:date="2024-04-08T16:51:00Z"/>
        </w:rPr>
      </w:pPr>
      <w:del w:id="1047" w:author="STUBER Denis" w:date="2024-04-08T16:51:00Z">
        <w:r w:rsidDel="003D4E37">
          <w:delText xml:space="preserve">The </w:delText>
        </w:r>
        <w:r w:rsidR="00EA7E5A" w:rsidDel="003D4E37">
          <w:delText xml:space="preserve">denominator is the sum of the weights. Therefore, if one or more observations are unavailable, the denominator is adjusted according to the weights of the missing observations. </w:delText>
        </w:r>
      </w:del>
    </w:p>
    <w:p w14:paraId="1976CFA0" w14:textId="5B12D65A" w:rsidR="003C469F" w:rsidDel="003D4E37" w:rsidRDefault="003C469F" w:rsidP="00A44C38">
      <w:pPr>
        <w:rPr>
          <w:del w:id="1048" w:author="STUBER Denis" w:date="2024-04-08T16:51:00Z"/>
          <w:b/>
          <w:bCs/>
        </w:rPr>
      </w:pPr>
    </w:p>
    <w:p w14:paraId="76B28D22" w14:textId="251CBD58" w:rsidR="00CB23E7" w:rsidDel="003D4E37" w:rsidRDefault="006B1C1A" w:rsidP="00A44C38">
      <w:pPr>
        <w:rPr>
          <w:del w:id="1049" w:author="STUBER Denis" w:date="2024-04-08T16:51:00Z"/>
        </w:rPr>
      </w:pPr>
      <w:del w:id="1050" w:author="STUBER Denis" w:date="2024-04-08T16:51:00Z">
        <w:r w:rsidRPr="004474C8" w:rsidDel="003D4E37">
          <w:rPr>
            <w:rFonts w:ascii="Arial" w:hAnsi="Arial" w:cs="Arial"/>
            <w:b/>
            <w:bCs/>
          </w:rPr>
          <w:delText xml:space="preserve">3 </w:delText>
        </w:r>
        <w:r w:rsidR="004474C8" w:rsidDel="003D4E37">
          <w:rPr>
            <w:rFonts w:ascii="Arial" w:hAnsi="Arial" w:cs="Arial"/>
            <w:b/>
            <w:bCs/>
          </w:rPr>
          <w:tab/>
        </w:r>
        <w:r w:rsidR="00A44C38" w:rsidDel="003D4E37">
          <w:delText>Weighted average of 3 observations: Tm = (aT1 +bT2 + cT3</w:delText>
        </w:r>
        <w:r w:rsidR="00EE6D26" w:rsidDel="003D4E37">
          <w:delText>)</w:delText>
        </w:r>
        <w:r w:rsidR="00A44C38" w:rsidDel="003D4E37">
          <w:delText xml:space="preserve"> (see</w:delText>
        </w:r>
        <w:r w:rsidR="009F3BA0" w:rsidDel="003D4E37">
          <w:delText xml:space="preserve"> note above</w:delText>
        </w:r>
        <w:r w:rsidR="00A44C38" w:rsidDel="003D4E37">
          <w:delText xml:space="preserve">) </w:delText>
        </w:r>
      </w:del>
    </w:p>
    <w:p w14:paraId="7A2CBAC9" w14:textId="5A98AD69" w:rsidR="003C469F" w:rsidDel="003D4E37" w:rsidRDefault="003C469F" w:rsidP="00C429E0">
      <w:pPr>
        <w:rPr>
          <w:del w:id="1051" w:author="STUBER Denis" w:date="2024-04-08T16:51:00Z"/>
          <w:b/>
          <w:bCs/>
        </w:rPr>
      </w:pPr>
    </w:p>
    <w:p w14:paraId="6727F0AC" w14:textId="602C0985" w:rsidR="00C429E0" w:rsidDel="003D4E37" w:rsidRDefault="00C31BF4" w:rsidP="00C429E0">
      <w:pPr>
        <w:rPr>
          <w:del w:id="1052" w:author="STUBER Denis" w:date="2024-04-08T16:51:00Z"/>
        </w:rPr>
      </w:pPr>
      <w:del w:id="1053" w:author="STUBER Denis" w:date="2024-04-08T16:51:00Z">
        <w:r w:rsidDel="003D4E37">
          <w:rPr>
            <w:b/>
            <w:bCs/>
          </w:rPr>
          <w:delText>4</w:delText>
        </w:r>
        <w:r w:rsidR="00A44C38" w:rsidRPr="00376444" w:rsidDel="003D4E37">
          <w:rPr>
            <w:b/>
            <w:bCs/>
          </w:rPr>
          <w:delText xml:space="preserve"> </w:delText>
        </w:r>
        <w:r w:rsidR="003A0756" w:rsidDel="003D4E37">
          <w:rPr>
            <w:b/>
            <w:bCs/>
          </w:rPr>
          <w:tab/>
        </w:r>
        <w:r w:rsidR="00A44C38" w:rsidDel="003D4E37">
          <w:delText>Weighted average of 3 observation</w:delText>
        </w:r>
        <w:r w:rsidR="005D1F6B" w:rsidDel="003D4E37">
          <w:delText xml:space="preserve">s, as well as </w:delText>
        </w:r>
        <w:r w:rsidR="00A44C38" w:rsidDel="003D4E37">
          <w:delText>maximum and minimum values: Tm= (aT1 +bT2 + cT3 +dTx + eTn</w:delText>
        </w:r>
        <w:r w:rsidR="00DB59EA" w:rsidDel="003D4E37">
          <w:delText>)</w:delText>
        </w:r>
        <w:r w:rsidR="00C429E0" w:rsidDel="003D4E37">
          <w:delText xml:space="preserve"> (see note above).</w:delText>
        </w:r>
      </w:del>
    </w:p>
    <w:p w14:paraId="581E2EF8" w14:textId="1476164D" w:rsidR="003C469F" w:rsidDel="003D4E37" w:rsidRDefault="003C469F" w:rsidP="002D0D12">
      <w:pPr>
        <w:rPr>
          <w:del w:id="1054" w:author="STUBER Denis" w:date="2024-04-08T16:51:00Z"/>
          <w:b/>
          <w:bCs/>
        </w:rPr>
      </w:pPr>
    </w:p>
    <w:p w14:paraId="39C65403" w14:textId="7B33DEFD" w:rsidR="002D0D12" w:rsidDel="003D4E37" w:rsidRDefault="00C31BF4" w:rsidP="002D0D12">
      <w:pPr>
        <w:rPr>
          <w:del w:id="1055" w:author="STUBER Denis" w:date="2024-04-08T16:51:00Z"/>
        </w:rPr>
      </w:pPr>
      <w:del w:id="1056" w:author="STUBER Denis" w:date="2024-04-08T16:51:00Z">
        <w:r w:rsidRPr="003A0756" w:rsidDel="003D4E37">
          <w:rPr>
            <w:rFonts w:ascii="Arial" w:hAnsi="Arial" w:cs="Arial"/>
            <w:b/>
            <w:bCs/>
          </w:rPr>
          <w:delText>5</w:delText>
        </w:r>
        <w:r w:rsidR="00A44C38" w:rsidRPr="003A0756" w:rsidDel="003D4E37">
          <w:rPr>
            <w:rFonts w:ascii="Arial" w:hAnsi="Arial" w:cs="Arial"/>
            <w:b/>
            <w:bCs/>
          </w:rPr>
          <w:delText xml:space="preserve"> </w:delText>
        </w:r>
        <w:r w:rsidR="003A0756" w:rsidDel="003D4E37">
          <w:rPr>
            <w:b/>
            <w:bCs/>
          </w:rPr>
          <w:tab/>
        </w:r>
        <w:r w:rsidR="00A44C38" w:rsidDel="003D4E37">
          <w:delText xml:space="preserve">AWS complete integration from minute data </w:delText>
        </w:r>
        <w:r w:rsidR="00EE0A3C" w:rsidDel="003D4E37">
          <w:delText xml:space="preserve">  Tm = </w:delText>
        </w:r>
        <w:r w:rsidR="00EE0A3C" w:rsidRPr="00062EA8" w:rsidDel="003D4E37">
          <w:rPr>
            <w:sz w:val="32"/>
            <w:szCs w:val="32"/>
          </w:rPr>
          <w:delText>Σ</w:delText>
        </w:r>
        <w:r w:rsidR="00EE0A3C" w:rsidDel="003D4E37">
          <w:delText xml:space="preserve"> T</w:delText>
        </w:r>
        <w:r w:rsidR="00EE0A3C" w:rsidRPr="00AC1DB7" w:rsidDel="003D4E37">
          <w:rPr>
            <w:vertAlign w:val="subscript"/>
          </w:rPr>
          <w:delText>i</w:delText>
        </w:r>
        <w:r w:rsidR="00EE0A3C" w:rsidDel="003D4E37">
          <w:delText>/</w:delText>
        </w:r>
        <w:r w:rsidR="002D0D12" w:rsidDel="003D4E37">
          <w:delText xml:space="preserve">1440, where </w:delText>
        </w:r>
        <w:r w:rsidR="00871815" w:rsidDel="003D4E37">
          <w:delText>i</w:delText>
        </w:r>
        <w:r w:rsidR="002D0D12" w:rsidDel="003D4E37">
          <w:delText xml:space="preserve"> represents each </w:delText>
        </w:r>
        <w:r w:rsidR="00604500" w:rsidDel="003D4E37">
          <w:delText>one-minute value</w:delText>
        </w:r>
        <w:r w:rsidR="007B73EC" w:rsidDel="003D4E37">
          <w:delText xml:space="preserve"> commencing at the start of the climatological day</w:delText>
        </w:r>
        <w:r w:rsidR="00604500" w:rsidDel="003D4E37">
          <w:delText xml:space="preserve">. </w:delText>
        </w:r>
        <w:r w:rsidR="002D0D12" w:rsidDel="003D4E37">
          <w:delText xml:space="preserve">If one or more values are missing, then the denominator is adjusted as needed. </w:delText>
        </w:r>
      </w:del>
    </w:p>
    <w:p w14:paraId="2CA4F3BF" w14:textId="0FFE87F3" w:rsidR="00A50585" w:rsidDel="003D4E37" w:rsidRDefault="00A50585" w:rsidP="00E469BA">
      <w:pPr>
        <w:rPr>
          <w:del w:id="1057" w:author="STUBER Denis" w:date="2024-04-08T16:51:00Z"/>
          <w:rFonts w:ascii="Arial" w:hAnsi="Arial" w:cs="Arial"/>
          <w:b/>
          <w:bCs/>
        </w:rPr>
      </w:pPr>
    </w:p>
    <w:p w14:paraId="222B59D8" w14:textId="284CBDA9" w:rsidR="00E469BA" w:rsidDel="003D4E37" w:rsidRDefault="00E469BA" w:rsidP="00E469BA">
      <w:pPr>
        <w:rPr>
          <w:del w:id="1058" w:author="STUBER Denis" w:date="2024-04-08T16:51:00Z"/>
        </w:rPr>
      </w:pPr>
      <w:del w:id="1059" w:author="STUBER Denis" w:date="2024-04-08T16:51:00Z">
        <w:r w:rsidRPr="003A0756" w:rsidDel="003D4E37">
          <w:rPr>
            <w:rFonts w:ascii="Arial" w:hAnsi="Arial" w:cs="Arial"/>
            <w:b/>
            <w:bCs/>
          </w:rPr>
          <w:lastRenderedPageBreak/>
          <w:delText xml:space="preserve">6 </w:delText>
        </w:r>
        <w:r w:rsidRPr="00286AA6" w:rsidDel="003D4E37">
          <w:rPr>
            <w:b/>
            <w:bCs/>
          </w:rPr>
          <w:delText xml:space="preserve"> </w:delText>
        </w:r>
        <w:r w:rsidR="003A0756" w:rsidDel="003D4E37">
          <w:rPr>
            <w:b/>
            <w:bCs/>
          </w:rPr>
          <w:tab/>
        </w:r>
        <w:r w:rsidDel="003D4E37">
          <w:delText xml:space="preserve">Average of four six-hourly observations  Tm= (T1+T2+T3+T4)/4, where T1 (etc) represents four six-hourly observations commencing at the start of the climatological day, or corresponding to 00Z, 06Z, 12Z, 18Z. </w:delText>
        </w:r>
      </w:del>
    </w:p>
    <w:p w14:paraId="6DD1EDE1" w14:textId="2314C9F3" w:rsidR="00E469BA" w:rsidDel="003D4E37" w:rsidRDefault="00E469BA" w:rsidP="002D0D12">
      <w:pPr>
        <w:rPr>
          <w:del w:id="1060" w:author="STUBER Denis" w:date="2024-04-08T16:51:00Z"/>
        </w:rPr>
      </w:pPr>
    </w:p>
    <w:p w14:paraId="64BDB2F3" w14:textId="535B342D" w:rsidR="003A0756" w:rsidDel="003D4E37" w:rsidRDefault="00F87B20" w:rsidP="00A44C38">
      <w:pPr>
        <w:rPr>
          <w:del w:id="1061" w:author="STUBER Denis" w:date="2024-04-08T16:51:00Z"/>
        </w:rPr>
      </w:pPr>
      <w:del w:id="1062" w:author="STUBER Denis" w:date="2024-04-08T16:51:00Z">
        <w:r w:rsidRPr="00376444" w:rsidDel="003D4E37">
          <w:rPr>
            <w:b/>
            <w:bCs/>
          </w:rPr>
          <w:delText>7</w:delText>
        </w:r>
        <w:r w:rsidR="00A44C38" w:rsidRPr="00376444" w:rsidDel="003D4E37">
          <w:rPr>
            <w:b/>
            <w:bCs/>
          </w:rPr>
          <w:delText xml:space="preserve"> </w:delText>
        </w:r>
        <w:r w:rsidR="003A0756" w:rsidRPr="004474C8" w:rsidDel="003D4E37">
          <w:rPr>
            <w:b/>
            <w:bCs/>
          </w:rPr>
          <w:delText>–</w:delText>
        </w:r>
        <w:r w:rsidR="00A44C38" w:rsidRPr="004474C8" w:rsidDel="003D4E37">
          <w:rPr>
            <w:b/>
            <w:bCs/>
          </w:rPr>
          <w:delText xml:space="preserve"> 254</w:delText>
        </w:r>
        <w:r w:rsidR="003A0756" w:rsidDel="003D4E37">
          <w:tab/>
        </w:r>
        <w:r w:rsidR="00A44C38" w:rsidDel="003D4E37">
          <w:delText xml:space="preserve"> Reserved </w:delText>
        </w:r>
      </w:del>
    </w:p>
    <w:p w14:paraId="5164BB85" w14:textId="6CED961C" w:rsidR="003A0756" w:rsidDel="003D4E37" w:rsidRDefault="003A0756" w:rsidP="00A44C38">
      <w:pPr>
        <w:rPr>
          <w:del w:id="1063" w:author="STUBER Denis" w:date="2024-04-08T16:51:00Z"/>
        </w:rPr>
      </w:pPr>
    </w:p>
    <w:p w14:paraId="5AFF9F94" w14:textId="2E93F76E" w:rsidR="00E6077D" w:rsidDel="003D4E37" w:rsidRDefault="00A44C38" w:rsidP="00A44C38">
      <w:pPr>
        <w:rPr>
          <w:del w:id="1064" w:author="STUBER Denis" w:date="2024-04-08T16:51:00Z"/>
        </w:rPr>
      </w:pPr>
      <w:del w:id="1065" w:author="STUBER Denis" w:date="2024-04-08T16:51:00Z">
        <w:r w:rsidRPr="004474C8" w:rsidDel="003D4E37">
          <w:rPr>
            <w:rFonts w:ascii="Arial" w:hAnsi="Arial" w:cs="Arial"/>
            <w:b/>
            <w:bCs/>
          </w:rPr>
          <w:delText>255</w:delText>
        </w:r>
        <w:r w:rsidR="003A0756" w:rsidDel="003D4E37">
          <w:rPr>
            <w:b/>
            <w:bCs/>
          </w:rPr>
          <w:tab/>
        </w:r>
        <w:r w:rsidDel="003D4E37">
          <w:delText xml:space="preserve"> Missing value Add “other computation method” </w:delText>
        </w:r>
      </w:del>
    </w:p>
    <w:p w14:paraId="5D04579C" w14:textId="06CB7D9F" w:rsidR="00F929AB" w:rsidRDefault="003D4E37" w:rsidP="0052667C">
      <w:pPr>
        <w:pStyle w:val="Titre1"/>
        <w:rPr>
          <w:ins w:id="1066" w:author="STUBER Denis" w:date="2024-04-08T16:51:00Z"/>
        </w:rPr>
      </w:pPr>
      <w:bookmarkStart w:id="1067" w:name="_Toc163750192"/>
      <w:ins w:id="1068" w:author="STUBER Denis" w:date="2024-04-08T16:52:00Z">
        <w:r>
          <w:t>Computation of the mean temperature</w:t>
        </w:r>
      </w:ins>
      <w:bookmarkEnd w:id="1067"/>
    </w:p>
    <w:p w14:paraId="26B80262" w14:textId="4EEED0F5" w:rsidR="003D4E37" w:rsidRPr="00373CEB" w:rsidRDefault="003D4E37" w:rsidP="003D4E37">
      <w:pPr>
        <w:pStyle w:val="Sansinterligne"/>
        <w:rPr>
          <w:ins w:id="1069" w:author="STUBER Denis" w:date="2024-04-08T16:51:00Z"/>
          <w:rStyle w:val="Sautdindex"/>
        </w:rPr>
      </w:pPr>
      <w:ins w:id="1070" w:author="STUBER Denis" w:date="2024-04-08T16:51:00Z">
        <w:r w:rsidRPr="00373CEB">
          <w:rPr>
            <w:rStyle w:val="Sautdindex"/>
          </w:rPr>
          <w:t>The principle behind the DAYCLI message is to exchange so-called high-quality data, in other words, data that should have been subjected to quality controls and that should be homogeneous in terms of management (measurement, control, calculation) to the station's historical data series to which it could refer.</w:t>
        </w:r>
      </w:ins>
      <w:ins w:id="1071" w:author="Blair Trewin" w:date="2024-06-19T14:32:00Z">
        <w:r w:rsidR="004042D5">
          <w:rPr>
            <w:rStyle w:val="Sautdindex"/>
          </w:rPr>
          <w:t xml:space="preserve"> Changing the method of calculation may introduce a sy</w:t>
        </w:r>
      </w:ins>
      <w:ins w:id="1072" w:author="Blair Trewin" w:date="2024-06-19T14:33:00Z">
        <w:r w:rsidR="004042D5">
          <w:rPr>
            <w:rStyle w:val="Sautdindex"/>
          </w:rPr>
          <w:t xml:space="preserve">stematic bias (or inhomogeneity) into the data. </w:t>
        </w:r>
      </w:ins>
    </w:p>
    <w:p w14:paraId="7C402B89" w14:textId="77777777" w:rsidR="003D4E37" w:rsidRPr="00DA6557" w:rsidRDefault="003D4E37" w:rsidP="003D4E37">
      <w:pPr>
        <w:spacing w:after="0" w:line="240" w:lineRule="auto"/>
        <w:rPr>
          <w:ins w:id="1073" w:author="STUBER Denis" w:date="2024-04-08T16:51:00Z"/>
          <w:rStyle w:val="Sautdindex"/>
        </w:rPr>
      </w:pPr>
    </w:p>
    <w:p w14:paraId="44D320FA" w14:textId="77777777" w:rsidR="003D4E37" w:rsidRPr="00DA6557" w:rsidRDefault="003D4E37" w:rsidP="003D4E37">
      <w:pPr>
        <w:spacing w:after="0" w:line="240" w:lineRule="auto"/>
        <w:rPr>
          <w:ins w:id="1074" w:author="STUBER Denis" w:date="2024-04-08T16:51:00Z"/>
          <w:rStyle w:val="Sautdindex"/>
        </w:rPr>
      </w:pPr>
      <w:ins w:id="1075" w:author="STUBER Denis" w:date="2024-04-08T16:51:00Z">
        <w:r w:rsidRPr="00DA6557">
          <w:rPr>
            <w:rStyle w:val="Sautdindex"/>
          </w:rPr>
          <w:t>To comply with this principle, the method used to calculate the average daily temperature is included in the message. In conjunction with these methods, recommendations on how to deal with missing data will be discussed.</w:t>
        </w:r>
      </w:ins>
    </w:p>
    <w:p w14:paraId="72A4FA8C" w14:textId="77777777" w:rsidR="003D4E37" w:rsidRPr="00DA6557" w:rsidRDefault="003D4E37" w:rsidP="003D4E37">
      <w:pPr>
        <w:spacing w:after="0" w:line="240" w:lineRule="auto"/>
        <w:rPr>
          <w:ins w:id="1076" w:author="STUBER Denis" w:date="2024-04-08T16:51:00Z"/>
          <w:rStyle w:val="Sautdindex"/>
        </w:rPr>
      </w:pPr>
    </w:p>
    <w:p w14:paraId="3E2CC3FF" w14:textId="5D524D22" w:rsidR="003D4E37" w:rsidRPr="003D4E37" w:rsidRDefault="003D4E37" w:rsidP="0052667C">
      <w:pPr>
        <w:pStyle w:val="Titre2"/>
        <w:rPr>
          <w:ins w:id="1077" w:author="STUBER Denis" w:date="2024-04-08T16:51:00Z"/>
        </w:rPr>
      </w:pPr>
      <w:bookmarkStart w:id="1078" w:name="_Toc162446575"/>
      <w:bookmarkStart w:id="1079" w:name="_Toc162539899"/>
      <w:bookmarkStart w:id="1080" w:name="_Toc163750193"/>
      <w:ins w:id="1081" w:author="STUBER Denis" w:date="2024-04-08T16:51:00Z">
        <w:r w:rsidRPr="003D4E37">
          <w:t xml:space="preserve">Method used to calculate the </w:t>
        </w:r>
        <w:del w:id="1082" w:author="Blair Trewin" w:date="2024-06-19T14:31:00Z">
          <w:r w:rsidRPr="003D4E37" w:rsidDel="00211389">
            <w:delText>average</w:delText>
          </w:r>
        </w:del>
      </w:ins>
      <w:bookmarkEnd w:id="1078"/>
      <w:ins w:id="1083" w:author="Blair Trewin" w:date="2024-06-19T14:31:00Z">
        <w:r w:rsidR="00211389">
          <w:t>daily</w:t>
        </w:r>
      </w:ins>
      <w:ins w:id="1084" w:author="STUBER Denis" w:date="2024-04-08T16:51:00Z">
        <w:r w:rsidRPr="003D4E37">
          <w:t xml:space="preserve"> mean temperature</w:t>
        </w:r>
        <w:bookmarkEnd w:id="1079"/>
        <w:bookmarkEnd w:id="1080"/>
      </w:ins>
    </w:p>
    <w:p w14:paraId="6A141168" w14:textId="4FE180CB" w:rsidR="003D4E37" w:rsidRDefault="003D4E37" w:rsidP="003D4E37">
      <w:pPr>
        <w:pStyle w:val="Sansinterligne"/>
        <w:rPr>
          <w:ins w:id="1085" w:author="STUBER Denis" w:date="2024-04-08T16:51:00Z"/>
        </w:rPr>
      </w:pPr>
      <w:ins w:id="1086" w:author="STUBER Denis" w:date="2024-04-08T16:51:00Z">
        <w:r>
          <w:t xml:space="preserve">The different methods, which are, so far, known to be used by WMO Members, are listed in the following BUFR Table </w:t>
        </w:r>
      </w:ins>
      <w:ins w:id="1087" w:author="STUBER Denis" w:date="2024-04-09T11:15:00Z">
        <w:r w:rsidR="00C74AA8">
          <w:t>3</w:t>
        </w:r>
      </w:ins>
      <w:ins w:id="1088" w:author="STUBER Denis" w:date="2024-04-08T16:51:00Z">
        <w:r>
          <w:t>.</w:t>
        </w:r>
      </w:ins>
      <w:ins w:id="1089" w:author="Blair Trewin" w:date="2024-06-19T14:30:00Z">
        <w:r w:rsidR="00211389">
          <w:t xml:space="preserve"> These are a</w:t>
        </w:r>
      </w:ins>
      <w:ins w:id="1090" w:author="Blair Trewin" w:date="2024-06-19T14:31:00Z">
        <w:r w:rsidR="00BB559A">
          <w:t>ll methods used with the available data to approximate the “true” daily mean (defined using the integral of the daily temperature curve)</w:t>
        </w:r>
      </w:ins>
      <w:ins w:id="1091" w:author="Blair Trewin" w:date="2024-06-19T14:32:00Z">
        <w:r w:rsidR="007A5E88">
          <w:t xml:space="preserve">; for example, the weighted means (codes 3 and 4) are attempts to estimate the </w:t>
        </w:r>
        <w:r w:rsidR="004042D5">
          <w:t xml:space="preserve">full daily mean from a limited number of fixed-hour observations. </w:t>
        </w:r>
      </w:ins>
    </w:p>
    <w:p w14:paraId="1EECA829" w14:textId="77777777" w:rsidR="003D4E37" w:rsidRDefault="003D4E37" w:rsidP="003D4E37">
      <w:pPr>
        <w:pStyle w:val="Sansinterligne"/>
        <w:rPr>
          <w:ins w:id="1092" w:author="STUBER Denis" w:date="2024-04-08T16:51:00Z"/>
        </w:rPr>
      </w:pPr>
    </w:p>
    <w:p w14:paraId="77FBFD84" w14:textId="32449DFB" w:rsidR="003D4E37" w:rsidRDefault="003D4E37" w:rsidP="003D4E37">
      <w:pPr>
        <w:pStyle w:val="Sansinterligne"/>
        <w:rPr>
          <w:ins w:id="1093" w:author="STUBER Denis" w:date="2024-04-08T16:51:00Z"/>
        </w:rPr>
      </w:pPr>
      <w:ins w:id="1094" w:author="STUBER Denis" w:date="2024-04-08T16:51:00Z">
        <w:r>
          <w:t xml:space="preserve">These methods depend on the frequency with which meteorological parameters are measured over time, and the techniques used to obtain as close as possible a correct approximation of the daily average. For the most part, they are the result of the constraints of human observation, where 24-hour measurements were not always possible. These methods </w:t>
        </w:r>
        <w:del w:id="1095" w:author="Blair Trewin" w:date="2024-06-19T14:26:00Z">
          <w:r w:rsidDel="00D07CB6">
            <w:delText>range from</w:delText>
          </w:r>
        </w:del>
      </w:ins>
      <w:ins w:id="1096" w:author="Blair Trewin" w:date="2024-06-19T14:26:00Z">
        <w:r w:rsidR="00D07CB6">
          <w:t>include</w:t>
        </w:r>
      </w:ins>
      <w:ins w:id="1097" w:author="STUBER Denis" w:date="2024-04-08T16:51:00Z">
        <w:r>
          <w:t xml:space="preserve"> the average of:</w:t>
        </w:r>
      </w:ins>
    </w:p>
    <w:p w14:paraId="19399BE1" w14:textId="77777777" w:rsidR="003D4E37" w:rsidRDefault="003D4E37" w:rsidP="003D4E37">
      <w:pPr>
        <w:pStyle w:val="Sansinterligne"/>
        <w:rPr>
          <w:ins w:id="1098" w:author="STUBER Denis" w:date="2024-04-08T16:51:00Z"/>
        </w:rPr>
      </w:pPr>
    </w:p>
    <w:p w14:paraId="7E56CE24" w14:textId="77777777" w:rsidR="00CC1D32" w:rsidRDefault="00CC1D32" w:rsidP="00CC1D32">
      <w:pPr>
        <w:pStyle w:val="Sansinterligne"/>
        <w:numPr>
          <w:ilvl w:val="0"/>
          <w:numId w:val="36"/>
        </w:numPr>
        <w:rPr>
          <w:ins w:id="1099" w:author="STUBER Denis" w:date="2024-07-24T15:42:00Z"/>
        </w:rPr>
      </w:pPr>
      <w:ins w:id="1100" w:author="STUBER Denis" w:date="2024-07-24T15:42:00Z">
        <w:r>
          <w:t>Maximum and minimum temperatures.</w:t>
        </w:r>
        <w:r>
          <w:rPr>
            <w:rStyle w:val="Marquedecommentaire"/>
            <w:rFonts w:ascii="Calibri" w:hAnsi="Calibri"/>
            <w:lang w:val="en-AU"/>
          </w:rPr>
          <w:commentReference w:id="1101"/>
        </w:r>
      </w:ins>
      <w:ins w:id="1102" w:author="STUBER Denis" w:date="2024-07-24T15:44:00Z">
        <w:r>
          <w:rPr>
            <w:rStyle w:val="Marquedecommentaire"/>
            <w:rFonts w:ascii="Calibri" w:hAnsi="Calibri"/>
            <w:lang w:val="en-AU"/>
          </w:rPr>
          <w:commentReference w:id="1103"/>
        </w:r>
      </w:ins>
    </w:p>
    <w:p w14:paraId="53B08308" w14:textId="77777777" w:rsidR="00CC1D32" w:rsidRDefault="00CC1D32" w:rsidP="00CC1D32">
      <w:pPr>
        <w:pStyle w:val="Sansinterligne"/>
        <w:numPr>
          <w:ilvl w:val="0"/>
          <w:numId w:val="36"/>
        </w:numPr>
        <w:rPr>
          <w:ins w:id="1104" w:author="STUBER Denis" w:date="2024-07-24T15:42:00Z"/>
        </w:rPr>
      </w:pPr>
      <w:ins w:id="1105" w:author="STUBER Denis" w:date="2024-07-24T15:42:00Z">
        <w:r>
          <w:t>8 values spaced 3 hours apart, known as synoptic standard times;</w:t>
        </w:r>
      </w:ins>
    </w:p>
    <w:p w14:paraId="70EC4B65" w14:textId="77777777" w:rsidR="00CC1D32" w:rsidRDefault="00CC1D32" w:rsidP="00CC1D32">
      <w:pPr>
        <w:pStyle w:val="Sansinterligne"/>
        <w:numPr>
          <w:ilvl w:val="0"/>
          <w:numId w:val="36"/>
        </w:numPr>
        <w:rPr>
          <w:ins w:id="1106" w:author="STUBER Denis" w:date="2024-07-24T15:42:00Z"/>
        </w:rPr>
      </w:pPr>
      <w:ins w:id="1107" w:author="STUBER Denis" w:date="2024-07-24T15:42:00Z">
        <w:r>
          <w:t>24 hourly values spaced 1 hour apart;</w:t>
        </w:r>
      </w:ins>
    </w:p>
    <w:p w14:paraId="17FAEE8C" w14:textId="77777777" w:rsidR="00CC1D32" w:rsidRDefault="00CC1D32" w:rsidP="00CC1D32">
      <w:pPr>
        <w:pStyle w:val="Sansinterligne"/>
        <w:numPr>
          <w:ilvl w:val="0"/>
          <w:numId w:val="36"/>
        </w:numPr>
        <w:rPr>
          <w:ins w:id="1108" w:author="STUBER Denis" w:date="2024-07-24T15:42:00Z"/>
        </w:rPr>
      </w:pPr>
      <w:ins w:id="1109" w:author="STUBER Denis" w:date="2024-07-24T15:42:00Z">
        <w:r>
          <w:t>3 weighted values;</w:t>
        </w:r>
      </w:ins>
    </w:p>
    <w:p w14:paraId="4C81AEC3" w14:textId="77777777" w:rsidR="00CC1D32" w:rsidRDefault="00CC1D32" w:rsidP="00CC1D32">
      <w:pPr>
        <w:pStyle w:val="Sansinterligne"/>
        <w:numPr>
          <w:ilvl w:val="0"/>
          <w:numId w:val="36"/>
        </w:numPr>
        <w:rPr>
          <w:ins w:id="1110" w:author="STUBER Denis" w:date="2024-07-24T15:43:00Z"/>
        </w:rPr>
      </w:pPr>
      <w:ins w:id="1111" w:author="STUBER Denis" w:date="2024-07-24T15:43:00Z">
        <w:r>
          <w:t>3 weighted values and maximum and minimum temperatures for the day;</w:t>
        </w:r>
      </w:ins>
    </w:p>
    <w:p w14:paraId="1919F214" w14:textId="77777777" w:rsidR="00CC1D32" w:rsidRDefault="00CC1D32" w:rsidP="00CC1D32">
      <w:pPr>
        <w:pStyle w:val="Sansinterligne"/>
        <w:numPr>
          <w:ilvl w:val="0"/>
          <w:numId w:val="36"/>
        </w:numPr>
        <w:rPr>
          <w:ins w:id="1112" w:author="STUBER Denis" w:date="2024-07-24T15:43:00Z"/>
        </w:rPr>
      </w:pPr>
      <w:ins w:id="1113" w:author="STUBER Denis" w:date="2024-07-24T15:43:00Z">
        <w:r>
          <w:t>4 values spaced 6 hours apart, known as main or intermediate synoptic standard times;</w:t>
        </w:r>
      </w:ins>
    </w:p>
    <w:p w14:paraId="521DC201" w14:textId="77777777" w:rsidR="003D4E37" w:rsidRDefault="003D4E37" w:rsidP="003D4E37">
      <w:pPr>
        <w:pStyle w:val="Sansinterligne"/>
        <w:numPr>
          <w:ilvl w:val="0"/>
          <w:numId w:val="36"/>
        </w:numPr>
        <w:rPr>
          <w:ins w:id="1114" w:author="STUBER Denis" w:date="2024-04-08T16:51:00Z"/>
        </w:rPr>
      </w:pPr>
      <w:commentRangeStart w:id="1115"/>
      <w:ins w:id="1116" w:author="STUBER Denis" w:date="2024-04-08T16:51:00Z">
        <w:r>
          <w:t>all 1440 Minute values in a day;</w:t>
        </w:r>
      </w:ins>
    </w:p>
    <w:commentRangeEnd w:id="1115"/>
    <w:p w14:paraId="2BB5ACEC" w14:textId="5EF88017" w:rsidR="003D4E37" w:rsidRDefault="00D07CB6" w:rsidP="003D4E37">
      <w:pPr>
        <w:pStyle w:val="Sansinterligne"/>
        <w:rPr>
          <w:ins w:id="1117" w:author="STUBER Denis" w:date="2024-04-08T16:51:00Z"/>
        </w:rPr>
      </w:pPr>
      <w:del w:id="1118" w:author="STUBER Denis" w:date="2024-07-24T15:42:00Z">
        <w:r w:rsidDel="00CC1D32">
          <w:rPr>
            <w:rStyle w:val="Marquedecommentaire"/>
            <w:rFonts w:ascii="Calibri" w:hAnsi="Calibri"/>
            <w:lang w:val="en-AU"/>
          </w:rPr>
          <w:commentReference w:id="1115"/>
        </w:r>
      </w:del>
    </w:p>
    <w:p w14:paraId="73B7A3FC" w14:textId="77777777" w:rsidR="003D4E37" w:rsidRDefault="003D4E37" w:rsidP="003D4E37">
      <w:pPr>
        <w:jc w:val="center"/>
        <w:rPr>
          <w:ins w:id="1119" w:author="STUBER Denis" w:date="2024-04-08T16:51:00Z"/>
          <w:rFonts w:cstheme="minorHAnsi"/>
          <w:i/>
          <w:iCs/>
        </w:rPr>
      </w:pPr>
    </w:p>
    <w:p w14:paraId="671AFAF9" w14:textId="77777777" w:rsidR="003D4E37" w:rsidRDefault="003D4E37" w:rsidP="003D4E37">
      <w:pPr>
        <w:jc w:val="center"/>
        <w:rPr>
          <w:ins w:id="1120" w:author="STUBER Denis" w:date="2024-04-08T16:51:00Z"/>
          <w:rFonts w:cstheme="minorHAnsi"/>
          <w:i/>
          <w:iCs/>
        </w:rPr>
      </w:pPr>
    </w:p>
    <w:p w14:paraId="111B0930" w14:textId="0302C30C" w:rsidR="003D4E37" w:rsidRDefault="003D4E37" w:rsidP="003D4E37">
      <w:pPr>
        <w:jc w:val="center"/>
        <w:rPr>
          <w:ins w:id="1121" w:author="STUBER Denis" w:date="2024-04-08T16:51:00Z"/>
          <w:rFonts w:cstheme="minorHAnsi"/>
          <w:i/>
          <w:iCs/>
        </w:rPr>
      </w:pPr>
      <w:ins w:id="1122" w:author="STUBER Denis" w:date="2024-04-08T16:51:00Z">
        <w:r>
          <w:rPr>
            <w:rFonts w:cstheme="minorHAnsi"/>
            <w:i/>
            <w:iCs/>
          </w:rPr>
          <w:t xml:space="preserve">Table </w:t>
        </w:r>
      </w:ins>
      <w:ins w:id="1123" w:author="STUBER Denis" w:date="2024-04-09T08:55:00Z">
        <w:r w:rsidR="0052667C">
          <w:rPr>
            <w:rFonts w:cstheme="minorHAnsi"/>
            <w:i/>
            <w:iCs/>
          </w:rPr>
          <w:t>3</w:t>
        </w:r>
      </w:ins>
      <w:ins w:id="1124" w:author="STUBER Denis" w:date="2024-04-08T16:51:00Z">
        <w:r>
          <w:rPr>
            <w:rFonts w:cstheme="minorHAnsi"/>
            <w:i/>
            <w:iCs/>
          </w:rPr>
          <w:t>: Averaging methods for air temperature and associated BUFR code figures</w:t>
        </w:r>
        <w:r>
          <w:rPr>
            <w:rFonts w:cstheme="minorHAnsi"/>
            <w:i/>
            <w:iCs/>
          </w:rPr>
          <w:br/>
          <w:t>BUFR code table 0-08-094</w:t>
        </w:r>
      </w:ins>
    </w:p>
    <w:tbl>
      <w:tblPr>
        <w:tblStyle w:val="Grilledutableau"/>
        <w:tblW w:w="9016" w:type="dxa"/>
        <w:tblLayout w:type="fixed"/>
        <w:tblLook w:val="04A0" w:firstRow="1" w:lastRow="0" w:firstColumn="1" w:lastColumn="0" w:noHBand="0" w:noVBand="1"/>
      </w:tblPr>
      <w:tblGrid>
        <w:gridCol w:w="1412"/>
        <w:gridCol w:w="7604"/>
      </w:tblGrid>
      <w:tr w:rsidR="003D4E37" w14:paraId="7AB96BF5" w14:textId="77777777" w:rsidTr="00F20CA0">
        <w:trPr>
          <w:ins w:id="1125" w:author="STUBER Denis" w:date="2024-04-08T16:51:00Z"/>
        </w:trPr>
        <w:tc>
          <w:tcPr>
            <w:tcW w:w="1412" w:type="dxa"/>
          </w:tcPr>
          <w:p w14:paraId="553C2B09" w14:textId="77777777" w:rsidR="003D4E37" w:rsidRDefault="003D4E37" w:rsidP="00F20CA0">
            <w:pPr>
              <w:jc w:val="center"/>
              <w:rPr>
                <w:ins w:id="1126" w:author="STUBER Denis" w:date="2024-04-08T16:51:00Z"/>
                <w:rFonts w:cstheme="minorHAnsi"/>
                <w:b/>
                <w:bCs/>
              </w:rPr>
            </w:pPr>
            <w:ins w:id="1127" w:author="STUBER Denis" w:date="2024-04-08T16:51:00Z">
              <w:r>
                <w:rPr>
                  <w:rFonts w:eastAsia="Calibri" w:cstheme="minorHAnsi"/>
                  <w:b/>
                  <w:bCs/>
                  <w:kern w:val="2"/>
                </w:rPr>
                <w:t>Code figure</w:t>
              </w:r>
            </w:ins>
          </w:p>
        </w:tc>
        <w:tc>
          <w:tcPr>
            <w:tcW w:w="7603" w:type="dxa"/>
          </w:tcPr>
          <w:p w14:paraId="004BE5BE" w14:textId="77777777" w:rsidR="003D4E37" w:rsidRDefault="003D4E37" w:rsidP="00F20CA0">
            <w:pPr>
              <w:jc w:val="center"/>
              <w:rPr>
                <w:ins w:id="1128" w:author="STUBER Denis" w:date="2024-04-08T16:51:00Z"/>
                <w:rFonts w:cstheme="minorHAnsi"/>
                <w:b/>
                <w:bCs/>
              </w:rPr>
            </w:pPr>
            <w:ins w:id="1129" w:author="STUBER Denis" w:date="2024-04-08T16:51:00Z">
              <w:r>
                <w:rPr>
                  <w:rFonts w:eastAsia="Calibri" w:cstheme="minorHAnsi"/>
                  <w:b/>
                  <w:bCs/>
                  <w:kern w:val="2"/>
                </w:rPr>
                <w:t>Description</w:t>
              </w:r>
            </w:ins>
          </w:p>
        </w:tc>
      </w:tr>
      <w:tr w:rsidR="003D4E37" w14:paraId="1C0B4D47" w14:textId="77777777" w:rsidTr="00F20CA0">
        <w:trPr>
          <w:ins w:id="1130" w:author="STUBER Denis" w:date="2024-04-08T16:51:00Z"/>
        </w:trPr>
        <w:tc>
          <w:tcPr>
            <w:tcW w:w="1412" w:type="dxa"/>
          </w:tcPr>
          <w:p w14:paraId="366F9037" w14:textId="77777777" w:rsidR="003D4E37" w:rsidRDefault="003D4E37" w:rsidP="00F20CA0">
            <w:pPr>
              <w:jc w:val="center"/>
              <w:rPr>
                <w:ins w:id="1131" w:author="STUBER Denis" w:date="2024-04-08T16:51:00Z"/>
                <w:rFonts w:cstheme="minorHAnsi"/>
              </w:rPr>
            </w:pPr>
            <w:ins w:id="1132" w:author="STUBER Denis" w:date="2024-04-08T16:51:00Z">
              <w:r>
                <w:rPr>
                  <w:rFonts w:eastAsia="Calibri" w:cstheme="minorHAnsi"/>
                  <w:kern w:val="2"/>
                </w:rPr>
                <w:t>0</w:t>
              </w:r>
            </w:ins>
          </w:p>
        </w:tc>
        <w:tc>
          <w:tcPr>
            <w:tcW w:w="7603" w:type="dxa"/>
          </w:tcPr>
          <w:p w14:paraId="70FC59BB" w14:textId="77777777" w:rsidR="003D4E37" w:rsidRDefault="003D4E37" w:rsidP="00F20CA0">
            <w:pPr>
              <w:rPr>
                <w:ins w:id="1133" w:author="STUBER Denis" w:date="2024-04-08T16:51:00Z"/>
                <w:rFonts w:cstheme="minorHAnsi"/>
              </w:rPr>
            </w:pPr>
            <w:ins w:id="1134" w:author="STUBER Denis" w:date="2024-04-08T16:51:00Z">
              <w:r>
                <w:rPr>
                  <w:rFonts w:eastAsia="Calibri" w:cstheme="minorHAnsi"/>
                  <w:kern w:val="2"/>
                </w:rPr>
                <w:t>Average of maximum and minimum values: Tm = (Tx + Tn)/2 (see Note)</w:t>
              </w:r>
            </w:ins>
          </w:p>
        </w:tc>
      </w:tr>
      <w:tr w:rsidR="003D4E37" w14:paraId="7DD939B3" w14:textId="77777777" w:rsidTr="00F20CA0">
        <w:trPr>
          <w:ins w:id="1135" w:author="STUBER Denis" w:date="2024-04-08T16:51:00Z"/>
        </w:trPr>
        <w:tc>
          <w:tcPr>
            <w:tcW w:w="1412" w:type="dxa"/>
          </w:tcPr>
          <w:p w14:paraId="78A05775" w14:textId="77777777" w:rsidR="003D4E37" w:rsidRDefault="003D4E37" w:rsidP="00F20CA0">
            <w:pPr>
              <w:jc w:val="center"/>
              <w:rPr>
                <w:ins w:id="1136" w:author="STUBER Denis" w:date="2024-04-08T16:51:00Z"/>
                <w:rFonts w:cstheme="minorHAnsi"/>
              </w:rPr>
            </w:pPr>
            <w:ins w:id="1137" w:author="STUBER Denis" w:date="2024-04-08T16:51:00Z">
              <w:r>
                <w:rPr>
                  <w:rFonts w:eastAsia="Calibri" w:cstheme="minorHAnsi"/>
                  <w:kern w:val="2"/>
                </w:rPr>
                <w:lastRenderedPageBreak/>
                <w:t>1</w:t>
              </w:r>
            </w:ins>
          </w:p>
        </w:tc>
        <w:tc>
          <w:tcPr>
            <w:tcW w:w="7603" w:type="dxa"/>
          </w:tcPr>
          <w:p w14:paraId="3A482C53" w14:textId="77777777" w:rsidR="003D4E37" w:rsidRDefault="003D4E37" w:rsidP="00F20CA0">
            <w:pPr>
              <w:rPr>
                <w:ins w:id="1138" w:author="STUBER Denis" w:date="2024-04-08T16:51:00Z"/>
                <w:rFonts w:cstheme="minorHAnsi"/>
              </w:rPr>
            </w:pPr>
            <w:ins w:id="1139" w:author="STUBER Denis" w:date="2024-04-08T16:51:00Z">
              <w:r>
                <w:rPr>
                  <w:rFonts w:eastAsia="Calibri" w:cstheme="minorHAnsi"/>
                  <w:kern w:val="2"/>
                </w:rPr>
                <w:t>Average of the 8 observations taken every three hours</w:t>
              </w:r>
            </w:ins>
          </w:p>
        </w:tc>
      </w:tr>
      <w:tr w:rsidR="003D4E37" w14:paraId="0596680D" w14:textId="77777777" w:rsidTr="00F20CA0">
        <w:trPr>
          <w:ins w:id="1140" w:author="STUBER Denis" w:date="2024-04-08T16:51:00Z"/>
        </w:trPr>
        <w:tc>
          <w:tcPr>
            <w:tcW w:w="1412" w:type="dxa"/>
          </w:tcPr>
          <w:p w14:paraId="11878828" w14:textId="77777777" w:rsidR="003D4E37" w:rsidRDefault="003D4E37" w:rsidP="00F20CA0">
            <w:pPr>
              <w:jc w:val="center"/>
              <w:rPr>
                <w:ins w:id="1141" w:author="STUBER Denis" w:date="2024-04-08T16:51:00Z"/>
                <w:rFonts w:cstheme="minorHAnsi"/>
              </w:rPr>
            </w:pPr>
            <w:ins w:id="1142" w:author="STUBER Denis" w:date="2024-04-08T16:51:00Z">
              <w:r>
                <w:rPr>
                  <w:rFonts w:eastAsia="Calibri" w:cstheme="minorHAnsi"/>
                  <w:kern w:val="2"/>
                </w:rPr>
                <w:t>2</w:t>
              </w:r>
            </w:ins>
          </w:p>
        </w:tc>
        <w:tc>
          <w:tcPr>
            <w:tcW w:w="7603" w:type="dxa"/>
          </w:tcPr>
          <w:p w14:paraId="177F3163" w14:textId="77777777" w:rsidR="003D4E37" w:rsidRDefault="003D4E37" w:rsidP="00F20CA0">
            <w:pPr>
              <w:rPr>
                <w:ins w:id="1143" w:author="STUBER Denis" w:date="2024-04-08T16:51:00Z"/>
                <w:rFonts w:cstheme="minorHAnsi"/>
              </w:rPr>
            </w:pPr>
            <w:ins w:id="1144" w:author="STUBER Denis" w:date="2024-04-08T16:51:00Z">
              <w:r>
                <w:rPr>
                  <w:rFonts w:eastAsia="Calibri" w:cstheme="minorHAnsi"/>
                  <w:kern w:val="2"/>
                </w:rPr>
                <w:t xml:space="preserve">Average of the </w:t>
              </w:r>
              <w:proofErr w:type="gramStart"/>
              <w:r>
                <w:rPr>
                  <w:rFonts w:eastAsia="Calibri" w:cstheme="minorHAnsi"/>
                  <w:kern w:val="2"/>
                </w:rPr>
                <w:t>24 hourly</w:t>
              </w:r>
              <w:proofErr w:type="gramEnd"/>
              <w:r>
                <w:rPr>
                  <w:rFonts w:eastAsia="Calibri" w:cstheme="minorHAnsi"/>
                  <w:kern w:val="2"/>
                </w:rPr>
                <w:t xml:space="preserve"> observations</w:t>
              </w:r>
            </w:ins>
          </w:p>
        </w:tc>
      </w:tr>
      <w:tr w:rsidR="003D4E37" w14:paraId="77D5D374" w14:textId="77777777" w:rsidTr="00F20CA0">
        <w:trPr>
          <w:ins w:id="1145" w:author="STUBER Denis" w:date="2024-04-08T16:51:00Z"/>
        </w:trPr>
        <w:tc>
          <w:tcPr>
            <w:tcW w:w="1412" w:type="dxa"/>
          </w:tcPr>
          <w:p w14:paraId="76228054" w14:textId="77777777" w:rsidR="003D4E37" w:rsidRDefault="003D4E37" w:rsidP="00F20CA0">
            <w:pPr>
              <w:jc w:val="center"/>
              <w:rPr>
                <w:ins w:id="1146" w:author="STUBER Denis" w:date="2024-04-08T16:51:00Z"/>
                <w:rFonts w:cstheme="minorHAnsi"/>
              </w:rPr>
            </w:pPr>
            <w:ins w:id="1147" w:author="STUBER Denis" w:date="2024-04-08T16:51:00Z">
              <w:r>
                <w:rPr>
                  <w:rFonts w:eastAsia="Calibri" w:cstheme="minorHAnsi"/>
                  <w:kern w:val="2"/>
                </w:rPr>
                <w:t>3</w:t>
              </w:r>
            </w:ins>
          </w:p>
        </w:tc>
        <w:tc>
          <w:tcPr>
            <w:tcW w:w="7603" w:type="dxa"/>
          </w:tcPr>
          <w:p w14:paraId="24A20CE8" w14:textId="77777777" w:rsidR="003D4E37" w:rsidRDefault="003D4E37" w:rsidP="00F20CA0">
            <w:pPr>
              <w:rPr>
                <w:ins w:id="1148" w:author="STUBER Denis" w:date="2024-04-08T16:51:00Z"/>
                <w:rFonts w:cstheme="minorHAnsi"/>
              </w:rPr>
            </w:pPr>
            <w:ins w:id="1149" w:author="STUBER Denis" w:date="2024-04-08T16:51:00Z">
              <w:r>
                <w:rPr>
                  <w:rFonts w:eastAsia="Calibri" w:cstheme="minorHAnsi"/>
                  <w:kern w:val="2"/>
                </w:rPr>
                <w:t>Weighted average of 3 observations: Tm = (aT1 + bT2 + cT3) (see Note)</w:t>
              </w:r>
            </w:ins>
          </w:p>
        </w:tc>
      </w:tr>
      <w:tr w:rsidR="003D4E37" w14:paraId="4962B463" w14:textId="77777777" w:rsidTr="00F20CA0">
        <w:trPr>
          <w:ins w:id="1150" w:author="STUBER Denis" w:date="2024-04-08T16:51:00Z"/>
        </w:trPr>
        <w:tc>
          <w:tcPr>
            <w:tcW w:w="1412" w:type="dxa"/>
          </w:tcPr>
          <w:p w14:paraId="611E0BAA" w14:textId="77777777" w:rsidR="003D4E37" w:rsidRDefault="003D4E37" w:rsidP="00F20CA0">
            <w:pPr>
              <w:jc w:val="center"/>
              <w:rPr>
                <w:ins w:id="1151" w:author="STUBER Denis" w:date="2024-04-08T16:51:00Z"/>
                <w:rFonts w:cstheme="minorHAnsi"/>
              </w:rPr>
            </w:pPr>
            <w:ins w:id="1152" w:author="STUBER Denis" w:date="2024-04-08T16:51:00Z">
              <w:r>
                <w:rPr>
                  <w:rFonts w:eastAsia="Calibri" w:cstheme="minorHAnsi"/>
                  <w:kern w:val="2"/>
                </w:rPr>
                <w:t>4</w:t>
              </w:r>
            </w:ins>
          </w:p>
        </w:tc>
        <w:tc>
          <w:tcPr>
            <w:tcW w:w="7603" w:type="dxa"/>
          </w:tcPr>
          <w:p w14:paraId="58B262C8" w14:textId="77777777" w:rsidR="003D4E37" w:rsidRDefault="003D4E37" w:rsidP="00F20CA0">
            <w:pPr>
              <w:rPr>
                <w:ins w:id="1153" w:author="STUBER Denis" w:date="2024-04-08T16:51:00Z"/>
                <w:rFonts w:cstheme="minorHAnsi"/>
              </w:rPr>
            </w:pPr>
            <w:ins w:id="1154" w:author="STUBER Denis" w:date="2024-04-08T16:51:00Z">
              <w:r>
                <w:rPr>
                  <w:rFonts w:eastAsia="Calibri" w:cstheme="minorHAnsi"/>
                  <w:kern w:val="2"/>
                </w:rPr>
                <w:t>Weighted average of 3 observations and also maximum and minimum values:</w:t>
              </w:r>
            </w:ins>
          </w:p>
          <w:p w14:paraId="4E846D52" w14:textId="77777777" w:rsidR="003D4E37" w:rsidRDefault="003D4E37" w:rsidP="00F20CA0">
            <w:pPr>
              <w:rPr>
                <w:ins w:id="1155" w:author="STUBER Denis" w:date="2024-04-08T16:51:00Z"/>
                <w:rFonts w:cstheme="minorHAnsi"/>
              </w:rPr>
            </w:pPr>
            <w:ins w:id="1156" w:author="STUBER Denis" w:date="2024-04-08T16:51:00Z">
              <w:r>
                <w:rPr>
                  <w:rFonts w:eastAsia="Calibri" w:cstheme="minorHAnsi"/>
                  <w:kern w:val="2"/>
                </w:rPr>
                <w:t xml:space="preserve">Tm = (aT1 + bT2 + cT3 + </w:t>
              </w:r>
              <w:proofErr w:type="spellStart"/>
              <w:r>
                <w:rPr>
                  <w:rFonts w:eastAsia="Calibri" w:cstheme="minorHAnsi"/>
                  <w:kern w:val="2"/>
                </w:rPr>
                <w:t>dTx</w:t>
              </w:r>
              <w:proofErr w:type="spellEnd"/>
              <w:r>
                <w:rPr>
                  <w:rFonts w:eastAsia="Calibri" w:cstheme="minorHAnsi"/>
                  <w:kern w:val="2"/>
                </w:rPr>
                <w:t xml:space="preserve"> + </w:t>
              </w:r>
              <w:proofErr w:type="spellStart"/>
              <w:r>
                <w:rPr>
                  <w:rFonts w:eastAsia="Calibri" w:cstheme="minorHAnsi"/>
                  <w:kern w:val="2"/>
                </w:rPr>
                <w:t>eTn</w:t>
              </w:r>
              <w:proofErr w:type="spellEnd"/>
              <w:r>
                <w:rPr>
                  <w:rFonts w:eastAsia="Calibri" w:cstheme="minorHAnsi"/>
                  <w:kern w:val="2"/>
                </w:rPr>
                <w:t>) (see Note)</w:t>
              </w:r>
            </w:ins>
          </w:p>
        </w:tc>
      </w:tr>
      <w:tr w:rsidR="003D4E37" w14:paraId="02613C72" w14:textId="77777777" w:rsidTr="00F20CA0">
        <w:trPr>
          <w:ins w:id="1157" w:author="STUBER Denis" w:date="2024-04-08T16:51:00Z"/>
        </w:trPr>
        <w:tc>
          <w:tcPr>
            <w:tcW w:w="1412" w:type="dxa"/>
          </w:tcPr>
          <w:p w14:paraId="6AAF0C62" w14:textId="77777777" w:rsidR="003D4E37" w:rsidRDefault="003D4E37" w:rsidP="00F20CA0">
            <w:pPr>
              <w:jc w:val="center"/>
              <w:rPr>
                <w:ins w:id="1158" w:author="STUBER Denis" w:date="2024-04-08T16:51:00Z"/>
                <w:rFonts w:cstheme="minorHAnsi"/>
              </w:rPr>
            </w:pPr>
            <w:ins w:id="1159" w:author="STUBER Denis" w:date="2024-04-08T16:51:00Z">
              <w:r>
                <w:rPr>
                  <w:rFonts w:eastAsia="Calibri" w:cstheme="minorHAnsi"/>
                  <w:kern w:val="2"/>
                </w:rPr>
                <w:t>5</w:t>
              </w:r>
            </w:ins>
          </w:p>
        </w:tc>
        <w:tc>
          <w:tcPr>
            <w:tcW w:w="7603" w:type="dxa"/>
          </w:tcPr>
          <w:p w14:paraId="587B044F" w14:textId="77777777" w:rsidR="003D4E37" w:rsidRDefault="003D4E37" w:rsidP="00F20CA0">
            <w:pPr>
              <w:rPr>
                <w:ins w:id="1160" w:author="STUBER Denis" w:date="2024-04-08T16:51:00Z"/>
                <w:rFonts w:cstheme="minorHAnsi"/>
              </w:rPr>
            </w:pPr>
            <w:ins w:id="1161" w:author="STUBER Denis" w:date="2024-04-08T16:51:00Z">
              <w:r>
                <w:rPr>
                  <w:rFonts w:eastAsia="Calibri" w:cstheme="minorHAnsi"/>
                  <w:kern w:val="2"/>
                </w:rPr>
                <w:t>Automatic weather station complete integration from minute data</w:t>
              </w:r>
            </w:ins>
          </w:p>
        </w:tc>
      </w:tr>
      <w:tr w:rsidR="003D4E37" w14:paraId="7874C9FA" w14:textId="77777777" w:rsidTr="00F20CA0">
        <w:trPr>
          <w:ins w:id="1162" w:author="STUBER Denis" w:date="2024-04-08T16:51:00Z"/>
        </w:trPr>
        <w:tc>
          <w:tcPr>
            <w:tcW w:w="1412" w:type="dxa"/>
          </w:tcPr>
          <w:p w14:paraId="67588A8C" w14:textId="77777777" w:rsidR="003D4E37" w:rsidRDefault="003D4E37" w:rsidP="00F20CA0">
            <w:pPr>
              <w:jc w:val="center"/>
              <w:rPr>
                <w:ins w:id="1163" w:author="STUBER Denis" w:date="2024-04-08T16:51:00Z"/>
                <w:rFonts w:cstheme="minorHAnsi"/>
              </w:rPr>
            </w:pPr>
            <w:ins w:id="1164" w:author="STUBER Denis" w:date="2024-04-08T16:51:00Z">
              <w:r>
                <w:rPr>
                  <w:rFonts w:eastAsia="Calibri" w:cstheme="minorHAnsi"/>
                  <w:kern w:val="2"/>
                </w:rPr>
                <w:t>6</w:t>
              </w:r>
            </w:ins>
          </w:p>
        </w:tc>
        <w:tc>
          <w:tcPr>
            <w:tcW w:w="7603" w:type="dxa"/>
          </w:tcPr>
          <w:p w14:paraId="4AC81259" w14:textId="77777777" w:rsidR="003D4E37" w:rsidRDefault="003D4E37" w:rsidP="00F20CA0">
            <w:pPr>
              <w:rPr>
                <w:ins w:id="1165" w:author="STUBER Denis" w:date="2024-04-08T16:51:00Z"/>
                <w:rFonts w:cstheme="minorHAnsi"/>
              </w:rPr>
            </w:pPr>
            <w:ins w:id="1166" w:author="STUBER Denis" w:date="2024-04-08T16:51:00Z">
              <w:r>
                <w:rPr>
                  <w:rFonts w:eastAsia="Calibri" w:cstheme="minorHAnsi"/>
                  <w:kern w:val="2"/>
                </w:rPr>
                <w:t>Average of the 4 observations taken every six hours</w:t>
              </w:r>
            </w:ins>
          </w:p>
        </w:tc>
      </w:tr>
    </w:tbl>
    <w:p w14:paraId="3375805F" w14:textId="77777777" w:rsidR="003D4E37" w:rsidRDefault="003D4E37" w:rsidP="003D4E37">
      <w:pPr>
        <w:rPr>
          <w:ins w:id="1167" w:author="STUBER Denis" w:date="2024-04-08T16:51:00Z"/>
          <w:rFonts w:cstheme="minorHAnsi"/>
          <w:i/>
          <w:iCs/>
        </w:rPr>
      </w:pPr>
      <w:ins w:id="1168" w:author="STUBER Denis" w:date="2024-04-08T16:51:00Z">
        <w:r>
          <w:rPr>
            <w:rFonts w:cstheme="minorHAnsi"/>
            <w:i/>
            <w:iCs/>
          </w:rPr>
          <w:t>Note: The letters a, b, c, d and e generically represent the weight associated with the respective temperature T. The sub-index of T: 1, 2, 3, x and n represent the values measured at different times or maximum (x) or minimum (n) values.</w:t>
        </w:r>
      </w:ins>
    </w:p>
    <w:p w14:paraId="3DCA7C6D" w14:textId="77777777" w:rsidR="003D4E37" w:rsidRDefault="003D4E37" w:rsidP="003D4E37">
      <w:pPr>
        <w:pStyle w:val="Sansinterligne"/>
        <w:rPr>
          <w:ins w:id="1169" w:author="STUBER Denis" w:date="2024-04-08T16:51:00Z"/>
        </w:rPr>
      </w:pPr>
    </w:p>
    <w:p w14:paraId="1C14391E" w14:textId="0F646ACD" w:rsidR="003D4E37" w:rsidRDefault="00652671" w:rsidP="003D4E37">
      <w:pPr>
        <w:pStyle w:val="Sansinterligne"/>
        <w:rPr>
          <w:ins w:id="1170" w:author="STUBER Denis" w:date="2024-04-08T16:51:00Z"/>
        </w:rPr>
      </w:pPr>
      <w:ins w:id="1171" w:author="Blair Trewin" w:date="2024-06-19T14:27:00Z">
        <w:r>
          <w:t xml:space="preserve">It is recommended </w:t>
        </w:r>
      </w:ins>
      <w:ins w:id="1172" w:author="Blair Trewin" w:date="2024-06-19T14:28:00Z">
        <w:r>
          <w:t xml:space="preserve">that countries maintain a consistent calculation method over time. </w:t>
        </w:r>
      </w:ins>
      <w:ins w:id="1173" w:author="STUBER Denis" w:date="2024-04-08T16:51:00Z">
        <w:r w:rsidR="003D4E37">
          <w:t>For example, a national meteorological and hydrological service (NMHS) could decide to continue to exchange temperature data from a station that has been calculating mean temperature for over fifty years, using the 8 standard times for surface observations corresponding to the station's climatological day (e.g. at 00, 03, 06, 09, 12, 15, 18 and 21 hour).</w:t>
        </w:r>
      </w:ins>
    </w:p>
    <w:p w14:paraId="4EDFED5E" w14:textId="77777777" w:rsidR="003D4E37" w:rsidRDefault="003D4E37" w:rsidP="003D4E37">
      <w:pPr>
        <w:spacing w:after="0" w:line="240" w:lineRule="auto"/>
        <w:rPr>
          <w:ins w:id="1174" w:author="STUBER Denis" w:date="2024-04-08T16:51:00Z"/>
          <w:rFonts w:cstheme="minorHAnsi"/>
        </w:rPr>
      </w:pPr>
    </w:p>
    <w:p w14:paraId="7FA21532" w14:textId="77777777" w:rsidR="003D4E37" w:rsidRDefault="003D4E37" w:rsidP="003D4E37">
      <w:pPr>
        <w:spacing w:after="0" w:line="240" w:lineRule="auto"/>
        <w:rPr>
          <w:ins w:id="1175" w:author="STUBER Denis" w:date="2024-04-08T16:51:00Z"/>
          <w:rFonts w:cstheme="minorHAnsi"/>
        </w:rPr>
      </w:pPr>
      <w:ins w:id="1176" w:author="STUBER Denis" w:date="2024-04-08T16:51:00Z">
        <w:r>
          <w:rPr>
            <w:rFonts w:cstheme="minorHAnsi"/>
          </w:rPr>
          <w:t>Another NMHS</w:t>
        </w:r>
        <w:del w:id="1177" w:author="Blair Trewin" w:date="2024-06-19T14:28:00Z">
          <w:r w:rsidDel="00652671">
            <w:rPr>
              <w:rFonts w:cstheme="minorHAnsi"/>
            </w:rPr>
            <w:delText>,</w:delText>
          </w:r>
        </w:del>
        <w:r>
          <w:rPr>
            <w:rFonts w:cstheme="minorHAnsi"/>
          </w:rPr>
          <w:t xml:space="preserve"> could exchange the daily average temperature of some of its newly automated stations, calculating it from all the day's minute data, i.e. the average of 1,440 values.</w:t>
        </w:r>
      </w:ins>
    </w:p>
    <w:p w14:paraId="08142E81" w14:textId="77777777" w:rsidR="003D4E37" w:rsidRDefault="003D4E37" w:rsidP="003D4E37">
      <w:pPr>
        <w:spacing w:after="0" w:line="240" w:lineRule="auto"/>
        <w:rPr>
          <w:ins w:id="1178" w:author="STUBER Denis" w:date="2024-04-08T16:51:00Z"/>
          <w:rFonts w:cstheme="minorHAnsi"/>
        </w:rPr>
      </w:pPr>
    </w:p>
    <w:p w14:paraId="0948D0C6" w14:textId="77777777" w:rsidR="003D4E37" w:rsidRDefault="003D4E37" w:rsidP="003D4E37">
      <w:pPr>
        <w:spacing w:after="0" w:line="240" w:lineRule="auto"/>
        <w:rPr>
          <w:ins w:id="1179" w:author="STUBER Denis" w:date="2024-04-08T16:51:00Z"/>
          <w:rFonts w:cstheme="minorHAnsi"/>
        </w:rPr>
      </w:pPr>
      <w:ins w:id="1180" w:author="STUBER Denis" w:date="2024-04-08T16:51:00Z">
        <w:r>
          <w:rPr>
            <w:rFonts w:cstheme="minorHAnsi"/>
          </w:rPr>
          <w:t>It is therefore very difficult to dictate a strict, general rule for all the stations worldwide, or even within a single country. At the very least, the NMHS is advised to:</w:t>
        </w:r>
      </w:ins>
    </w:p>
    <w:p w14:paraId="497E0177" w14:textId="77777777" w:rsidR="003D4E37" w:rsidRDefault="003D4E37" w:rsidP="003D4E37">
      <w:pPr>
        <w:pStyle w:val="Sansinterligne"/>
        <w:rPr>
          <w:ins w:id="1181" w:author="STUBER Denis" w:date="2024-04-08T16:51:00Z"/>
          <w:rFonts w:cstheme="minorHAnsi"/>
          <w:lang w:val="fr-FR"/>
        </w:rPr>
      </w:pPr>
    </w:p>
    <w:p w14:paraId="020AFB4A" w14:textId="77777777" w:rsidR="003D4E37" w:rsidRDefault="003D4E37" w:rsidP="003D4E37">
      <w:pPr>
        <w:pStyle w:val="Sansinterligne"/>
        <w:numPr>
          <w:ilvl w:val="0"/>
          <w:numId w:val="35"/>
        </w:numPr>
        <w:rPr>
          <w:ins w:id="1182" w:author="STUBER Denis" w:date="2024-04-08T16:51:00Z"/>
          <w:rFonts w:cstheme="minorHAnsi"/>
        </w:rPr>
      </w:pPr>
      <w:ins w:id="1183" w:author="STUBER Denis" w:date="2024-04-08T16:51:00Z">
        <w:r>
          <w:rPr>
            <w:rFonts w:cstheme="minorHAnsi"/>
          </w:rPr>
          <w:t>continue to maintain homogeneous data series in terms of calculation methods. Depending on the products or services required, a NMHS may maintain several time series for the same parameter and for the same station, but over different periods and with different methods. For example, an average daily temperature series calculated from 8 observations and another average time series calculated from 1440 observations. The NMHS is free to exchange either one or the other method.</w:t>
        </w:r>
      </w:ins>
    </w:p>
    <w:p w14:paraId="7A56FD2D" w14:textId="77777777" w:rsidR="003D4E37" w:rsidRDefault="003D4E37" w:rsidP="003D4E37">
      <w:pPr>
        <w:pStyle w:val="Sansinterligne"/>
        <w:rPr>
          <w:ins w:id="1184" w:author="STUBER Denis" w:date="2024-04-08T16:51:00Z"/>
          <w:rFonts w:cstheme="minorHAnsi"/>
        </w:rPr>
      </w:pPr>
    </w:p>
    <w:p w14:paraId="763BA97F" w14:textId="77777777" w:rsidR="003D4E37" w:rsidRDefault="003D4E37" w:rsidP="003D4E37">
      <w:pPr>
        <w:pStyle w:val="Sansinterligne"/>
        <w:numPr>
          <w:ilvl w:val="0"/>
          <w:numId w:val="35"/>
        </w:numPr>
        <w:rPr>
          <w:ins w:id="1185" w:author="STUBER Denis" w:date="2024-04-08T16:51:00Z"/>
          <w:rFonts w:cstheme="minorHAnsi"/>
        </w:rPr>
      </w:pPr>
      <w:ins w:id="1186" w:author="STUBER Denis" w:date="2024-04-08T16:51:00Z">
        <w:r>
          <w:rPr>
            <w:rFonts w:cstheme="minorHAnsi"/>
          </w:rPr>
          <w:t xml:space="preserve">always describe the calculation method used for data exchanged with DAYCLI. Note that if the method used by an NMHS is not listed in the BUFR table </w:t>
        </w:r>
        <w:r>
          <w:rPr>
            <w:rFonts w:cstheme="minorHAnsi"/>
            <w:iCs/>
          </w:rPr>
          <w:t xml:space="preserve">0-08-094 the NMHS could report it to WMO for </w:t>
        </w:r>
        <w:commentRangeStart w:id="1187"/>
        <w:r>
          <w:rPr>
            <w:rFonts w:cstheme="minorHAnsi"/>
            <w:iCs/>
          </w:rPr>
          <w:t>addition</w:t>
        </w:r>
      </w:ins>
      <w:commentRangeEnd w:id="1187"/>
      <w:r w:rsidR="0055095F">
        <w:rPr>
          <w:rStyle w:val="Marquedecommentaire"/>
          <w:rFonts w:ascii="Calibri" w:hAnsi="Calibri"/>
          <w:lang w:val="en-AU"/>
        </w:rPr>
        <w:commentReference w:id="1187"/>
      </w:r>
      <w:ins w:id="1188" w:author="STUBER Denis" w:date="2024-04-08T16:51:00Z">
        <w:r>
          <w:rPr>
            <w:rFonts w:cstheme="minorHAnsi"/>
            <w:iCs/>
          </w:rPr>
          <w:t>.</w:t>
        </w:r>
      </w:ins>
    </w:p>
    <w:p w14:paraId="69E27188" w14:textId="77777777" w:rsidR="003D4E37" w:rsidRDefault="003D4E37" w:rsidP="003D4E37">
      <w:pPr>
        <w:pStyle w:val="Sansinterligne"/>
        <w:rPr>
          <w:ins w:id="1189" w:author="STUBER Denis" w:date="2024-04-08T16:51:00Z"/>
          <w:rFonts w:cstheme="minorHAnsi"/>
        </w:rPr>
      </w:pPr>
    </w:p>
    <w:p w14:paraId="2F2A6D1D" w14:textId="40B1524A" w:rsidR="003D4E37" w:rsidRDefault="003D4E37" w:rsidP="003D4E37">
      <w:pPr>
        <w:pStyle w:val="Sansinterligne"/>
        <w:rPr>
          <w:ins w:id="1190" w:author="STUBER Denis" w:date="2024-04-08T16:51:00Z"/>
          <w:rFonts w:cstheme="minorHAnsi"/>
        </w:rPr>
      </w:pPr>
      <w:ins w:id="1191" w:author="STUBER Denis" w:date="2024-04-08T16:51:00Z">
        <w:r>
          <w:rPr>
            <w:rFonts w:cstheme="minorHAnsi"/>
          </w:rPr>
          <w:t xml:space="preserve">In summary, the best statistical approximation of an average is based on the integration of continuous observations over a period of time; the higher the frequency of observations, the more accurate the average. </w:t>
        </w:r>
        <w:del w:id="1192" w:author="Blair Trewin" w:date="2024-06-19T14:28:00Z">
          <w:r w:rsidDel="00652671">
            <w:rPr>
              <w:rFonts w:cstheme="minorHAnsi"/>
            </w:rPr>
            <w:delText>But</w:delText>
          </w:r>
        </w:del>
      </w:ins>
      <w:ins w:id="1193" w:author="Blair Trewin" w:date="2024-06-19T14:28:00Z">
        <w:r w:rsidR="00652671">
          <w:rPr>
            <w:rFonts w:cstheme="minorHAnsi"/>
          </w:rPr>
          <w:t>However</w:t>
        </w:r>
      </w:ins>
      <w:ins w:id="1194" w:author="STUBER Denis" w:date="2024-04-08T16:51:00Z">
        <w:r>
          <w:rPr>
            <w:rFonts w:cstheme="minorHAnsi"/>
          </w:rPr>
          <w:t>, practical considerations generally preclude the calculation of a daily average from a large number of observations evenly distributed over a 24-hour period because many observing sites do not measure an element continuously</w:t>
        </w:r>
      </w:ins>
      <w:ins w:id="1195" w:author="Blair Trewin" w:date="2024-06-19T14:28:00Z">
        <w:r w:rsidR="0070611C">
          <w:rPr>
            <w:rFonts w:cstheme="minorHAnsi"/>
          </w:rPr>
          <w:t>, and his</w:t>
        </w:r>
      </w:ins>
      <w:ins w:id="1196" w:author="Blair Trewin" w:date="2024-06-19T14:29:00Z">
        <w:r w:rsidR="0070611C">
          <w:rPr>
            <w:rFonts w:cstheme="minorHAnsi"/>
          </w:rPr>
          <w:t>torically many stations have made observations manually, sometimes with only one or two observations per day</w:t>
        </w:r>
      </w:ins>
      <w:ins w:id="1197" w:author="STUBER Denis" w:date="2024-04-08T16:51:00Z">
        <w:r>
          <w:rPr>
            <w:rFonts w:cstheme="minorHAnsi"/>
          </w:rPr>
          <w:t>. It is also because the world is still in a phase of automatization progress of weather stations and in automatization of data collection and management.</w:t>
        </w:r>
      </w:ins>
    </w:p>
    <w:p w14:paraId="09A8AAEF" w14:textId="77777777" w:rsidR="003D4E37" w:rsidRDefault="003D4E37" w:rsidP="003D4E37">
      <w:pPr>
        <w:pStyle w:val="Sansinterligne"/>
        <w:rPr>
          <w:ins w:id="1198" w:author="STUBER Denis" w:date="2024-04-08T16:51:00Z"/>
          <w:rFonts w:cstheme="minorHAnsi"/>
        </w:rPr>
      </w:pPr>
    </w:p>
    <w:p w14:paraId="26B24B8C" w14:textId="77777777" w:rsidR="003D4E37" w:rsidRDefault="003D4E37" w:rsidP="003D4E37">
      <w:pPr>
        <w:pStyle w:val="Sansinterligne"/>
        <w:rPr>
          <w:ins w:id="1199" w:author="STUBER Denis" w:date="2024-04-08T16:51:00Z"/>
          <w:rFonts w:cstheme="minorHAnsi"/>
        </w:rPr>
      </w:pPr>
      <w:commentRangeStart w:id="1200"/>
      <w:commentRangeStart w:id="1201"/>
      <w:ins w:id="1202" w:author="STUBER Denis" w:date="2024-04-08T16:51:00Z">
        <w:r w:rsidRPr="00CC1D32">
          <w:rPr>
            <w:rFonts w:cstheme="minorHAnsi"/>
            <w:strike/>
          </w:rPr>
          <w:t>In the medium and long term, the trend should be towards greater automation of meteorological stations and, consequently, exchanges with greater possibilities of average accuracy</w:t>
        </w:r>
        <w:r>
          <w:rPr>
            <w:rFonts w:cstheme="minorHAnsi"/>
          </w:rPr>
          <w:t>.</w:t>
        </w:r>
      </w:ins>
      <w:commentRangeEnd w:id="1200"/>
      <w:r w:rsidR="004D3815">
        <w:rPr>
          <w:rStyle w:val="Marquedecommentaire"/>
          <w:rFonts w:ascii="Calibri" w:hAnsi="Calibri"/>
          <w:lang w:val="en-AU"/>
        </w:rPr>
        <w:commentReference w:id="1200"/>
      </w:r>
      <w:commentRangeEnd w:id="1201"/>
      <w:r w:rsidR="00CC1D32">
        <w:rPr>
          <w:rStyle w:val="Marquedecommentaire"/>
          <w:rFonts w:ascii="Calibri" w:hAnsi="Calibri"/>
          <w:lang w:val="en-AU"/>
        </w:rPr>
        <w:commentReference w:id="1201"/>
      </w:r>
    </w:p>
    <w:p w14:paraId="21090098" w14:textId="77777777" w:rsidR="003D4E37" w:rsidRDefault="003D4E37" w:rsidP="003D4E37">
      <w:pPr>
        <w:pStyle w:val="Sansinterligne"/>
        <w:rPr>
          <w:ins w:id="1203" w:author="STUBER Denis" w:date="2024-04-08T16:51:00Z"/>
          <w:rFonts w:cstheme="minorHAnsi"/>
        </w:rPr>
      </w:pPr>
    </w:p>
    <w:p w14:paraId="71688CAD" w14:textId="77777777" w:rsidR="003D4E37" w:rsidRDefault="003D4E37" w:rsidP="00BE0F11">
      <w:pPr>
        <w:pStyle w:val="Titre2"/>
        <w:rPr>
          <w:ins w:id="1204" w:author="STUBER Denis" w:date="2024-04-08T16:51:00Z"/>
        </w:rPr>
      </w:pPr>
      <w:bookmarkStart w:id="1205" w:name="_Toc162446576"/>
      <w:bookmarkStart w:id="1206" w:name="_Toc162539900"/>
      <w:bookmarkStart w:id="1207" w:name="_Toc163750194"/>
      <w:ins w:id="1208" w:author="STUBER Denis" w:date="2024-04-08T16:51:00Z">
        <w:r>
          <w:t>How to handle missing data in the computation of the mean temperature</w:t>
        </w:r>
        <w:bookmarkEnd w:id="1205"/>
        <w:bookmarkEnd w:id="1206"/>
        <w:bookmarkEnd w:id="1207"/>
      </w:ins>
    </w:p>
    <w:p w14:paraId="52E9B14C" w14:textId="77777777" w:rsidR="003D4E37" w:rsidRDefault="003D4E37" w:rsidP="003D4E37">
      <w:pPr>
        <w:pStyle w:val="Sansinterligne"/>
        <w:rPr>
          <w:ins w:id="1209" w:author="STUBER Denis" w:date="2024-04-08T16:51:00Z"/>
        </w:rPr>
      </w:pPr>
    </w:p>
    <w:p w14:paraId="6A43928A" w14:textId="708B4A8E" w:rsidR="003D4E37" w:rsidRDefault="003D4E37" w:rsidP="003D4E37">
      <w:pPr>
        <w:pStyle w:val="Sansinterligne"/>
        <w:rPr>
          <w:ins w:id="1210" w:author="STUBER Denis" w:date="2024-04-08T16:51:00Z"/>
        </w:rPr>
      </w:pPr>
      <w:ins w:id="1211" w:author="STUBER Denis" w:date="2024-04-08T16:51:00Z">
        <w:del w:id="1212" w:author="Blair Trewin" w:date="2024-06-19T14:33:00Z">
          <w:r w:rsidDel="003A6466">
            <w:delText>As the computation methods, it does not exist a</w:delText>
          </w:r>
        </w:del>
      </w:ins>
      <w:ins w:id="1213" w:author="Blair Trewin" w:date="2024-06-19T14:33:00Z">
        <w:r w:rsidR="003A6466">
          <w:t>There is no uniform</w:t>
        </w:r>
      </w:ins>
      <w:ins w:id="1214" w:author="STUBER Denis" w:date="2024-04-08T16:51:00Z">
        <w:r>
          <w:t xml:space="preserve"> standard to handle missing data in the computation of a daily mean of a parameter. </w:t>
        </w:r>
      </w:ins>
      <w:ins w:id="1215" w:author="STUBER Denis" w:date="2024-04-11T09:47:00Z">
        <w:r w:rsidR="002C0682">
          <w:t>The r</w:t>
        </w:r>
      </w:ins>
      <w:ins w:id="1216" w:author="STUBER Denis" w:date="2024-04-08T16:51:00Z">
        <w:r>
          <w:t xml:space="preserve">ules </w:t>
        </w:r>
      </w:ins>
      <w:ins w:id="1217" w:author="STUBER Denis" w:date="2024-04-11T09:47:00Z">
        <w:r w:rsidR="002C0682">
          <w:t xml:space="preserve">are varied and depend </w:t>
        </w:r>
        <w:del w:id="1218" w:author="Blair Trewin" w:date="2024-06-19T14:33:00Z">
          <w:r w:rsidR="002C0682" w:rsidDel="003A6466">
            <w:delText xml:space="preserve">from </w:delText>
          </w:r>
        </w:del>
      </w:ins>
      <w:ins w:id="1219" w:author="Blair Trewin" w:date="2024-06-19T14:33:00Z">
        <w:r w:rsidR="003A6466">
          <w:t xml:space="preserve">on the </w:t>
        </w:r>
        <w:r w:rsidR="00760AAB">
          <w:lastRenderedPageBreak/>
          <w:t xml:space="preserve">calculation </w:t>
        </w:r>
      </w:ins>
      <w:ins w:id="1220" w:author="STUBER Denis" w:date="2024-04-11T09:47:00Z">
        <w:r w:rsidR="002C0682">
          <w:t xml:space="preserve">method </w:t>
        </w:r>
      </w:ins>
      <w:ins w:id="1221" w:author="STUBER Denis" w:date="2024-04-11T09:48:00Z">
        <w:r w:rsidR="002C0682">
          <w:t>used and local practices</w:t>
        </w:r>
      </w:ins>
      <w:ins w:id="1222" w:author="STUBER Denis" w:date="2024-04-08T16:51:00Z">
        <w:r>
          <w:t xml:space="preserve">. The following are </w:t>
        </w:r>
      </w:ins>
      <w:ins w:id="1223" w:author="Blair Trewin" w:date="2024-06-19T14:33:00Z">
        <w:r w:rsidR="003A6466">
          <w:t xml:space="preserve">examples of </w:t>
        </w:r>
      </w:ins>
      <w:ins w:id="1224" w:author="STUBER Denis" w:date="2024-04-08T16:51:00Z">
        <w:r>
          <w:t>rules used by NMHS</w:t>
        </w:r>
      </w:ins>
      <w:ins w:id="1225" w:author="Blair Trewin" w:date="2024-06-19T14:33:00Z">
        <w:r w:rsidR="003A6466">
          <w:t>s</w:t>
        </w:r>
      </w:ins>
      <w:ins w:id="1226" w:author="STUBER Denis" w:date="2024-04-08T16:51:00Z">
        <w:del w:id="1227" w:author="Blair Trewin" w:date="2024-06-19T14:33:00Z">
          <w:r w:rsidDel="003A6466">
            <w:delText>S</w:delText>
          </w:r>
        </w:del>
        <w:r>
          <w:t xml:space="preserve"> for managing missing data depending on the samples. </w:t>
        </w:r>
        <w:r w:rsidRPr="0087067D">
          <w:t>These guidelines do not provide an exhaustive list of rules, but rather highlights their diversity.</w:t>
        </w:r>
      </w:ins>
    </w:p>
    <w:p w14:paraId="3D59A17C" w14:textId="77777777" w:rsidR="003D4E37" w:rsidRDefault="003D4E37" w:rsidP="003D4E37">
      <w:pPr>
        <w:pStyle w:val="Sansinterligne"/>
        <w:rPr>
          <w:ins w:id="1228" w:author="STUBER Denis" w:date="2024-04-08T16:51:00Z"/>
        </w:rPr>
      </w:pPr>
    </w:p>
    <w:p w14:paraId="3294D45C" w14:textId="79C4DA22" w:rsidR="003D4E37" w:rsidRPr="000D4A4F" w:rsidRDefault="003D4E37" w:rsidP="00737C70">
      <w:pPr>
        <w:pStyle w:val="Titre3"/>
        <w:rPr>
          <w:ins w:id="1229" w:author="STUBER Denis" w:date="2024-04-08T16:51:00Z"/>
          <w:lang w:val="en-US"/>
        </w:rPr>
      </w:pPr>
      <w:bookmarkStart w:id="1230" w:name="_Toc162446577"/>
      <w:bookmarkStart w:id="1231" w:name="_Toc162539901"/>
      <w:bookmarkStart w:id="1232" w:name="_Toc163750195"/>
      <w:ins w:id="1233" w:author="STUBER Denis" w:date="2024-04-08T16:51:00Z">
        <w:r>
          <w:rPr>
            <w:lang w:val="en-US"/>
          </w:rPr>
          <w:t xml:space="preserve">Daily mean </w:t>
        </w:r>
        <w:del w:id="1234" w:author="Blair Trewin" w:date="2024-06-19T14:34:00Z">
          <w:r w:rsidDel="00760AAB">
            <w:rPr>
              <w:lang w:val="en-US"/>
            </w:rPr>
            <w:delText>among</w:delText>
          </w:r>
        </w:del>
      </w:ins>
      <w:ins w:id="1235" w:author="Blair Trewin" w:date="2024-06-19T14:35:00Z">
        <w:r w:rsidR="00B04B20">
          <w:rPr>
            <w:lang w:val="en-US"/>
          </w:rPr>
          <w:t>using</w:t>
        </w:r>
      </w:ins>
      <w:ins w:id="1236" w:author="STUBER Denis" w:date="2024-04-08T16:51:00Z">
        <w:r>
          <w:rPr>
            <w:lang w:val="en-US"/>
          </w:rPr>
          <w:t xml:space="preserve"> 1440</w:t>
        </w:r>
      </w:ins>
      <w:ins w:id="1237" w:author="Blair Trewin" w:date="2024-06-19T14:35:00Z">
        <w:r w:rsidR="00B04B20">
          <w:rPr>
            <w:lang w:val="en-US"/>
          </w:rPr>
          <w:t xml:space="preserve"> 1</w:t>
        </w:r>
      </w:ins>
      <w:ins w:id="1238" w:author="STUBER Denis" w:date="2024-04-08T16:51:00Z">
        <w:r>
          <w:rPr>
            <w:lang w:val="en-US"/>
          </w:rPr>
          <w:t>-Minute values</w:t>
        </w:r>
        <w:bookmarkEnd w:id="1230"/>
        <w:bookmarkEnd w:id="1231"/>
        <w:bookmarkEnd w:id="1232"/>
      </w:ins>
    </w:p>
    <w:p w14:paraId="12A39DC0" w14:textId="62E83D32" w:rsidR="003D4E37" w:rsidRDefault="003D4E37" w:rsidP="003D4E37">
      <w:pPr>
        <w:pStyle w:val="Sansinterligne"/>
        <w:rPr>
          <w:ins w:id="1239" w:author="STUBER Denis" w:date="2024-04-08T16:51:00Z"/>
        </w:rPr>
      </w:pPr>
      <w:ins w:id="1240" w:author="STUBER Denis" w:date="2024-04-08T16:51:00Z">
        <w:del w:id="1241" w:author="Blair Trewin" w:date="2024-06-19T14:34:00Z">
          <w:r w:rsidDel="00760AAB">
            <w:delText>It exists</w:delText>
          </w:r>
        </w:del>
      </w:ins>
      <w:ins w:id="1242" w:author="Blair Trewin" w:date="2024-06-19T14:34:00Z">
        <w:r w:rsidR="00760AAB">
          <w:t>There are</w:t>
        </w:r>
      </w:ins>
      <w:ins w:id="1243" w:author="STUBER Denis" w:date="2024-04-08T16:51:00Z">
        <w:r>
          <w:t xml:space="preserve"> various rules that are currently implemented in automatic weather stations (AWS), in data collection platforms (platforms that collect and manage AWS data) and Climate data management system (CDMS). One of them is the rule 1/10 explained below:</w:t>
        </w:r>
      </w:ins>
    </w:p>
    <w:p w14:paraId="29E77770" w14:textId="77777777" w:rsidR="003D4E37" w:rsidRDefault="003D4E37" w:rsidP="003D4E37">
      <w:pPr>
        <w:pStyle w:val="Sansinterligne"/>
        <w:rPr>
          <w:ins w:id="1244" w:author="STUBER Denis" w:date="2024-04-08T16:51:00Z"/>
        </w:rPr>
      </w:pPr>
    </w:p>
    <w:p w14:paraId="2FDDCF5E" w14:textId="77777777" w:rsidR="003D4E37" w:rsidRPr="00737C70" w:rsidRDefault="003D4E37" w:rsidP="00737C70">
      <w:pPr>
        <w:rPr>
          <w:ins w:id="1245" w:author="STUBER Denis" w:date="2024-04-08T16:51:00Z"/>
          <w:b/>
          <w:lang w:val="en-US"/>
        </w:rPr>
      </w:pPr>
      <w:bookmarkStart w:id="1246" w:name="_Toc162446578"/>
      <w:bookmarkStart w:id="1247" w:name="_Toc162539902"/>
      <w:ins w:id="1248" w:author="STUBER Denis" w:date="2024-04-08T16:51:00Z">
        <w:r w:rsidRPr="00737C70">
          <w:rPr>
            <w:b/>
            <w:lang w:val="en-US"/>
          </w:rPr>
          <w:t>Rule 1/10</w:t>
        </w:r>
        <w:bookmarkEnd w:id="1246"/>
        <w:bookmarkEnd w:id="1247"/>
      </w:ins>
    </w:p>
    <w:p w14:paraId="3850F989" w14:textId="01F69E50" w:rsidR="003D4E37" w:rsidRDefault="003D4E37" w:rsidP="00325C6A">
      <w:pPr>
        <w:pStyle w:val="Sansinterligne"/>
        <w:ind w:left="720"/>
        <w:rPr>
          <w:ins w:id="1249" w:author="STUBER Denis" w:date="2024-04-08T16:51:00Z"/>
        </w:rPr>
      </w:pPr>
      <w:ins w:id="1250" w:author="STUBER Denis" w:date="2024-04-08T16:51:00Z">
        <w:r>
          <w:t>If 1/10 of the values or more are missing (i.e. 144 values or more out of the 1440-Minute values) then the corresponding daily data is considered to be missing.</w:t>
        </w:r>
      </w:ins>
    </w:p>
    <w:p w14:paraId="1581D0EB" w14:textId="38399564" w:rsidR="003D4E37" w:rsidRPr="000D4A4F" w:rsidRDefault="003D4E37" w:rsidP="00737C70">
      <w:pPr>
        <w:pStyle w:val="Titre3"/>
        <w:rPr>
          <w:ins w:id="1251" w:author="STUBER Denis" w:date="2024-04-08T16:51:00Z"/>
          <w:lang w:val="en-US"/>
        </w:rPr>
      </w:pPr>
      <w:bookmarkStart w:id="1252" w:name="_Toc162446579"/>
      <w:bookmarkStart w:id="1253" w:name="_Toc162539903"/>
      <w:bookmarkStart w:id="1254" w:name="_Toc163750196"/>
      <w:ins w:id="1255" w:author="STUBER Denis" w:date="2024-04-08T16:51:00Z">
        <w:r w:rsidRPr="000D4A4F">
          <w:rPr>
            <w:lang w:val="en-US"/>
          </w:rPr>
          <w:t>Dail</w:t>
        </w:r>
        <w:r>
          <w:rPr>
            <w:lang w:val="en-US"/>
          </w:rPr>
          <w:t>y</w:t>
        </w:r>
        <w:r w:rsidRPr="000D4A4F">
          <w:rPr>
            <w:lang w:val="en-US"/>
          </w:rPr>
          <w:t xml:space="preserve"> mean </w:t>
        </w:r>
        <w:del w:id="1256" w:author="Blair Trewin" w:date="2024-06-19T14:35:00Z">
          <w:r w:rsidRPr="000D4A4F" w:rsidDel="00B04B20">
            <w:rPr>
              <w:lang w:val="en-US"/>
            </w:rPr>
            <w:delText>among</w:delText>
          </w:r>
        </w:del>
      </w:ins>
      <w:ins w:id="1257" w:author="Blair Trewin" w:date="2024-06-19T14:35:00Z">
        <w:r w:rsidR="00B04B20">
          <w:rPr>
            <w:lang w:val="en-US"/>
          </w:rPr>
          <w:t>using</w:t>
        </w:r>
      </w:ins>
      <w:ins w:id="1258" w:author="STUBER Denis" w:date="2024-04-08T16:51:00Z">
        <w:r w:rsidRPr="000D4A4F">
          <w:rPr>
            <w:lang w:val="en-US"/>
          </w:rPr>
          <w:t xml:space="preserve"> 24</w:t>
        </w:r>
      </w:ins>
      <w:ins w:id="1259" w:author="Blair Trewin" w:date="2024-06-19T14:35:00Z">
        <w:r w:rsidR="00B04B20">
          <w:rPr>
            <w:lang w:val="en-US"/>
          </w:rPr>
          <w:t xml:space="preserve"> </w:t>
        </w:r>
      </w:ins>
      <w:ins w:id="1260" w:author="STUBER Denis" w:date="2024-04-08T16:51:00Z">
        <w:del w:id="1261" w:author="Blair Trewin" w:date="2024-06-19T14:35:00Z">
          <w:r w:rsidDel="00B04B20">
            <w:rPr>
              <w:lang w:val="en-US"/>
            </w:rPr>
            <w:delText>-</w:delText>
          </w:r>
        </w:del>
        <w:r>
          <w:rPr>
            <w:lang w:val="en-US"/>
          </w:rPr>
          <w:t>H</w:t>
        </w:r>
        <w:r w:rsidRPr="000D4A4F">
          <w:rPr>
            <w:lang w:val="en-US"/>
          </w:rPr>
          <w:t>ourly values</w:t>
        </w:r>
        <w:bookmarkEnd w:id="1252"/>
        <w:bookmarkEnd w:id="1253"/>
        <w:bookmarkEnd w:id="1254"/>
      </w:ins>
    </w:p>
    <w:p w14:paraId="30387A2C" w14:textId="77777777" w:rsidR="003D4E37" w:rsidRDefault="003D4E37" w:rsidP="003D4E37">
      <w:pPr>
        <w:pStyle w:val="Sansinterligne"/>
        <w:rPr>
          <w:ins w:id="1262" w:author="STUBER Denis" w:date="2024-04-08T16:51:00Z"/>
        </w:rPr>
      </w:pPr>
      <w:ins w:id="1263" w:author="STUBER Denis" w:date="2024-04-08T16:51:00Z">
        <w:r>
          <w:t>A variety of methods are used:</w:t>
        </w:r>
      </w:ins>
    </w:p>
    <w:p w14:paraId="01B3C9AC" w14:textId="77777777" w:rsidR="003D4E37" w:rsidRDefault="003D4E37" w:rsidP="003D4E37">
      <w:pPr>
        <w:pStyle w:val="Sansinterligne"/>
        <w:rPr>
          <w:ins w:id="1264" w:author="STUBER Denis" w:date="2024-04-08T16:51:00Z"/>
        </w:rPr>
      </w:pPr>
    </w:p>
    <w:p w14:paraId="694C7D3C" w14:textId="77777777" w:rsidR="003D4E37" w:rsidRPr="00737C70" w:rsidRDefault="003D4E37" w:rsidP="00737C70">
      <w:pPr>
        <w:rPr>
          <w:ins w:id="1265" w:author="STUBER Denis" w:date="2024-04-08T16:51:00Z"/>
          <w:b/>
          <w:lang w:val="en-US"/>
        </w:rPr>
      </w:pPr>
      <w:bookmarkStart w:id="1266" w:name="_Toc162446580"/>
      <w:bookmarkStart w:id="1267" w:name="_Toc162539904"/>
      <w:ins w:id="1268" w:author="STUBER Denis" w:date="2024-04-08T16:51:00Z">
        <w:r w:rsidRPr="00737C70">
          <w:rPr>
            <w:b/>
            <w:lang w:val="en-US"/>
          </w:rPr>
          <w:t>Rule 1/10</w:t>
        </w:r>
        <w:bookmarkEnd w:id="1266"/>
        <w:bookmarkEnd w:id="1267"/>
      </w:ins>
    </w:p>
    <w:p w14:paraId="366D5804" w14:textId="4A3FC0DF" w:rsidR="003D4E37" w:rsidRDefault="003D4E37" w:rsidP="003D4E37">
      <w:pPr>
        <w:pStyle w:val="Sansinterligne"/>
        <w:ind w:left="720"/>
        <w:rPr>
          <w:ins w:id="1269" w:author="STUBER Denis" w:date="2024-04-08T16:51:00Z"/>
        </w:rPr>
      </w:pPr>
      <w:ins w:id="1270" w:author="STUBER Denis" w:date="2024-04-08T16:51:00Z">
        <w:r>
          <w:t xml:space="preserve">If 1/10 or more of the values are missing (i.e. </w:t>
        </w:r>
      </w:ins>
      <w:ins w:id="1271" w:author="STUBER Denis" w:date="2024-04-09T11:45:00Z">
        <w:r w:rsidR="009F1884">
          <w:t>3</w:t>
        </w:r>
      </w:ins>
      <w:ins w:id="1272" w:author="STUBER Denis" w:date="2024-04-08T16:51:00Z">
        <w:r>
          <w:t xml:space="preserve"> values or more out of the 24-Hourly values) then the daily mean shall be computed with the 8 values at synoptic standard times (e.g. at 00, 03, 06, 09, 12, 15, 18 and 21 hour). And if 1 or more value among the 8 values at synoptic standard times is missing the daily mean is considered as missing.</w:t>
        </w:r>
      </w:ins>
    </w:p>
    <w:p w14:paraId="1BD66D8B" w14:textId="77777777" w:rsidR="003D4E37" w:rsidRDefault="003D4E37" w:rsidP="003D4E37">
      <w:pPr>
        <w:pStyle w:val="Sansinterligne"/>
        <w:ind w:left="720"/>
        <w:rPr>
          <w:ins w:id="1273" w:author="STUBER Denis" w:date="2024-04-08T16:51:00Z"/>
        </w:rPr>
      </w:pPr>
    </w:p>
    <w:p w14:paraId="0C352A0B" w14:textId="77777777" w:rsidR="003D4E37" w:rsidRDefault="003D4E37" w:rsidP="003D4E37">
      <w:pPr>
        <w:pStyle w:val="Sansinterligne"/>
        <w:ind w:left="720"/>
        <w:rPr>
          <w:ins w:id="1274" w:author="STUBER Denis" w:date="2024-04-08T16:51:00Z"/>
        </w:rPr>
      </w:pPr>
      <w:ins w:id="1275" w:author="STUBER Denis" w:date="2024-04-08T16:51:00Z">
        <w:r>
          <w:t>Some NMHSs are less restrictive and increase the percentage of missing values allowed to 1/6. Other allows to compute a daily mean with 4 values for main standard times (00, 06, 12,18) or 4 values from intermediate standard times (03, 09, 15, 21).</w:t>
        </w:r>
      </w:ins>
    </w:p>
    <w:p w14:paraId="6E9A927A" w14:textId="77777777" w:rsidR="003D4E37" w:rsidRDefault="003D4E37" w:rsidP="003D4E37">
      <w:pPr>
        <w:pStyle w:val="Sansinterligne"/>
        <w:rPr>
          <w:ins w:id="1276" w:author="STUBER Denis" w:date="2024-04-08T16:51:00Z"/>
        </w:rPr>
      </w:pPr>
    </w:p>
    <w:p w14:paraId="3AF25226" w14:textId="77777777" w:rsidR="003D4E37" w:rsidRPr="00737C70" w:rsidRDefault="003D4E37" w:rsidP="00737C70">
      <w:pPr>
        <w:rPr>
          <w:ins w:id="1277" w:author="STUBER Denis" w:date="2024-04-08T16:51:00Z"/>
          <w:b/>
          <w:lang w:val="en-US"/>
        </w:rPr>
      </w:pPr>
      <w:bookmarkStart w:id="1278" w:name="_Toc162446581"/>
      <w:bookmarkStart w:id="1279" w:name="_Toc162539905"/>
      <w:ins w:id="1280" w:author="STUBER Denis" w:date="2024-04-08T16:51:00Z">
        <w:r w:rsidRPr="00737C70">
          <w:rPr>
            <w:b/>
            <w:lang w:val="en-US"/>
          </w:rPr>
          <w:t xml:space="preserve">Rule 3 </w:t>
        </w:r>
        <w:r w:rsidRPr="00737C70">
          <w:rPr>
            <w:b/>
            <w:shd w:val="clear" w:color="auto" w:fill="FFFFFF" w:themeFill="background1"/>
            <w:lang w:val="en-US"/>
          </w:rPr>
          <w:t>consecutive</w:t>
        </w:r>
        <w:r w:rsidRPr="00737C70">
          <w:rPr>
            <w:b/>
            <w:lang w:val="en-US"/>
          </w:rPr>
          <w:t xml:space="preserve"> or 5</w:t>
        </w:r>
        <w:bookmarkEnd w:id="1278"/>
        <w:r w:rsidRPr="00737C70">
          <w:rPr>
            <w:b/>
            <w:lang w:val="en-US"/>
          </w:rPr>
          <w:t xml:space="preserve"> </w:t>
        </w:r>
        <w:r w:rsidRPr="00737C70">
          <w:rPr>
            <w:b/>
            <w:shd w:val="clear" w:color="auto" w:fill="FFFFFF" w:themeFill="background1"/>
            <w:lang w:val="en-US"/>
          </w:rPr>
          <w:t>global</w:t>
        </w:r>
        <w:bookmarkEnd w:id="1279"/>
      </w:ins>
    </w:p>
    <w:p w14:paraId="7D465125" w14:textId="77777777" w:rsidR="003D4E37" w:rsidRDefault="003D4E37" w:rsidP="003D4E37">
      <w:pPr>
        <w:pStyle w:val="Sansinterligne"/>
        <w:ind w:left="720"/>
        <w:rPr>
          <w:ins w:id="1281" w:author="STUBER Denis" w:date="2024-04-08T16:51:00Z"/>
        </w:rPr>
      </w:pPr>
      <w:ins w:id="1282" w:author="STUBER Denis" w:date="2024-04-08T16:51:00Z">
        <w:r>
          <w:t xml:space="preserve">If 3 </w:t>
        </w:r>
        <w:r>
          <w:rPr>
            <w:b/>
          </w:rPr>
          <w:t>consecutive</w:t>
        </w:r>
        <w:r>
          <w:t xml:space="preserve"> values or more are missing among the 24-Hourly values then the daily mean shall be computed with the rule 2/8 with the 8-Hourly values at standard times (see the rule 2/8 below). </w:t>
        </w:r>
      </w:ins>
    </w:p>
    <w:p w14:paraId="65E2CB22" w14:textId="536C6F4C" w:rsidR="003D4E37" w:rsidRDefault="003D4E37" w:rsidP="00B5247F">
      <w:pPr>
        <w:pStyle w:val="Sansinterligne"/>
        <w:ind w:left="720"/>
        <w:rPr>
          <w:ins w:id="1283" w:author="STUBER Denis" w:date="2024-04-08T16:51:00Z"/>
        </w:rPr>
      </w:pPr>
      <w:ins w:id="1284" w:author="STUBER Denis" w:date="2024-04-08T16:51:00Z">
        <w:r>
          <w:t xml:space="preserve">Also, </w:t>
        </w:r>
        <w:proofErr w:type="gramStart"/>
        <w:r>
          <w:t>If</w:t>
        </w:r>
        <w:proofErr w:type="gramEnd"/>
        <w:r>
          <w:t xml:space="preserve"> 5 </w:t>
        </w:r>
        <w:r w:rsidRPr="00767DBC">
          <w:rPr>
            <w:b/>
          </w:rPr>
          <w:t>global</w:t>
        </w:r>
        <w:r>
          <w:t xml:space="preserve"> values or more are missing among the 24-Hourly values then the daily mean shall be computed with the rule 2/8 with the 8-Hourly values at standard times (see the rule 2/8 below).</w:t>
        </w:r>
      </w:ins>
    </w:p>
    <w:p w14:paraId="012FF70D" w14:textId="164786B0" w:rsidR="003D4E37" w:rsidRPr="00B5247F" w:rsidRDefault="003D4E37" w:rsidP="00B5247F">
      <w:pPr>
        <w:pStyle w:val="Titre3"/>
        <w:rPr>
          <w:ins w:id="1285" w:author="STUBER Denis" w:date="2024-04-08T16:51:00Z"/>
          <w:lang w:val="en-US"/>
        </w:rPr>
      </w:pPr>
      <w:bookmarkStart w:id="1286" w:name="_Toc162539906"/>
      <w:bookmarkStart w:id="1287" w:name="_Toc163750197"/>
      <w:ins w:id="1288" w:author="STUBER Denis" w:date="2024-04-08T16:51:00Z">
        <w:r w:rsidRPr="001C1CEF">
          <w:rPr>
            <w:lang w:val="en-US"/>
          </w:rPr>
          <w:t xml:space="preserve">Daily mean </w:t>
        </w:r>
        <w:del w:id="1289" w:author="Blair Trewin" w:date="2024-06-19T14:34:00Z">
          <w:r w:rsidRPr="001C1CEF" w:rsidDel="006A5183">
            <w:rPr>
              <w:lang w:val="en-US"/>
            </w:rPr>
            <w:delText>among</w:delText>
          </w:r>
        </w:del>
      </w:ins>
      <w:ins w:id="1290" w:author="Blair Trewin" w:date="2024-06-19T14:34:00Z">
        <w:r w:rsidR="006A5183">
          <w:rPr>
            <w:lang w:val="en-US"/>
          </w:rPr>
          <w:t>using</w:t>
        </w:r>
      </w:ins>
      <w:ins w:id="1291" w:author="STUBER Denis" w:date="2024-04-08T16:51:00Z">
        <w:r w:rsidRPr="001C1CEF">
          <w:rPr>
            <w:lang w:val="en-US"/>
          </w:rPr>
          <w:t xml:space="preserve"> 8</w:t>
        </w:r>
      </w:ins>
      <w:ins w:id="1292" w:author="Blair Trewin" w:date="2024-06-19T14:35:00Z">
        <w:r w:rsidR="006A5183">
          <w:rPr>
            <w:lang w:val="en-US"/>
          </w:rPr>
          <w:t xml:space="preserve"> 3</w:t>
        </w:r>
      </w:ins>
      <w:ins w:id="1293" w:author="STUBER Denis" w:date="2024-04-08T16:51:00Z">
        <w:r>
          <w:rPr>
            <w:lang w:val="en-US"/>
          </w:rPr>
          <w:t>-</w:t>
        </w:r>
        <w:r w:rsidRPr="001C1CEF">
          <w:rPr>
            <w:lang w:val="en-US"/>
          </w:rPr>
          <w:t>Hourly values at standard time</w:t>
        </w:r>
        <w:bookmarkEnd w:id="1286"/>
        <w:bookmarkEnd w:id="1287"/>
      </w:ins>
    </w:p>
    <w:p w14:paraId="28255CC8" w14:textId="77777777" w:rsidR="003D4E37" w:rsidRPr="00737C70" w:rsidRDefault="003D4E37" w:rsidP="00737C70">
      <w:pPr>
        <w:rPr>
          <w:ins w:id="1294" w:author="STUBER Denis" w:date="2024-04-08T16:51:00Z"/>
          <w:b/>
        </w:rPr>
      </w:pPr>
      <w:bookmarkStart w:id="1295" w:name="_Toc162539907"/>
      <w:ins w:id="1296" w:author="STUBER Denis" w:date="2024-04-08T16:51:00Z">
        <w:r w:rsidRPr="00737C70">
          <w:rPr>
            <w:b/>
          </w:rPr>
          <w:t>Rule 2/8</w:t>
        </w:r>
        <w:bookmarkEnd w:id="1295"/>
      </w:ins>
    </w:p>
    <w:p w14:paraId="3C651AD5" w14:textId="77777777" w:rsidR="003D4E37" w:rsidRDefault="003D4E37" w:rsidP="003D4E37">
      <w:pPr>
        <w:pStyle w:val="Sansinterligne"/>
        <w:ind w:left="720"/>
        <w:rPr>
          <w:ins w:id="1297" w:author="STUBER Denis" w:date="2024-04-08T16:51:00Z"/>
        </w:rPr>
      </w:pPr>
      <w:ins w:id="1298" w:author="STUBER Denis" w:date="2024-04-08T16:51:00Z">
        <w:r>
          <w:t>if 2 or more Hourly values among the 8 values at standard times are missing then the daily mean is considered as missing</w:t>
        </w:r>
      </w:ins>
    </w:p>
    <w:p w14:paraId="0DC328DF" w14:textId="77777777" w:rsidR="003D4E37" w:rsidRDefault="003D4E37" w:rsidP="003D4E37">
      <w:pPr>
        <w:pStyle w:val="Sansinterligne"/>
        <w:ind w:left="720"/>
        <w:rPr>
          <w:ins w:id="1299" w:author="STUBER Denis" w:date="2024-04-08T16:51:00Z"/>
        </w:rPr>
      </w:pPr>
    </w:p>
    <w:p w14:paraId="1303B9BF" w14:textId="77777777" w:rsidR="003D4E37" w:rsidRPr="00737C70" w:rsidRDefault="003D4E37" w:rsidP="00737C70">
      <w:pPr>
        <w:rPr>
          <w:ins w:id="1300" w:author="STUBER Denis" w:date="2024-04-08T16:51:00Z"/>
          <w:b/>
        </w:rPr>
      </w:pPr>
      <w:bookmarkStart w:id="1301" w:name="_Toc162539908"/>
      <w:ins w:id="1302" w:author="STUBER Denis" w:date="2024-04-08T16:51:00Z">
        <w:r w:rsidRPr="00737C70">
          <w:rPr>
            <w:b/>
            <w:shd w:val="clear" w:color="auto" w:fill="FFFFFF" w:themeFill="background1"/>
          </w:rPr>
          <w:t>Rule 1/</w:t>
        </w:r>
        <w:bookmarkStart w:id="1303" w:name="_Toc162446582"/>
        <w:r w:rsidRPr="00737C70">
          <w:rPr>
            <w:b/>
            <w:shd w:val="clear" w:color="auto" w:fill="FFFFFF" w:themeFill="background1"/>
          </w:rPr>
          <w:t>8</w:t>
        </w:r>
        <w:bookmarkEnd w:id="1301"/>
        <w:r w:rsidRPr="00737C70">
          <w:rPr>
            <w:b/>
            <w:shd w:val="clear" w:color="auto" w:fill="FFFF00"/>
          </w:rPr>
          <w:t xml:space="preserve"> </w:t>
        </w:r>
        <w:bookmarkEnd w:id="1303"/>
      </w:ins>
    </w:p>
    <w:p w14:paraId="15DB0362" w14:textId="76149843" w:rsidR="002330E3" w:rsidRPr="00B5247F" w:rsidRDefault="003D4E37" w:rsidP="00B5247F">
      <w:pPr>
        <w:pStyle w:val="Sansinterligne"/>
        <w:shd w:val="clear" w:color="auto" w:fill="FFFFFF" w:themeFill="background1"/>
        <w:ind w:left="720"/>
        <w:rPr>
          <w:ins w:id="1304" w:author="STUBER Denis" w:date="2024-04-08T16:51:00Z"/>
          <w:shd w:val="clear" w:color="auto" w:fill="FFFFFF" w:themeFill="background1"/>
        </w:rPr>
      </w:pPr>
      <w:ins w:id="1305" w:author="STUBER Denis" w:date="2024-04-08T16:51:00Z">
        <w:r>
          <w:t>If 1 value among the 8 standard times for surface observations (00, 03, 06, 09, 12, 15, 18, 21) is missing then the mean shall be computed with the 4 main standard times</w:t>
        </w:r>
        <w:r w:rsidRPr="001C1CEF">
          <w:rPr>
            <w:shd w:val="clear" w:color="auto" w:fill="FFFFFF" w:themeFill="background1"/>
          </w:rPr>
          <w:t xml:space="preserve"> (00, 06, 12, 18) </w:t>
        </w:r>
        <w:r>
          <w:t xml:space="preserve">or the 4 intermediate standard times </w:t>
        </w:r>
        <w:r w:rsidRPr="001C1CEF">
          <w:rPr>
            <w:shd w:val="clear" w:color="auto" w:fill="FFFFFF" w:themeFill="background1"/>
          </w:rPr>
          <w:t>(03, 09, 15, 21).</w:t>
        </w:r>
        <w:bookmarkStart w:id="1306" w:name="_Toc162446583"/>
      </w:ins>
    </w:p>
    <w:p w14:paraId="0BE3BB96" w14:textId="2135E99F" w:rsidR="003D4E37" w:rsidRPr="00B5247F" w:rsidRDefault="003D4E37" w:rsidP="00B5247F">
      <w:pPr>
        <w:pStyle w:val="Titre3"/>
        <w:rPr>
          <w:ins w:id="1307" w:author="STUBER Denis" w:date="2024-04-08T16:51:00Z"/>
          <w:lang w:val="en-US"/>
        </w:rPr>
      </w:pPr>
      <w:bookmarkStart w:id="1308" w:name="_Toc162539909"/>
      <w:bookmarkStart w:id="1309" w:name="_Toc163750198"/>
      <w:bookmarkEnd w:id="1306"/>
      <w:ins w:id="1310" w:author="STUBER Denis" w:date="2024-04-08T16:51:00Z">
        <w:r>
          <w:rPr>
            <w:lang w:val="en-US"/>
          </w:rPr>
          <w:lastRenderedPageBreak/>
          <w:t xml:space="preserve">Daily mean </w:t>
        </w:r>
        <w:del w:id="1311" w:author="Blair Trewin" w:date="2024-06-19T14:35:00Z">
          <w:r w:rsidDel="00B04B20">
            <w:rPr>
              <w:lang w:val="en-US"/>
            </w:rPr>
            <w:delText>among</w:delText>
          </w:r>
        </w:del>
      </w:ins>
      <w:ins w:id="1312" w:author="Blair Trewin" w:date="2024-06-19T14:35:00Z">
        <w:r w:rsidR="00B04B20">
          <w:rPr>
            <w:lang w:val="en-US"/>
          </w:rPr>
          <w:t>using</w:t>
        </w:r>
      </w:ins>
      <w:ins w:id="1313" w:author="STUBER Denis" w:date="2024-04-08T16:51:00Z">
        <w:r>
          <w:rPr>
            <w:lang w:val="en-US"/>
          </w:rPr>
          <w:t xml:space="preserve"> 4</w:t>
        </w:r>
      </w:ins>
      <w:ins w:id="1314" w:author="Blair Trewin" w:date="2024-06-19T14:35:00Z">
        <w:r w:rsidR="00B04B20">
          <w:rPr>
            <w:lang w:val="en-US"/>
          </w:rPr>
          <w:t xml:space="preserve"> 6</w:t>
        </w:r>
      </w:ins>
      <w:ins w:id="1315" w:author="STUBER Denis" w:date="2024-04-08T16:51:00Z">
        <w:r>
          <w:rPr>
            <w:lang w:val="en-US"/>
          </w:rPr>
          <w:t>-Hourly values at main or intermediate standard time</w:t>
        </w:r>
        <w:bookmarkEnd w:id="1308"/>
        <w:bookmarkEnd w:id="1309"/>
      </w:ins>
    </w:p>
    <w:p w14:paraId="3AA00DAF" w14:textId="77777777" w:rsidR="003D4E37" w:rsidRPr="00737C70" w:rsidRDefault="003D4E37" w:rsidP="00737C70">
      <w:pPr>
        <w:rPr>
          <w:ins w:id="1316" w:author="STUBER Denis" w:date="2024-04-08T16:51:00Z"/>
          <w:b/>
        </w:rPr>
      </w:pPr>
      <w:ins w:id="1317" w:author="STUBER Denis" w:date="2024-04-08T16:51:00Z">
        <w:r w:rsidRPr="00737C70">
          <w:rPr>
            <w:b/>
          </w:rPr>
          <w:t>Rule 1/4</w:t>
        </w:r>
      </w:ins>
    </w:p>
    <w:p w14:paraId="2939C226" w14:textId="77777777" w:rsidR="003D4E37" w:rsidRDefault="003D4E37" w:rsidP="003D4E37">
      <w:pPr>
        <w:pStyle w:val="Sansinterligne"/>
        <w:ind w:left="720"/>
        <w:rPr>
          <w:ins w:id="1318" w:author="STUBER Denis" w:date="2024-04-08T16:51:00Z"/>
        </w:rPr>
      </w:pPr>
      <w:ins w:id="1319" w:author="STUBER Denis" w:date="2024-04-08T16:51:00Z">
        <w:r>
          <w:t>If 1 among the 4 main standard times (00, 06, 12, 18) or if 1 among the 4 intermediate standard times (03, 09, 15, 21) is missing then the mean is considered as missing.</w:t>
        </w:r>
      </w:ins>
    </w:p>
    <w:p w14:paraId="27DA01E6" w14:textId="77777777" w:rsidR="003D4E37" w:rsidRPr="000D4A4F" w:rsidRDefault="003D4E37" w:rsidP="003D4E37">
      <w:pPr>
        <w:rPr>
          <w:ins w:id="1320" w:author="STUBER Denis" w:date="2024-04-08T16:51:00Z"/>
        </w:rPr>
      </w:pPr>
    </w:p>
    <w:p w14:paraId="7187A314" w14:textId="77777777" w:rsidR="003D4E37" w:rsidRDefault="003D4E37" w:rsidP="00737C70">
      <w:pPr>
        <w:pStyle w:val="Titre2"/>
        <w:rPr>
          <w:ins w:id="1321" w:author="STUBER Denis" w:date="2024-04-08T16:51:00Z"/>
        </w:rPr>
      </w:pPr>
      <w:bookmarkStart w:id="1322" w:name="_Toc162539910"/>
      <w:bookmarkStart w:id="1323" w:name="_Toc163750199"/>
      <w:ins w:id="1324" w:author="STUBER Denis" w:date="2024-04-08T16:51:00Z">
        <w:r>
          <w:t>Conclusion</w:t>
        </w:r>
        <w:bookmarkEnd w:id="1322"/>
        <w:bookmarkEnd w:id="1323"/>
      </w:ins>
    </w:p>
    <w:p w14:paraId="7B881DE3" w14:textId="77777777" w:rsidR="003D4E37" w:rsidRDefault="003D4E37" w:rsidP="003D4E37">
      <w:pPr>
        <w:pStyle w:val="Sansinterligne"/>
        <w:rPr>
          <w:ins w:id="1325" w:author="STUBER Denis" w:date="2024-04-08T16:51:00Z"/>
        </w:rPr>
      </w:pPr>
    </w:p>
    <w:tbl>
      <w:tblPr>
        <w:tblStyle w:val="Grilledutableau"/>
        <w:tblW w:w="9062" w:type="dxa"/>
        <w:tblLayout w:type="fixed"/>
        <w:tblLook w:val="04A0" w:firstRow="1" w:lastRow="0" w:firstColumn="1" w:lastColumn="0" w:noHBand="0" w:noVBand="1"/>
      </w:tblPr>
      <w:tblGrid>
        <w:gridCol w:w="9062"/>
      </w:tblGrid>
      <w:tr w:rsidR="003D4E37" w14:paraId="10512189" w14:textId="77777777" w:rsidTr="00F20CA0">
        <w:trPr>
          <w:ins w:id="1326" w:author="STUBER Denis" w:date="2024-04-08T16:51:00Z"/>
        </w:trPr>
        <w:tc>
          <w:tcPr>
            <w:tcW w:w="9062" w:type="dxa"/>
            <w:shd w:val="clear" w:color="auto" w:fill="E7E6E6" w:themeFill="background2"/>
          </w:tcPr>
          <w:p w14:paraId="2FEF95C3" w14:textId="77777777" w:rsidR="003D4E37" w:rsidRDefault="003D4E37" w:rsidP="00F20CA0">
            <w:pPr>
              <w:pStyle w:val="Sansinterligne"/>
              <w:rPr>
                <w:ins w:id="1327" w:author="STUBER Denis" w:date="2024-04-08T16:51:00Z"/>
                <w:rFonts w:ascii="Calibri" w:eastAsia="Calibri" w:hAnsi="Calibri" w:cs="Arial"/>
                <w:kern w:val="2"/>
              </w:rPr>
            </w:pPr>
            <w:ins w:id="1328" w:author="STUBER Denis" w:date="2024-04-08T16:51:00Z">
              <w:r>
                <w:rPr>
                  <w:rFonts w:eastAsia="Calibri" w:cs="Arial"/>
                  <w:kern w:val="2"/>
                </w:rPr>
                <w:t>Given the variety of climatological practices in place in meteorological services, it is recommended that NMHSs:</w:t>
              </w:r>
            </w:ins>
          </w:p>
          <w:p w14:paraId="15511CE7" w14:textId="77777777" w:rsidR="003D4E37" w:rsidRDefault="003D4E37" w:rsidP="00F20CA0">
            <w:pPr>
              <w:pStyle w:val="Sansinterligne"/>
              <w:rPr>
                <w:ins w:id="1329" w:author="STUBER Denis" w:date="2024-04-08T16:51:00Z"/>
                <w:rFonts w:ascii="Calibri" w:eastAsia="Calibri" w:hAnsi="Calibri" w:cs="Arial"/>
                <w:kern w:val="2"/>
              </w:rPr>
            </w:pPr>
          </w:p>
          <w:p w14:paraId="63CE9332" w14:textId="77777777" w:rsidR="003D4E37" w:rsidRDefault="003D4E37" w:rsidP="003D4E37">
            <w:pPr>
              <w:pStyle w:val="Sansinterligne"/>
              <w:numPr>
                <w:ilvl w:val="0"/>
                <w:numId w:val="37"/>
              </w:numPr>
              <w:rPr>
                <w:ins w:id="1330" w:author="STUBER Denis" w:date="2024-04-08T16:51:00Z"/>
                <w:rFonts w:ascii="Calibri" w:eastAsia="Calibri" w:hAnsi="Calibri" w:cs="Arial"/>
                <w:kern w:val="2"/>
              </w:rPr>
            </w:pPr>
            <w:ins w:id="1331" w:author="STUBER Denis" w:date="2024-04-08T16:51:00Z">
              <w:r>
                <w:rPr>
                  <w:rFonts w:eastAsia="Calibri" w:cs="Arial"/>
                  <w:kern w:val="2"/>
                </w:rPr>
                <w:t>report their current method to calculate the mean daily temperature into the DAYCLI message;</w:t>
              </w:r>
            </w:ins>
          </w:p>
          <w:p w14:paraId="06F1D7BC" w14:textId="77777777" w:rsidR="003D4E37" w:rsidRDefault="003D4E37" w:rsidP="003D4E37">
            <w:pPr>
              <w:pStyle w:val="Sansinterligne"/>
              <w:numPr>
                <w:ilvl w:val="0"/>
                <w:numId w:val="37"/>
              </w:numPr>
              <w:rPr>
                <w:ins w:id="1332" w:author="STUBER Denis" w:date="2024-04-08T16:51:00Z"/>
                <w:rFonts w:ascii="Calibri" w:eastAsia="Calibri" w:hAnsi="Calibri" w:cs="Arial"/>
                <w:kern w:val="2"/>
              </w:rPr>
            </w:pPr>
            <w:ins w:id="1333" w:author="STUBER Denis" w:date="2024-04-08T16:51:00Z">
              <w:r>
                <w:rPr>
                  <w:rFonts w:eastAsia="Calibri" w:cs="Arial"/>
                  <w:kern w:val="2"/>
                </w:rPr>
                <w:t>carefully study any change in calculation method and its consequences before implementing it;</w:t>
              </w:r>
            </w:ins>
          </w:p>
          <w:p w14:paraId="06EDF05D" w14:textId="77777777" w:rsidR="003D4E37" w:rsidRDefault="003D4E37" w:rsidP="003D4E37">
            <w:pPr>
              <w:pStyle w:val="Sansinterligne"/>
              <w:numPr>
                <w:ilvl w:val="0"/>
                <w:numId w:val="37"/>
              </w:numPr>
              <w:rPr>
                <w:ins w:id="1334" w:author="STUBER Denis" w:date="2024-04-08T16:51:00Z"/>
                <w:rFonts w:ascii="Calibri" w:eastAsia="Calibri" w:hAnsi="Calibri" w:cs="Arial"/>
                <w:kern w:val="2"/>
              </w:rPr>
            </w:pPr>
            <w:commentRangeStart w:id="1335"/>
            <w:commentRangeStart w:id="1336"/>
            <w:ins w:id="1337" w:author="STUBER Denis" w:date="2024-04-08T16:51:00Z">
              <w:r>
                <w:rPr>
                  <w:rFonts w:eastAsia="Calibri" w:cs="Arial"/>
                  <w:kern w:val="2"/>
                </w:rPr>
                <w:t>in case of modification (new station, new equipment) favor a better approximation of the temperature calculation, for example by increasing the sample (e.g. from 4 values at main standard times to 24 hourly values) without, however, undermining the homogeneity of certain long series of data;</w:t>
              </w:r>
            </w:ins>
            <w:commentRangeEnd w:id="1335"/>
            <w:r w:rsidR="00814B02">
              <w:rPr>
                <w:rStyle w:val="Marquedecommentaire"/>
                <w:rFonts w:ascii="Calibri" w:hAnsi="Calibri"/>
                <w:lang w:val="en-AU"/>
              </w:rPr>
              <w:commentReference w:id="1335"/>
            </w:r>
            <w:commentRangeEnd w:id="1336"/>
            <w:r w:rsidR="005646F2">
              <w:rPr>
                <w:rStyle w:val="Marquedecommentaire"/>
                <w:rFonts w:ascii="Calibri" w:hAnsi="Calibri"/>
                <w:lang w:val="en-AU"/>
              </w:rPr>
              <w:commentReference w:id="1336"/>
            </w:r>
          </w:p>
          <w:p w14:paraId="712AC193" w14:textId="77777777" w:rsidR="003D4E37" w:rsidRDefault="003D4E37" w:rsidP="003D4E37">
            <w:pPr>
              <w:pStyle w:val="Sansinterligne"/>
              <w:numPr>
                <w:ilvl w:val="0"/>
                <w:numId w:val="37"/>
              </w:numPr>
              <w:rPr>
                <w:ins w:id="1338" w:author="STUBER Denis" w:date="2024-04-08T16:51:00Z"/>
                <w:rFonts w:ascii="Calibri" w:eastAsia="Calibri" w:hAnsi="Calibri" w:cs="Arial"/>
                <w:kern w:val="2"/>
              </w:rPr>
            </w:pPr>
            <w:ins w:id="1339" w:author="STUBER Denis" w:date="2024-04-08T16:51:00Z">
              <w:r>
                <w:rPr>
                  <w:rFonts w:eastAsia="Calibri" w:cs="Arial"/>
                  <w:kern w:val="2"/>
                </w:rPr>
                <w:t>And, if no missing data management rule is implemented, adopt one.</w:t>
              </w:r>
            </w:ins>
          </w:p>
        </w:tc>
      </w:tr>
    </w:tbl>
    <w:p w14:paraId="13804570" w14:textId="77777777" w:rsidR="003D4E37" w:rsidRDefault="003D4E37" w:rsidP="003D4E37">
      <w:pPr>
        <w:pStyle w:val="Sansinterligne"/>
        <w:rPr>
          <w:ins w:id="1340" w:author="STUBER Denis" w:date="2024-04-08T16:51:00Z"/>
        </w:rPr>
      </w:pPr>
    </w:p>
    <w:p w14:paraId="3AF483CC" w14:textId="77777777" w:rsidR="003D4E37" w:rsidRDefault="003D4E37" w:rsidP="003D4E37">
      <w:pPr>
        <w:pStyle w:val="Sansinterligne"/>
        <w:rPr>
          <w:ins w:id="1341" w:author="STUBER Denis" w:date="2024-04-08T16:51:00Z"/>
        </w:rPr>
      </w:pPr>
      <w:ins w:id="1342" w:author="STUBER Denis" w:date="2024-04-08T16:51:00Z">
        <w:r>
          <w:t>**********************************************************************************</w:t>
        </w:r>
      </w:ins>
    </w:p>
    <w:p w14:paraId="51710618" w14:textId="48908162" w:rsidR="003D4E37" w:rsidRPr="005646F2" w:rsidRDefault="003D4E37" w:rsidP="00B5247F">
      <w:pPr>
        <w:pStyle w:val="Titre2"/>
        <w:rPr>
          <w:ins w:id="1343" w:author="STUBER Denis" w:date="2024-04-08T16:51:00Z"/>
          <w:i/>
          <w:rPrChange w:id="1344" w:author="STUBER Denis" w:date="2024-07-24T15:57:00Z">
            <w:rPr>
              <w:ins w:id="1345" w:author="STUBER Denis" w:date="2024-04-08T16:51:00Z"/>
            </w:rPr>
          </w:rPrChange>
        </w:rPr>
      </w:pPr>
      <w:bookmarkStart w:id="1346" w:name="_Toc162539911"/>
      <w:bookmarkStart w:id="1347" w:name="_Toc163750200"/>
      <w:ins w:id="1348" w:author="STUBER Denis" w:date="2024-04-08T16:51:00Z">
        <w:r w:rsidRPr="005646F2">
          <w:rPr>
            <w:i/>
            <w:rPrChange w:id="1349" w:author="STUBER Denis" w:date="2024-07-24T15:57:00Z">
              <w:rPr/>
            </w:rPrChange>
          </w:rPr>
          <w:t>References</w:t>
        </w:r>
      </w:ins>
      <w:bookmarkEnd w:id="1346"/>
      <w:bookmarkEnd w:id="1347"/>
      <w:ins w:id="1350" w:author="STUBER Denis" w:date="2024-07-24T15:56:00Z">
        <w:r w:rsidR="005646F2" w:rsidRPr="005646F2">
          <w:rPr>
            <w:i/>
            <w:rPrChange w:id="1351" w:author="STUBER Denis" w:date="2024-07-24T15:57:00Z">
              <w:rPr/>
            </w:rPrChange>
          </w:rPr>
          <w:t xml:space="preserve"> for the reviewers</w:t>
        </w:r>
      </w:ins>
    </w:p>
    <w:p w14:paraId="7803B084" w14:textId="77777777" w:rsidR="003D4E37" w:rsidRPr="005646F2" w:rsidRDefault="003D4E37" w:rsidP="00A44B72">
      <w:pPr>
        <w:pStyle w:val="Titre3"/>
        <w:rPr>
          <w:ins w:id="1352" w:author="STUBER Denis" w:date="2024-04-08T16:51:00Z"/>
          <w:i/>
          <w:rPrChange w:id="1353" w:author="STUBER Denis" w:date="2024-07-24T15:57:00Z">
            <w:rPr>
              <w:ins w:id="1354" w:author="STUBER Denis" w:date="2024-04-08T16:51:00Z"/>
            </w:rPr>
          </w:rPrChange>
        </w:rPr>
      </w:pPr>
      <w:bookmarkStart w:id="1355" w:name="_Toc163750201"/>
      <w:ins w:id="1356" w:author="STUBER Denis" w:date="2024-04-08T16:51:00Z">
        <w:r w:rsidRPr="005646F2">
          <w:rPr>
            <w:i/>
            <w:rPrChange w:id="1357" w:author="STUBER Denis" w:date="2024-07-24T15:57:00Z">
              <w:rPr/>
            </w:rPrChange>
          </w:rPr>
          <w:t>Method for computation of the mean of the daily temperature and how to handle missing data</w:t>
        </w:r>
        <w:bookmarkEnd w:id="1355"/>
      </w:ins>
    </w:p>
    <w:p w14:paraId="4C0DB174" w14:textId="77777777" w:rsidR="003D4E37" w:rsidRPr="005646F2" w:rsidRDefault="003D4E37" w:rsidP="003D4E37">
      <w:pPr>
        <w:pStyle w:val="Sansinterligne"/>
        <w:rPr>
          <w:ins w:id="1358" w:author="STUBER Denis" w:date="2024-04-08T16:51:00Z"/>
          <w:rFonts w:cstheme="minorHAnsi"/>
          <w:b/>
          <w:i/>
          <w:rPrChange w:id="1359" w:author="STUBER Denis" w:date="2024-07-24T15:57:00Z">
            <w:rPr>
              <w:ins w:id="1360" w:author="STUBER Denis" w:date="2024-04-08T16:51:00Z"/>
              <w:rFonts w:cstheme="minorHAnsi"/>
              <w:b/>
            </w:rPr>
          </w:rPrChange>
        </w:rPr>
      </w:pPr>
      <w:ins w:id="1361" w:author="STUBER Denis" w:date="2024-04-08T16:51:00Z">
        <w:r w:rsidRPr="005646F2">
          <w:rPr>
            <w:rFonts w:cstheme="minorHAnsi"/>
            <w:b/>
            <w:i/>
            <w:rPrChange w:id="1362" w:author="STUBER Denis" w:date="2024-07-24T15:57:00Z">
              <w:rPr>
                <w:rFonts w:cstheme="minorHAnsi"/>
                <w:b/>
              </w:rPr>
            </w:rPrChange>
          </w:rPr>
          <w:t xml:space="preserve">WMO/TD-No.341, 1989, Calculation of monthly and annual 30-year standard </w:t>
        </w:r>
        <w:commentRangeStart w:id="1363"/>
        <w:commentRangeStart w:id="1364"/>
        <w:r w:rsidRPr="005646F2">
          <w:rPr>
            <w:rFonts w:cstheme="minorHAnsi"/>
            <w:b/>
            <w:i/>
            <w:rPrChange w:id="1365" w:author="STUBER Denis" w:date="2024-07-24T15:57:00Z">
              <w:rPr>
                <w:rFonts w:cstheme="minorHAnsi"/>
                <w:b/>
              </w:rPr>
            </w:rPrChange>
          </w:rPr>
          <w:t>normal</w:t>
        </w:r>
      </w:ins>
      <w:commentRangeEnd w:id="1363"/>
      <w:r w:rsidR="00700421" w:rsidRPr="005646F2">
        <w:rPr>
          <w:rStyle w:val="Marquedecommentaire"/>
          <w:rFonts w:ascii="Calibri" w:hAnsi="Calibri"/>
          <w:i/>
          <w:lang w:val="en-AU"/>
          <w:rPrChange w:id="1366" w:author="STUBER Denis" w:date="2024-07-24T15:57:00Z">
            <w:rPr>
              <w:rStyle w:val="Marquedecommentaire"/>
              <w:rFonts w:ascii="Calibri" w:hAnsi="Calibri"/>
              <w:lang w:val="en-AU"/>
            </w:rPr>
          </w:rPrChange>
        </w:rPr>
        <w:commentReference w:id="1363"/>
      </w:r>
      <w:commentRangeEnd w:id="1364"/>
      <w:r w:rsidR="005646F2" w:rsidRPr="005646F2">
        <w:rPr>
          <w:rStyle w:val="Marquedecommentaire"/>
          <w:rFonts w:ascii="Calibri" w:hAnsi="Calibri"/>
          <w:i/>
          <w:lang w:val="en-AU"/>
          <w:rPrChange w:id="1367" w:author="STUBER Denis" w:date="2024-07-24T15:57:00Z">
            <w:rPr>
              <w:rStyle w:val="Marquedecommentaire"/>
              <w:rFonts w:ascii="Calibri" w:hAnsi="Calibri"/>
              <w:lang w:val="en-AU"/>
            </w:rPr>
          </w:rPrChange>
        </w:rPr>
        <w:commentReference w:id="1364"/>
      </w:r>
    </w:p>
    <w:p w14:paraId="445D87EE" w14:textId="77777777" w:rsidR="003D4E37" w:rsidRPr="005646F2" w:rsidRDefault="003D4E37" w:rsidP="003D4E37">
      <w:pPr>
        <w:pStyle w:val="Sansinterligne"/>
        <w:rPr>
          <w:ins w:id="1368" w:author="STUBER Denis" w:date="2024-04-08T16:51:00Z"/>
          <w:i/>
          <w:rPrChange w:id="1369" w:author="STUBER Denis" w:date="2024-07-24T15:57:00Z">
            <w:rPr>
              <w:ins w:id="1370" w:author="STUBER Denis" w:date="2024-04-08T16:51:00Z"/>
            </w:rPr>
          </w:rPrChange>
        </w:rPr>
      </w:pPr>
      <w:ins w:id="1371" w:author="STUBER Denis" w:date="2024-04-08T16:51:00Z">
        <w:r w:rsidRPr="005646F2">
          <w:rPr>
            <w:i/>
            <w:rPrChange w:id="1372" w:author="STUBER Denis" w:date="2024-07-24T15:57:00Z">
              <w:rPr/>
            </w:rPrChange>
          </w:rPr>
          <w:t xml:space="preserve">The recommendation for some parameters is to use either the </w:t>
        </w:r>
        <w:proofErr w:type="gramStart"/>
        <w:r w:rsidRPr="005646F2">
          <w:rPr>
            <w:i/>
            <w:rPrChange w:id="1373" w:author="STUBER Denis" w:date="2024-07-24T15:57:00Z">
              <w:rPr/>
            </w:rPrChange>
          </w:rPr>
          <w:t>24 hourly</w:t>
        </w:r>
        <w:proofErr w:type="gramEnd"/>
        <w:r w:rsidRPr="005646F2">
          <w:rPr>
            <w:i/>
            <w:rPrChange w:id="1374" w:author="STUBER Denis" w:date="2024-07-24T15:57:00Z">
              <w:rPr/>
            </w:rPrChange>
          </w:rPr>
          <w:t xml:space="preserve"> observations or the 8 synoptic observations plus one Flag to indicate the number of observations used for the calculation.</w:t>
        </w:r>
      </w:ins>
    </w:p>
    <w:p w14:paraId="533498AA" w14:textId="77777777" w:rsidR="003D4E37" w:rsidRPr="005646F2" w:rsidRDefault="003D4E37" w:rsidP="003D4E37">
      <w:pPr>
        <w:pStyle w:val="Sansinterligne"/>
        <w:rPr>
          <w:ins w:id="1375" w:author="STUBER Denis" w:date="2024-04-08T16:51:00Z"/>
          <w:i/>
          <w:rPrChange w:id="1376" w:author="STUBER Denis" w:date="2024-07-24T15:57:00Z">
            <w:rPr>
              <w:ins w:id="1377" w:author="STUBER Denis" w:date="2024-04-08T16:51:00Z"/>
            </w:rPr>
          </w:rPrChange>
        </w:rPr>
      </w:pPr>
    </w:p>
    <w:p w14:paraId="23D19E7B" w14:textId="77777777" w:rsidR="003D4E37" w:rsidRPr="005646F2" w:rsidRDefault="003D4E37" w:rsidP="003D4E37">
      <w:pPr>
        <w:pStyle w:val="Sansinterligne"/>
        <w:rPr>
          <w:ins w:id="1378" w:author="STUBER Denis" w:date="2024-04-08T16:51:00Z"/>
          <w:rFonts w:cstheme="minorHAnsi"/>
          <w:b/>
          <w:i/>
          <w:rPrChange w:id="1379" w:author="STUBER Denis" w:date="2024-07-24T15:57:00Z">
            <w:rPr>
              <w:ins w:id="1380" w:author="STUBER Denis" w:date="2024-04-08T16:51:00Z"/>
              <w:rFonts w:cstheme="minorHAnsi"/>
              <w:b/>
            </w:rPr>
          </w:rPrChange>
        </w:rPr>
      </w:pPr>
      <w:ins w:id="1381" w:author="STUBER Denis" w:date="2024-04-08T16:51:00Z">
        <w:r w:rsidRPr="005646F2">
          <w:rPr>
            <w:rFonts w:cstheme="minorHAnsi"/>
            <w:b/>
            <w:i/>
            <w:rPrChange w:id="1382" w:author="STUBER Denis" w:date="2024-07-24T15:57:00Z">
              <w:rPr>
                <w:rFonts w:cstheme="minorHAnsi"/>
                <w:b/>
              </w:rPr>
            </w:rPrChange>
          </w:rPr>
          <w:t>WMO/TD-No. 1188, 2009, Handbook on CLIMAT and CLIMAT TEMP Reporting</w:t>
        </w:r>
      </w:ins>
    </w:p>
    <w:p w14:paraId="3BB99DAA" w14:textId="77777777" w:rsidR="003D4E37" w:rsidRPr="005646F2" w:rsidRDefault="003D4E37" w:rsidP="003D4E37">
      <w:pPr>
        <w:pStyle w:val="Sansinterligne"/>
        <w:rPr>
          <w:ins w:id="1383" w:author="STUBER Denis" w:date="2024-04-08T16:51:00Z"/>
          <w:i/>
          <w:rPrChange w:id="1384" w:author="STUBER Denis" w:date="2024-07-24T15:57:00Z">
            <w:rPr>
              <w:ins w:id="1385" w:author="STUBER Denis" w:date="2024-04-08T16:51:00Z"/>
            </w:rPr>
          </w:rPrChange>
        </w:rPr>
      </w:pPr>
      <w:ins w:id="1386" w:author="STUBER Denis" w:date="2024-04-08T16:51:00Z">
        <w:r w:rsidRPr="005646F2">
          <w:rPr>
            <w:i/>
            <w:rPrChange w:id="1387" w:author="STUBER Denis" w:date="2024-07-24T15:57:00Z">
              <w:rPr/>
            </w:rPrChange>
          </w:rPr>
          <w:t xml:space="preserve">“Mean daily values shall be calculated on the basis of observations either at the UTC main standard times for surface synoptic observations or at both the UTC main and intermediate standard times for surface synoptic observations for each day in local time (0000 - 2359). </w:t>
        </w:r>
        <w:r w:rsidRPr="005646F2">
          <w:rPr>
            <w:i/>
            <w:u w:val="single"/>
            <w:rPrChange w:id="1388" w:author="STUBER Denis" w:date="2024-07-24T15:57:00Z">
              <w:rPr>
                <w:u w:val="single"/>
              </w:rPr>
            </w:rPrChange>
          </w:rPr>
          <w:t>As an exception, observational days for precipitation are defined from 0601 UTC to 0600 UTC of the following day (hence, six hours of the following UTC day shall be considered as belonging to the preceding UTC day)</w:t>
        </w:r>
        <w:r w:rsidRPr="005646F2">
          <w:rPr>
            <w:i/>
            <w:rPrChange w:id="1389" w:author="STUBER Denis" w:date="2024-07-24T15:57:00Z">
              <w:rPr/>
            </w:rPrChange>
          </w:rPr>
          <w:t xml:space="preserve">.” </w:t>
        </w:r>
        <w:r w:rsidRPr="005646F2">
          <w:rPr>
            <w:b/>
            <w:i/>
            <w:rPrChange w:id="1390" w:author="STUBER Denis" w:date="2024-07-24T15:57:00Z">
              <w:rPr>
                <w:b/>
              </w:rPr>
            </w:rPrChange>
          </w:rPr>
          <w:t>page 11</w:t>
        </w:r>
      </w:ins>
    </w:p>
    <w:p w14:paraId="5AE25973" w14:textId="77777777" w:rsidR="003D4E37" w:rsidRPr="005646F2" w:rsidRDefault="003D4E37" w:rsidP="003D4E37">
      <w:pPr>
        <w:pStyle w:val="Sansinterligne"/>
        <w:rPr>
          <w:ins w:id="1391" w:author="STUBER Denis" w:date="2024-04-08T16:51:00Z"/>
          <w:i/>
          <w:rPrChange w:id="1392" w:author="STUBER Denis" w:date="2024-07-24T15:57:00Z">
            <w:rPr>
              <w:ins w:id="1393" w:author="STUBER Denis" w:date="2024-04-08T16:51:00Z"/>
            </w:rPr>
          </w:rPrChange>
        </w:rPr>
      </w:pPr>
    </w:p>
    <w:p w14:paraId="388E70B0" w14:textId="77777777" w:rsidR="003D4E37" w:rsidRPr="005646F2" w:rsidRDefault="003D4E37" w:rsidP="003D4E37">
      <w:pPr>
        <w:pStyle w:val="Sansinterligne"/>
        <w:rPr>
          <w:ins w:id="1394" w:author="STUBER Denis" w:date="2024-04-08T16:51:00Z"/>
          <w:i/>
          <w:rPrChange w:id="1395" w:author="STUBER Denis" w:date="2024-07-24T15:57:00Z">
            <w:rPr>
              <w:ins w:id="1396" w:author="STUBER Denis" w:date="2024-04-08T16:51:00Z"/>
            </w:rPr>
          </w:rPrChange>
        </w:rPr>
      </w:pPr>
      <w:ins w:id="1397" w:author="STUBER Denis" w:date="2024-04-08T16:51:00Z">
        <w:r w:rsidRPr="005646F2">
          <w:rPr>
            <w:i/>
            <w:rPrChange w:id="1398" w:author="STUBER Denis" w:date="2024-07-24T15:57:00Z">
              <w:rPr/>
            </w:rPrChange>
          </w:rPr>
          <w:t xml:space="preserve">“The daily mean air temperature </w:t>
        </w:r>
        <w:proofErr w:type="spellStart"/>
        <w:r w:rsidRPr="005646F2">
          <w:rPr>
            <w:i/>
            <w:rPrChange w:id="1399" w:author="STUBER Denis" w:date="2024-07-24T15:57:00Z">
              <w:rPr/>
            </w:rPrChange>
          </w:rPr>
          <w:t>Tday</w:t>
        </w:r>
        <w:proofErr w:type="spellEnd"/>
        <w:r w:rsidRPr="005646F2">
          <w:rPr>
            <w:i/>
            <w:rPrChange w:id="1400" w:author="STUBER Denis" w:date="2024-07-24T15:57:00Z">
              <w:rPr/>
            </w:rPrChange>
          </w:rPr>
          <w:t xml:space="preserve">-j is the arithmetic mean of all four or eight air temperature values observed during a day j.” </w:t>
        </w:r>
        <w:r w:rsidRPr="005646F2">
          <w:rPr>
            <w:b/>
            <w:i/>
            <w:rPrChange w:id="1401" w:author="STUBER Denis" w:date="2024-07-24T15:57:00Z">
              <w:rPr>
                <w:b/>
              </w:rPr>
            </w:rPrChange>
          </w:rPr>
          <w:t>page 11</w:t>
        </w:r>
      </w:ins>
    </w:p>
    <w:p w14:paraId="4B85D698" w14:textId="77777777" w:rsidR="003D4E37" w:rsidRPr="005646F2" w:rsidRDefault="003D4E37" w:rsidP="003D4E37">
      <w:pPr>
        <w:pStyle w:val="Sansinterligne"/>
        <w:rPr>
          <w:ins w:id="1402" w:author="STUBER Denis" w:date="2024-04-08T16:51:00Z"/>
          <w:i/>
          <w:rPrChange w:id="1403" w:author="STUBER Denis" w:date="2024-07-24T15:57:00Z">
            <w:rPr>
              <w:ins w:id="1404" w:author="STUBER Denis" w:date="2024-04-08T16:51:00Z"/>
            </w:rPr>
          </w:rPrChange>
        </w:rPr>
      </w:pPr>
    </w:p>
    <w:p w14:paraId="68866A12" w14:textId="77777777" w:rsidR="003D4E37" w:rsidRPr="005646F2" w:rsidRDefault="003D4E37" w:rsidP="003D4E37">
      <w:pPr>
        <w:pStyle w:val="Sansinterligne"/>
        <w:rPr>
          <w:ins w:id="1405" w:author="STUBER Denis" w:date="2024-04-08T16:51:00Z"/>
          <w:i/>
          <w:rPrChange w:id="1406" w:author="STUBER Denis" w:date="2024-07-24T15:57:00Z">
            <w:rPr>
              <w:ins w:id="1407" w:author="STUBER Denis" w:date="2024-04-08T16:51:00Z"/>
            </w:rPr>
          </w:rPrChange>
        </w:rPr>
      </w:pPr>
      <w:ins w:id="1408" w:author="STUBER Denis" w:date="2024-04-08T16:51:00Z">
        <w:r w:rsidRPr="005646F2">
          <w:rPr>
            <w:i/>
            <w:rPrChange w:id="1409" w:author="STUBER Denis" w:date="2024-07-24T15:57:00Z">
              <w:rPr/>
            </w:rPrChange>
          </w:rPr>
          <w:t>“The main standard times for surface synoptic observations are 0000, 0600, 1200 and 1800 UTC. The intermediate standard times for surface synoptic observations are 0300, 0900, 1500 and 2100 UTC.</w:t>
        </w:r>
      </w:ins>
    </w:p>
    <w:p w14:paraId="07A0211D" w14:textId="77777777" w:rsidR="003D4E37" w:rsidRPr="005646F2" w:rsidRDefault="003D4E37" w:rsidP="003D4E37">
      <w:pPr>
        <w:pStyle w:val="Sansinterligne"/>
        <w:rPr>
          <w:ins w:id="1410" w:author="STUBER Denis" w:date="2024-04-08T16:51:00Z"/>
          <w:i/>
          <w:rPrChange w:id="1411" w:author="STUBER Denis" w:date="2024-07-24T15:57:00Z">
            <w:rPr>
              <w:ins w:id="1412" w:author="STUBER Denis" w:date="2024-04-08T16:51:00Z"/>
            </w:rPr>
          </w:rPrChange>
        </w:rPr>
      </w:pPr>
      <w:ins w:id="1413" w:author="STUBER Denis" w:date="2024-04-08T16:51:00Z">
        <w:r w:rsidRPr="005646F2">
          <w:rPr>
            <w:i/>
            <w:rPrChange w:id="1414" w:author="STUBER Denis" w:date="2024-07-24T15:57:00Z">
              <w:rPr/>
            </w:rPrChange>
          </w:rPr>
          <w:t>Mean daily values shall be calculated as an average of observation values at the UTC standard times for surface synoptic observations which correspond to a given day j in local time (0000 - 2359 local time) for all days of the respective month. All four or eight observations shall be used for daily averaging.”</w:t>
        </w:r>
      </w:ins>
    </w:p>
    <w:p w14:paraId="25231095" w14:textId="77777777" w:rsidR="003D4E37" w:rsidRPr="005646F2" w:rsidRDefault="003D4E37" w:rsidP="003D4E37">
      <w:pPr>
        <w:pStyle w:val="Sansinterligne"/>
        <w:rPr>
          <w:ins w:id="1415" w:author="STUBER Denis" w:date="2024-04-08T16:51:00Z"/>
          <w:i/>
          <w:rPrChange w:id="1416" w:author="STUBER Denis" w:date="2024-07-24T15:57:00Z">
            <w:rPr>
              <w:ins w:id="1417" w:author="STUBER Denis" w:date="2024-04-08T16:51:00Z"/>
            </w:rPr>
          </w:rPrChange>
        </w:rPr>
      </w:pPr>
    </w:p>
    <w:p w14:paraId="4D3FDCB3" w14:textId="77777777" w:rsidR="003D4E37" w:rsidRPr="005646F2" w:rsidRDefault="003D4E37" w:rsidP="003D4E37">
      <w:pPr>
        <w:pStyle w:val="Sansinterligne"/>
        <w:rPr>
          <w:ins w:id="1418" w:author="STUBER Denis" w:date="2024-04-08T16:51:00Z"/>
          <w:i/>
          <w:rPrChange w:id="1419" w:author="STUBER Denis" w:date="2024-07-24T15:57:00Z">
            <w:rPr>
              <w:ins w:id="1420" w:author="STUBER Denis" w:date="2024-04-08T16:51:00Z"/>
            </w:rPr>
          </w:rPrChange>
        </w:rPr>
      </w:pPr>
      <w:ins w:id="1421" w:author="STUBER Denis" w:date="2024-04-08T16:51:00Z">
        <w:r w:rsidRPr="005646F2">
          <w:rPr>
            <w:i/>
            <w:rPrChange w:id="1422" w:author="STUBER Denis" w:date="2024-07-24T15:57:00Z">
              <w:rPr/>
            </w:rPrChange>
          </w:rPr>
          <w:lastRenderedPageBreak/>
          <w:t xml:space="preserve">If any value necessary for the calculation of a mean daily value is missing, the missing value, if possible, should be taken from appropriate autographic records. If this cannot be done, and if it was intended to calculate the mean daily value on the base of eight standard times for surface synoptic observations, then only the four main or intermediate standard times for surface synoptic observations shall be used for calculation. If this cannot be done, the respective daily mean value shall be marked as missing. It is not allowable to use less than four either main or intermediate standard times for surface synoptic observations for the calculation of a mean daily value.” </w:t>
        </w:r>
        <w:r w:rsidRPr="005646F2">
          <w:rPr>
            <w:b/>
            <w:i/>
            <w:rPrChange w:id="1423" w:author="STUBER Denis" w:date="2024-07-24T15:57:00Z">
              <w:rPr>
                <w:b/>
              </w:rPr>
            </w:rPrChange>
          </w:rPr>
          <w:t>Page 12</w:t>
        </w:r>
      </w:ins>
    </w:p>
    <w:p w14:paraId="26029E30" w14:textId="77777777" w:rsidR="003D4E37" w:rsidRPr="005646F2" w:rsidRDefault="003D4E37" w:rsidP="003D4E37">
      <w:pPr>
        <w:pStyle w:val="Sansinterligne"/>
        <w:rPr>
          <w:ins w:id="1424" w:author="STUBER Denis" w:date="2024-04-08T16:51:00Z"/>
          <w:i/>
          <w:rPrChange w:id="1425" w:author="STUBER Denis" w:date="2024-07-24T15:57:00Z">
            <w:rPr>
              <w:ins w:id="1426" w:author="STUBER Denis" w:date="2024-04-08T16:51:00Z"/>
            </w:rPr>
          </w:rPrChange>
        </w:rPr>
      </w:pPr>
    </w:p>
    <w:p w14:paraId="4D7B6523" w14:textId="77777777" w:rsidR="003D4E37" w:rsidRPr="005646F2" w:rsidRDefault="003D4E37" w:rsidP="003D4E37">
      <w:pPr>
        <w:pStyle w:val="Sansinterligne"/>
        <w:rPr>
          <w:ins w:id="1427" w:author="STUBER Denis" w:date="2024-04-08T16:51:00Z"/>
          <w:b/>
          <w:i/>
          <w:rPrChange w:id="1428" w:author="STUBER Denis" w:date="2024-07-24T15:57:00Z">
            <w:rPr>
              <w:ins w:id="1429" w:author="STUBER Denis" w:date="2024-04-08T16:51:00Z"/>
              <w:b/>
            </w:rPr>
          </w:rPrChange>
        </w:rPr>
      </w:pPr>
      <w:ins w:id="1430" w:author="STUBER Denis" w:date="2024-04-08T16:51:00Z">
        <w:r w:rsidRPr="005646F2">
          <w:rPr>
            <w:b/>
            <w:i/>
            <w:rPrChange w:id="1431" w:author="STUBER Denis" w:date="2024-07-24T15:57:00Z">
              <w:rPr>
                <w:b/>
              </w:rPr>
            </w:rPrChange>
          </w:rPr>
          <w:t xml:space="preserve">WMO-No. 1203, 2017, WMO Guidelines on the Calculation of Climate </w:t>
        </w:r>
        <w:proofErr w:type="spellStart"/>
        <w:r w:rsidRPr="005646F2">
          <w:rPr>
            <w:b/>
            <w:i/>
            <w:rPrChange w:id="1432" w:author="STUBER Denis" w:date="2024-07-24T15:57:00Z">
              <w:rPr>
                <w:b/>
              </w:rPr>
            </w:rPrChange>
          </w:rPr>
          <w:t>Normals</w:t>
        </w:r>
        <w:proofErr w:type="spellEnd"/>
      </w:ins>
    </w:p>
    <w:p w14:paraId="11E3D76B" w14:textId="77777777" w:rsidR="003D4E37" w:rsidRPr="005646F2" w:rsidRDefault="003D4E37" w:rsidP="003D4E37">
      <w:pPr>
        <w:pStyle w:val="Sansinterligne"/>
        <w:rPr>
          <w:ins w:id="1433" w:author="STUBER Denis" w:date="2024-04-08T16:51:00Z"/>
          <w:i/>
          <w:rPrChange w:id="1434" w:author="STUBER Denis" w:date="2024-07-24T15:57:00Z">
            <w:rPr>
              <w:ins w:id="1435" w:author="STUBER Denis" w:date="2024-04-08T16:51:00Z"/>
            </w:rPr>
          </w:rPrChange>
        </w:rPr>
      </w:pPr>
      <w:ins w:id="1436" w:author="STUBER Denis" w:date="2024-04-08T16:51:00Z">
        <w:r w:rsidRPr="005646F2">
          <w:rPr>
            <w:i/>
            <w:rPrChange w:id="1437" w:author="STUBER Denis" w:date="2024-07-24T15:57:00Z">
              <w:rPr/>
            </w:rPrChange>
          </w:rPr>
          <w:t xml:space="preserve">“Definition of observation day, and the way in which daily mean temperature is calculated, should be according to national standards and documented in metadata (see also section 4.9). Different methods are in operational use for the calculation of daily mean temperature.” </w:t>
        </w:r>
        <w:r w:rsidRPr="005646F2">
          <w:rPr>
            <w:b/>
            <w:i/>
            <w:rPrChange w:id="1438" w:author="STUBER Denis" w:date="2024-07-24T15:57:00Z">
              <w:rPr>
                <w:b/>
              </w:rPr>
            </w:rPrChange>
          </w:rPr>
          <w:t>Page 3</w:t>
        </w:r>
        <w:r w:rsidRPr="005646F2">
          <w:rPr>
            <w:i/>
            <w:rPrChange w:id="1439" w:author="STUBER Denis" w:date="2024-07-24T15:57:00Z">
              <w:rPr/>
            </w:rPrChange>
          </w:rPr>
          <w:t>.</w:t>
        </w:r>
      </w:ins>
    </w:p>
    <w:p w14:paraId="66332E93" w14:textId="6FEBF45E" w:rsidR="003D4E37" w:rsidRPr="005646F2" w:rsidRDefault="003D4E37" w:rsidP="00B12237">
      <w:pPr>
        <w:rPr>
          <w:ins w:id="1440" w:author="STUBER Denis" w:date="2024-04-09T11:19:00Z"/>
          <w:rFonts w:ascii="Arial" w:hAnsi="Arial" w:cs="Arial"/>
          <w:b/>
          <w:bCs/>
          <w:i/>
          <w:color w:val="7030A0"/>
          <w:sz w:val="24"/>
          <w:szCs w:val="24"/>
          <w:rPrChange w:id="1441" w:author="STUBER Denis" w:date="2024-07-24T15:57:00Z">
            <w:rPr>
              <w:ins w:id="1442" w:author="STUBER Denis" w:date="2024-04-09T11:19:00Z"/>
              <w:rFonts w:ascii="Arial" w:hAnsi="Arial" w:cs="Arial"/>
              <w:b/>
              <w:bCs/>
              <w:color w:val="7030A0"/>
              <w:sz w:val="24"/>
              <w:szCs w:val="24"/>
            </w:rPr>
          </w:rPrChange>
        </w:rPr>
      </w:pPr>
    </w:p>
    <w:p w14:paraId="4A0AB9C0" w14:textId="1CE2A43D" w:rsidR="00C74AA8" w:rsidRPr="009F44D2" w:rsidRDefault="00C74AA8" w:rsidP="00A44B72">
      <w:pPr>
        <w:pStyle w:val="Titre3"/>
        <w:rPr>
          <w:ins w:id="1443" w:author="STUBER Denis" w:date="2024-04-09T11:19:00Z"/>
          <w:i/>
        </w:rPr>
      </w:pPr>
      <w:bookmarkStart w:id="1444" w:name="_Toc163750202"/>
      <w:ins w:id="1445" w:author="STUBER Denis" w:date="2024-04-09T11:20:00Z">
        <w:r w:rsidRPr="005646F2">
          <w:rPr>
            <w:i/>
            <w:rPrChange w:id="1446" w:author="STUBER Denis" w:date="2024-07-24T15:57:00Z">
              <w:rPr/>
            </w:rPrChange>
          </w:rPr>
          <w:t>Summary on rules used by NMHSs</w:t>
        </w:r>
      </w:ins>
      <w:ins w:id="1447" w:author="STUBER Denis" w:date="2024-04-09T18:02:00Z">
        <w:r w:rsidR="00C17D95" w:rsidRPr="005646F2">
          <w:rPr>
            <w:i/>
            <w:rPrChange w:id="1448" w:author="STUBER Denis" w:date="2024-07-24T15:57:00Z">
              <w:rPr/>
            </w:rPrChange>
          </w:rPr>
          <w:t xml:space="preserve"> or describe in </w:t>
        </w:r>
        <w:commentRangeStart w:id="1449"/>
        <w:commentRangeStart w:id="1450"/>
        <w:commentRangeStart w:id="1451"/>
        <w:commentRangeStart w:id="1452"/>
        <w:commentRangeStart w:id="1453"/>
        <w:r w:rsidR="00C17D95" w:rsidRPr="005646F2">
          <w:rPr>
            <w:i/>
            <w:rPrChange w:id="1454" w:author="STUBER Denis" w:date="2024-07-24T15:57:00Z">
              <w:rPr/>
            </w:rPrChange>
          </w:rPr>
          <w:t>guidelines</w:t>
        </w:r>
      </w:ins>
      <w:bookmarkEnd w:id="1444"/>
      <w:commentRangeEnd w:id="1449"/>
      <w:r w:rsidR="002F7481" w:rsidRPr="009F44D2">
        <w:rPr>
          <w:rStyle w:val="Marquedecommentaire"/>
          <w:rFonts w:eastAsiaTheme="minorHAnsi" w:cstheme="minorBidi"/>
          <w:b w:val="0"/>
          <w:bCs w:val="0"/>
          <w:i/>
          <w:lang w:eastAsia="en-US"/>
        </w:rPr>
        <w:commentReference w:id="1449"/>
      </w:r>
      <w:commentRangeEnd w:id="1450"/>
      <w:r w:rsidR="00E0334A" w:rsidRPr="009F44D2">
        <w:rPr>
          <w:rStyle w:val="Marquedecommentaire"/>
          <w:rFonts w:eastAsiaTheme="minorHAnsi" w:cstheme="minorBidi"/>
          <w:b w:val="0"/>
          <w:bCs w:val="0"/>
          <w:i/>
          <w:lang w:eastAsia="en-US"/>
        </w:rPr>
        <w:commentReference w:id="1450"/>
      </w:r>
      <w:commentRangeEnd w:id="1451"/>
      <w:r w:rsidR="009F44D2">
        <w:rPr>
          <w:rStyle w:val="Marquedecommentaire"/>
          <w:rFonts w:eastAsiaTheme="minorHAnsi" w:cstheme="minorBidi"/>
          <w:b w:val="0"/>
          <w:bCs w:val="0"/>
          <w:lang w:eastAsia="en-US"/>
        </w:rPr>
        <w:commentReference w:id="1451"/>
      </w:r>
      <w:commentRangeEnd w:id="1452"/>
      <w:r w:rsidR="009F44D2">
        <w:rPr>
          <w:rStyle w:val="Marquedecommentaire"/>
          <w:rFonts w:eastAsiaTheme="minorHAnsi" w:cstheme="minorBidi"/>
          <w:b w:val="0"/>
          <w:bCs w:val="0"/>
          <w:lang w:eastAsia="en-US"/>
        </w:rPr>
        <w:commentReference w:id="1452"/>
      </w:r>
      <w:commentRangeEnd w:id="1453"/>
      <w:r w:rsidR="009F44D2">
        <w:rPr>
          <w:rStyle w:val="Marquedecommentaire"/>
          <w:rFonts w:eastAsiaTheme="minorHAnsi" w:cstheme="minorBidi"/>
          <w:b w:val="0"/>
          <w:bCs w:val="0"/>
          <w:lang w:eastAsia="en-US"/>
        </w:rPr>
        <w:commentReference w:id="1453"/>
      </w:r>
    </w:p>
    <w:p w14:paraId="7496B6E7" w14:textId="7FB4BAC3" w:rsidR="00C74AA8" w:rsidRPr="009F44D2" w:rsidRDefault="00C74AA8" w:rsidP="00B12237">
      <w:pPr>
        <w:rPr>
          <w:ins w:id="1455" w:author="STUBER Denis" w:date="2024-04-09T11:19:00Z"/>
          <w:rFonts w:ascii="Arial" w:hAnsi="Arial" w:cs="Arial"/>
          <w:b/>
          <w:bCs/>
          <w:i/>
          <w:color w:val="7030A0"/>
          <w:sz w:val="24"/>
          <w:szCs w:val="24"/>
        </w:rPr>
      </w:pPr>
    </w:p>
    <w:tbl>
      <w:tblPr>
        <w:tblW w:w="10183" w:type="dxa"/>
        <w:tblInd w:w="8" w:type="dxa"/>
        <w:tblCellMar>
          <w:left w:w="0" w:type="dxa"/>
          <w:right w:w="0" w:type="dxa"/>
        </w:tblCellMar>
        <w:tblLook w:val="0600" w:firstRow="0" w:lastRow="0" w:firstColumn="0" w:lastColumn="0" w:noHBand="1" w:noVBand="1"/>
      </w:tblPr>
      <w:tblGrid>
        <w:gridCol w:w="1678"/>
        <w:gridCol w:w="2835"/>
        <w:gridCol w:w="2835"/>
        <w:gridCol w:w="2835"/>
      </w:tblGrid>
      <w:tr w:rsidR="00C17D95" w:rsidRPr="009F44D2" w14:paraId="2985CA0F" w14:textId="77777777" w:rsidTr="00C17D95">
        <w:trPr>
          <w:trHeight w:val="760"/>
          <w:ins w:id="1456" w:author="STUBER Denis" w:date="2024-04-09T11:23:00Z"/>
        </w:trPr>
        <w:tc>
          <w:tcPr>
            <w:tcW w:w="1678" w:type="dxa"/>
            <w:tcBorders>
              <w:top w:val="single" w:sz="12" w:space="0" w:color="000000"/>
              <w:left w:val="single" w:sz="12" w:space="0" w:color="000000"/>
              <w:bottom w:val="single" w:sz="8" w:space="0" w:color="000000"/>
              <w:right w:val="single" w:sz="8" w:space="0" w:color="000000"/>
            </w:tcBorders>
            <w:shd w:val="clear" w:color="000000" w:fill="004070"/>
            <w:tcMar>
              <w:top w:w="72" w:type="dxa"/>
              <w:left w:w="144" w:type="dxa"/>
              <w:bottom w:w="72" w:type="dxa"/>
              <w:right w:w="144" w:type="dxa"/>
            </w:tcMar>
            <w:vAlign w:val="center"/>
            <w:hideMark/>
          </w:tcPr>
          <w:p w14:paraId="6BA12FE2" w14:textId="2E50A5F0" w:rsidR="00C17D95" w:rsidRPr="009F44D2" w:rsidRDefault="00C17D95" w:rsidP="00C17D95">
            <w:pPr>
              <w:rPr>
                <w:ins w:id="1457" w:author="STUBER Denis" w:date="2024-04-09T11:23:00Z"/>
                <w:rFonts w:asciiTheme="minorHAnsi" w:hAnsiTheme="minorHAnsi" w:cstheme="minorHAnsi"/>
                <w:b/>
                <w:bCs/>
                <w:i/>
                <w:color w:val="7030A0"/>
                <w:sz w:val="24"/>
                <w:szCs w:val="24"/>
                <w:lang w:val="en-US"/>
              </w:rPr>
            </w:pPr>
            <w:ins w:id="1458" w:author="STUBER Denis" w:date="2024-04-09T17:59:00Z">
              <w:r w:rsidRPr="009F44D2">
                <w:rPr>
                  <w:rFonts w:cs="Calibri"/>
                  <w:b/>
                  <w:bCs/>
                  <w:i/>
                  <w:color w:val="7030A0"/>
                </w:rPr>
                <w:t>System or guidelines</w:t>
              </w:r>
            </w:ins>
          </w:p>
        </w:tc>
        <w:tc>
          <w:tcPr>
            <w:tcW w:w="2835" w:type="dxa"/>
            <w:tcBorders>
              <w:top w:val="single" w:sz="12" w:space="0" w:color="000000"/>
              <w:left w:val="nil"/>
              <w:bottom w:val="single" w:sz="8" w:space="0" w:color="000000"/>
              <w:right w:val="single" w:sz="8" w:space="0" w:color="000000"/>
            </w:tcBorders>
            <w:shd w:val="clear" w:color="000000" w:fill="004070"/>
            <w:tcMar>
              <w:top w:w="72" w:type="dxa"/>
              <w:left w:w="144" w:type="dxa"/>
              <w:bottom w:w="72" w:type="dxa"/>
              <w:right w:w="144" w:type="dxa"/>
            </w:tcMar>
            <w:vAlign w:val="center"/>
            <w:hideMark/>
          </w:tcPr>
          <w:p w14:paraId="21B6E072" w14:textId="3AD5F087" w:rsidR="00C17D95" w:rsidRPr="009F44D2" w:rsidRDefault="00C17D95" w:rsidP="00C17D95">
            <w:pPr>
              <w:rPr>
                <w:ins w:id="1459" w:author="STUBER Denis" w:date="2024-04-09T11:23:00Z"/>
                <w:rFonts w:asciiTheme="minorHAnsi" w:hAnsiTheme="minorHAnsi" w:cstheme="minorHAnsi"/>
                <w:b/>
                <w:bCs/>
                <w:i/>
                <w:color w:val="7030A0"/>
                <w:sz w:val="24"/>
                <w:szCs w:val="24"/>
                <w:lang w:val="en-US"/>
              </w:rPr>
            </w:pPr>
            <w:proofErr w:type="spellStart"/>
            <w:ins w:id="1460" w:author="STUBER Denis" w:date="2024-04-09T17:59:00Z">
              <w:r w:rsidRPr="009F44D2">
                <w:rPr>
                  <w:rFonts w:cs="Calibri"/>
                  <w:b/>
                  <w:bCs/>
                  <w:i/>
                  <w:color w:val="7030A0"/>
                  <w:lang w:val="fr-FR"/>
                </w:rPr>
                <w:t>Mean</w:t>
              </w:r>
              <w:proofErr w:type="spellEnd"/>
              <w:r w:rsidRPr="009F44D2">
                <w:rPr>
                  <w:rFonts w:cs="Calibri"/>
                  <w:b/>
                  <w:bCs/>
                  <w:i/>
                  <w:color w:val="7030A0"/>
                  <w:lang w:val="fr-FR"/>
                </w:rPr>
                <w:t xml:space="preserve">- </w:t>
              </w:r>
              <w:proofErr w:type="spellStart"/>
              <w:r w:rsidRPr="009F44D2">
                <w:rPr>
                  <w:rFonts w:cs="Calibri"/>
                  <w:b/>
                  <w:bCs/>
                  <w:i/>
                  <w:color w:val="7030A0"/>
                  <w:lang w:val="fr-FR"/>
                </w:rPr>
                <w:t>Average</w:t>
              </w:r>
            </w:ins>
            <w:proofErr w:type="spellEnd"/>
          </w:p>
        </w:tc>
        <w:tc>
          <w:tcPr>
            <w:tcW w:w="2835" w:type="dxa"/>
            <w:tcBorders>
              <w:top w:val="single" w:sz="12" w:space="0" w:color="000000"/>
              <w:left w:val="nil"/>
              <w:bottom w:val="single" w:sz="8" w:space="0" w:color="000000"/>
              <w:right w:val="single" w:sz="8" w:space="0" w:color="000000"/>
            </w:tcBorders>
            <w:shd w:val="clear" w:color="000000" w:fill="004070"/>
            <w:tcMar>
              <w:top w:w="72" w:type="dxa"/>
              <w:left w:w="144" w:type="dxa"/>
              <w:bottom w:w="72" w:type="dxa"/>
              <w:right w:w="144" w:type="dxa"/>
            </w:tcMar>
            <w:vAlign w:val="center"/>
            <w:hideMark/>
          </w:tcPr>
          <w:p w14:paraId="7FCD4C41" w14:textId="1462979F" w:rsidR="00C17D95" w:rsidRPr="009F44D2" w:rsidRDefault="00C17D95" w:rsidP="00C17D95">
            <w:pPr>
              <w:rPr>
                <w:ins w:id="1461" w:author="STUBER Denis" w:date="2024-04-09T11:23:00Z"/>
                <w:rFonts w:asciiTheme="minorHAnsi" w:hAnsiTheme="minorHAnsi" w:cstheme="minorHAnsi"/>
                <w:b/>
                <w:bCs/>
                <w:i/>
                <w:color w:val="7030A0"/>
                <w:sz w:val="24"/>
                <w:szCs w:val="24"/>
                <w:lang w:val="en-US"/>
              </w:rPr>
            </w:pPr>
            <w:ins w:id="1462" w:author="STUBER Denis" w:date="2024-04-09T17:59:00Z">
              <w:r w:rsidRPr="009F44D2">
                <w:rPr>
                  <w:rFonts w:cs="Calibri"/>
                  <w:b/>
                  <w:bCs/>
                  <w:i/>
                  <w:color w:val="7030A0"/>
                  <w:lang w:val="fr-FR"/>
                </w:rPr>
                <w:t>Cumul</w:t>
              </w:r>
            </w:ins>
          </w:p>
        </w:tc>
        <w:tc>
          <w:tcPr>
            <w:tcW w:w="2835" w:type="dxa"/>
            <w:tcBorders>
              <w:top w:val="single" w:sz="12" w:space="0" w:color="000000"/>
              <w:left w:val="nil"/>
              <w:bottom w:val="single" w:sz="8" w:space="0" w:color="000000"/>
              <w:right w:val="single" w:sz="12" w:space="0" w:color="000000"/>
            </w:tcBorders>
            <w:shd w:val="clear" w:color="000000" w:fill="004070"/>
            <w:tcMar>
              <w:top w:w="72" w:type="dxa"/>
              <w:left w:w="144" w:type="dxa"/>
              <w:bottom w:w="72" w:type="dxa"/>
              <w:right w:w="144" w:type="dxa"/>
            </w:tcMar>
            <w:vAlign w:val="center"/>
            <w:hideMark/>
          </w:tcPr>
          <w:p w14:paraId="01F34776" w14:textId="315F4370" w:rsidR="00C17D95" w:rsidRPr="009F44D2" w:rsidRDefault="00C17D95" w:rsidP="00C17D95">
            <w:pPr>
              <w:rPr>
                <w:ins w:id="1463" w:author="STUBER Denis" w:date="2024-04-09T11:23:00Z"/>
                <w:rFonts w:asciiTheme="minorHAnsi" w:hAnsiTheme="minorHAnsi" w:cstheme="minorHAnsi"/>
                <w:b/>
                <w:bCs/>
                <w:i/>
                <w:color w:val="7030A0"/>
                <w:sz w:val="24"/>
                <w:szCs w:val="24"/>
                <w:lang w:val="en-US"/>
              </w:rPr>
            </w:pPr>
            <w:proofErr w:type="spellStart"/>
            <w:ins w:id="1464" w:author="STUBER Denis" w:date="2024-04-09T17:59:00Z">
              <w:r w:rsidRPr="009F44D2">
                <w:rPr>
                  <w:rFonts w:cs="Calibri"/>
                  <w:b/>
                  <w:bCs/>
                  <w:i/>
                  <w:color w:val="7030A0"/>
                  <w:lang w:val="fr-FR"/>
                </w:rPr>
                <w:t>Extreme</w:t>
              </w:r>
            </w:ins>
            <w:proofErr w:type="spellEnd"/>
          </w:p>
        </w:tc>
      </w:tr>
      <w:tr w:rsidR="00C17D95" w:rsidRPr="009F44D2" w14:paraId="452EBF9C" w14:textId="77777777" w:rsidTr="00C17D95">
        <w:trPr>
          <w:trHeight w:val="900"/>
          <w:ins w:id="1465" w:author="STUBER Denis" w:date="2024-04-09T11:23:00Z"/>
        </w:trPr>
        <w:tc>
          <w:tcPr>
            <w:tcW w:w="1678" w:type="dxa"/>
            <w:tcBorders>
              <w:top w:val="nil"/>
              <w:left w:val="single" w:sz="12"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C6C781" w14:textId="52263BCA" w:rsidR="00C17D95" w:rsidRPr="009F44D2" w:rsidRDefault="00C17D95" w:rsidP="00C17D95">
            <w:pPr>
              <w:rPr>
                <w:ins w:id="1466" w:author="STUBER Denis" w:date="2024-04-09T11:23:00Z"/>
                <w:rFonts w:asciiTheme="minorHAnsi" w:hAnsiTheme="minorHAnsi" w:cstheme="minorHAnsi"/>
                <w:bCs/>
                <w:i/>
                <w:color w:val="7030A0"/>
                <w:sz w:val="24"/>
                <w:szCs w:val="24"/>
                <w:lang w:val="en-US"/>
              </w:rPr>
            </w:pPr>
            <w:ins w:id="1467" w:author="STUBER Denis" w:date="2024-04-09T17:59:00Z">
              <w:r w:rsidRPr="009F44D2">
                <w:rPr>
                  <w:rFonts w:cs="Calibri"/>
                  <w:bCs/>
                  <w:i/>
                  <w:color w:val="7030A0"/>
                  <w:lang w:val="fr-FR"/>
                </w:rPr>
                <w:t>WMO-No.1203</w:t>
              </w:r>
            </w:ins>
          </w:p>
        </w:tc>
        <w:tc>
          <w:tcPr>
            <w:tcW w:w="2835" w:type="dxa"/>
            <w:tcBorders>
              <w:top w:val="nil"/>
              <w:left w:val="nil"/>
              <w:bottom w:val="single" w:sz="8" w:space="0" w:color="000000"/>
              <w:right w:val="single" w:sz="8" w:space="0" w:color="000000"/>
            </w:tcBorders>
            <w:shd w:val="clear" w:color="auto" w:fill="auto"/>
            <w:tcMar>
              <w:top w:w="15" w:type="dxa"/>
              <w:left w:w="144" w:type="dxa"/>
              <w:bottom w:w="72" w:type="dxa"/>
              <w:right w:w="144" w:type="dxa"/>
            </w:tcMar>
            <w:vAlign w:val="center"/>
            <w:hideMark/>
          </w:tcPr>
          <w:p w14:paraId="05E06DDE" w14:textId="219633BB" w:rsidR="00C17D95" w:rsidRPr="009F44D2" w:rsidRDefault="00C17D95" w:rsidP="00C17D95">
            <w:pPr>
              <w:rPr>
                <w:ins w:id="1468" w:author="STUBER Denis" w:date="2024-04-09T11:23:00Z"/>
                <w:rFonts w:asciiTheme="minorHAnsi" w:hAnsiTheme="minorHAnsi" w:cstheme="minorHAnsi"/>
                <w:bCs/>
                <w:i/>
                <w:color w:val="7030A0"/>
                <w:sz w:val="24"/>
                <w:szCs w:val="24"/>
                <w:lang w:val="en-US"/>
              </w:rPr>
            </w:pPr>
            <w:proofErr w:type="spellStart"/>
            <w:ins w:id="1469" w:author="STUBER Denis" w:date="2024-04-09T17:59:00Z">
              <w:r w:rsidRPr="009F44D2">
                <w:rPr>
                  <w:rFonts w:cs="Calibri"/>
                  <w:bCs/>
                  <w:i/>
                  <w:color w:val="7030A0"/>
                  <w:lang w:val="fr-FR"/>
                </w:rPr>
                <w:t>According</w:t>
              </w:r>
              <w:proofErr w:type="spellEnd"/>
              <w:r w:rsidRPr="009F44D2">
                <w:rPr>
                  <w:rFonts w:cs="Calibri"/>
                  <w:bCs/>
                  <w:i/>
                  <w:color w:val="7030A0"/>
                  <w:lang w:val="fr-FR"/>
                </w:rPr>
                <w:t xml:space="preserve"> national practice</w:t>
              </w:r>
            </w:ins>
          </w:p>
        </w:tc>
        <w:tc>
          <w:tcPr>
            <w:tcW w:w="2835" w:type="dxa"/>
            <w:tcBorders>
              <w:top w:val="nil"/>
              <w:left w:val="nil"/>
              <w:bottom w:val="single" w:sz="8" w:space="0" w:color="000000"/>
              <w:right w:val="single" w:sz="8" w:space="0" w:color="000000"/>
            </w:tcBorders>
            <w:shd w:val="clear" w:color="000000" w:fill="C5E6FF"/>
            <w:tcMar>
              <w:top w:w="15" w:type="dxa"/>
              <w:left w:w="144" w:type="dxa"/>
              <w:bottom w:w="72" w:type="dxa"/>
              <w:right w:w="144" w:type="dxa"/>
            </w:tcMar>
            <w:vAlign w:val="center"/>
            <w:hideMark/>
          </w:tcPr>
          <w:p w14:paraId="0DE39480" w14:textId="56FDCAC5" w:rsidR="00C17D95" w:rsidRPr="009F44D2" w:rsidRDefault="00C17D95" w:rsidP="00C17D95">
            <w:pPr>
              <w:rPr>
                <w:ins w:id="1470" w:author="STUBER Denis" w:date="2024-04-09T11:23:00Z"/>
                <w:rFonts w:asciiTheme="minorHAnsi" w:hAnsiTheme="minorHAnsi" w:cstheme="minorHAnsi"/>
                <w:bCs/>
                <w:i/>
                <w:color w:val="7030A0"/>
                <w:sz w:val="24"/>
                <w:szCs w:val="24"/>
                <w:lang w:val="en-US"/>
              </w:rPr>
            </w:pPr>
            <w:proofErr w:type="spellStart"/>
            <w:ins w:id="1471" w:author="STUBER Denis" w:date="2024-04-09T17:59:00Z">
              <w:r w:rsidRPr="009F44D2">
                <w:rPr>
                  <w:rFonts w:cs="Calibri"/>
                  <w:bCs/>
                  <w:i/>
                  <w:color w:val="7030A0"/>
                  <w:lang w:val="fr-FR"/>
                </w:rPr>
                <w:t>According</w:t>
              </w:r>
              <w:proofErr w:type="spellEnd"/>
              <w:r w:rsidRPr="009F44D2">
                <w:rPr>
                  <w:rFonts w:cs="Calibri"/>
                  <w:bCs/>
                  <w:i/>
                  <w:color w:val="7030A0"/>
                  <w:lang w:val="fr-FR"/>
                </w:rPr>
                <w:t xml:space="preserve"> national practice</w:t>
              </w:r>
            </w:ins>
          </w:p>
        </w:tc>
        <w:tc>
          <w:tcPr>
            <w:tcW w:w="2835" w:type="dxa"/>
            <w:tcBorders>
              <w:top w:val="nil"/>
              <w:left w:val="nil"/>
              <w:bottom w:val="single" w:sz="8" w:space="0" w:color="000000"/>
              <w:right w:val="single" w:sz="12" w:space="0" w:color="000000"/>
            </w:tcBorders>
            <w:shd w:val="clear" w:color="000000" w:fill="C5E6FF"/>
            <w:tcMar>
              <w:top w:w="15" w:type="dxa"/>
              <w:left w:w="144" w:type="dxa"/>
              <w:bottom w:w="72" w:type="dxa"/>
              <w:right w:w="144" w:type="dxa"/>
            </w:tcMar>
            <w:vAlign w:val="center"/>
            <w:hideMark/>
          </w:tcPr>
          <w:p w14:paraId="6EC4A47A" w14:textId="244B6C9A" w:rsidR="00C17D95" w:rsidRPr="009F44D2" w:rsidRDefault="00C17D95" w:rsidP="00C17D95">
            <w:pPr>
              <w:rPr>
                <w:ins w:id="1472" w:author="STUBER Denis" w:date="2024-04-09T11:23:00Z"/>
                <w:rFonts w:asciiTheme="minorHAnsi" w:hAnsiTheme="minorHAnsi" w:cstheme="minorHAnsi"/>
                <w:bCs/>
                <w:i/>
                <w:color w:val="7030A0"/>
                <w:sz w:val="24"/>
                <w:szCs w:val="24"/>
                <w:lang w:val="en-US"/>
              </w:rPr>
            </w:pPr>
            <w:proofErr w:type="spellStart"/>
            <w:ins w:id="1473" w:author="STUBER Denis" w:date="2024-04-09T17:59:00Z">
              <w:r w:rsidRPr="009F44D2">
                <w:rPr>
                  <w:rFonts w:cs="Calibri"/>
                  <w:bCs/>
                  <w:i/>
                  <w:color w:val="7030A0"/>
                  <w:lang w:val="fr-FR"/>
                </w:rPr>
                <w:t>According</w:t>
              </w:r>
              <w:proofErr w:type="spellEnd"/>
              <w:r w:rsidRPr="009F44D2">
                <w:rPr>
                  <w:rFonts w:cs="Calibri"/>
                  <w:bCs/>
                  <w:i/>
                  <w:color w:val="7030A0"/>
                  <w:lang w:val="fr-FR"/>
                </w:rPr>
                <w:t xml:space="preserve"> national practice</w:t>
              </w:r>
            </w:ins>
          </w:p>
        </w:tc>
      </w:tr>
      <w:tr w:rsidR="00C17D95" w:rsidRPr="009F44D2" w14:paraId="2667094F" w14:textId="77777777" w:rsidTr="00C17D95">
        <w:trPr>
          <w:trHeight w:val="768"/>
          <w:ins w:id="1474" w:author="STUBER Denis" w:date="2024-04-09T11:23:00Z"/>
        </w:trPr>
        <w:tc>
          <w:tcPr>
            <w:tcW w:w="1678" w:type="dxa"/>
            <w:tcBorders>
              <w:top w:val="nil"/>
              <w:left w:val="single" w:sz="12" w:space="0" w:color="000000"/>
              <w:bottom w:val="single" w:sz="8" w:space="0" w:color="000000"/>
              <w:right w:val="single" w:sz="8" w:space="0" w:color="000000"/>
            </w:tcBorders>
            <w:shd w:val="clear" w:color="000000" w:fill="DDDDDD"/>
            <w:tcMar>
              <w:top w:w="72" w:type="dxa"/>
              <w:left w:w="144" w:type="dxa"/>
              <w:bottom w:w="72" w:type="dxa"/>
              <w:right w:w="144" w:type="dxa"/>
            </w:tcMar>
            <w:vAlign w:val="center"/>
            <w:hideMark/>
          </w:tcPr>
          <w:p w14:paraId="16CA2A81" w14:textId="0CF285DC" w:rsidR="00C17D95" w:rsidRPr="009F44D2" w:rsidRDefault="00C17D95" w:rsidP="00C17D95">
            <w:pPr>
              <w:rPr>
                <w:ins w:id="1475" w:author="STUBER Denis" w:date="2024-04-09T11:23:00Z"/>
                <w:rFonts w:asciiTheme="minorHAnsi" w:hAnsiTheme="minorHAnsi" w:cstheme="minorHAnsi"/>
                <w:bCs/>
                <w:i/>
                <w:color w:val="7030A0"/>
                <w:sz w:val="24"/>
                <w:szCs w:val="24"/>
                <w:lang w:val="en-US"/>
              </w:rPr>
            </w:pPr>
            <w:ins w:id="1476" w:author="STUBER Denis" w:date="2024-04-09T17:59:00Z">
              <w:r w:rsidRPr="009F44D2">
                <w:rPr>
                  <w:rFonts w:cs="Calibri"/>
                  <w:bCs/>
                  <w:i/>
                  <w:color w:val="7030A0"/>
                  <w:lang w:val="fr-FR"/>
                </w:rPr>
                <w:t>WMO-No 100</w:t>
              </w:r>
            </w:ins>
          </w:p>
        </w:tc>
        <w:tc>
          <w:tcPr>
            <w:tcW w:w="2835" w:type="dxa"/>
            <w:tcBorders>
              <w:top w:val="nil"/>
              <w:left w:val="nil"/>
              <w:bottom w:val="single" w:sz="8" w:space="0" w:color="000000"/>
              <w:right w:val="single" w:sz="8" w:space="0" w:color="000000"/>
            </w:tcBorders>
            <w:shd w:val="clear" w:color="000000" w:fill="E6A2E1"/>
            <w:tcMar>
              <w:top w:w="15" w:type="dxa"/>
              <w:left w:w="144" w:type="dxa"/>
              <w:bottom w:w="72" w:type="dxa"/>
              <w:right w:w="144" w:type="dxa"/>
            </w:tcMar>
            <w:vAlign w:val="center"/>
            <w:hideMark/>
          </w:tcPr>
          <w:p w14:paraId="64CD452B" w14:textId="64117569" w:rsidR="00C17D95" w:rsidRPr="009F44D2" w:rsidRDefault="00C17D95" w:rsidP="00C17D95">
            <w:pPr>
              <w:rPr>
                <w:ins w:id="1477" w:author="STUBER Denis" w:date="2024-04-09T11:23:00Z"/>
                <w:rFonts w:asciiTheme="minorHAnsi" w:hAnsiTheme="minorHAnsi" w:cstheme="minorHAnsi"/>
                <w:bCs/>
                <w:i/>
                <w:color w:val="7030A0"/>
                <w:sz w:val="24"/>
                <w:szCs w:val="24"/>
                <w:lang w:val="en-US"/>
              </w:rPr>
            </w:pPr>
            <w:ins w:id="1478" w:author="STUBER Denis" w:date="2024-04-09T17:59:00Z">
              <w:r w:rsidRPr="009F44D2">
                <w:rPr>
                  <w:rFonts w:cs="Calibri"/>
                  <w:bCs/>
                  <w:i/>
                  <w:color w:val="7030A0"/>
                  <w:lang w:val="fr-FR"/>
                </w:rPr>
                <w:t>No indication</w:t>
              </w:r>
            </w:ins>
          </w:p>
        </w:tc>
        <w:tc>
          <w:tcPr>
            <w:tcW w:w="2835" w:type="dxa"/>
            <w:tcBorders>
              <w:top w:val="nil"/>
              <w:left w:val="nil"/>
              <w:bottom w:val="single" w:sz="8" w:space="0" w:color="000000"/>
              <w:right w:val="single" w:sz="8" w:space="0" w:color="000000"/>
            </w:tcBorders>
            <w:shd w:val="clear" w:color="000000" w:fill="E6A2E1"/>
            <w:tcMar>
              <w:top w:w="15" w:type="dxa"/>
              <w:left w:w="144" w:type="dxa"/>
              <w:bottom w:w="72" w:type="dxa"/>
              <w:right w:w="144" w:type="dxa"/>
            </w:tcMar>
            <w:vAlign w:val="center"/>
            <w:hideMark/>
          </w:tcPr>
          <w:p w14:paraId="31E36634" w14:textId="766BE950" w:rsidR="00C17D95" w:rsidRPr="009F44D2" w:rsidRDefault="00C17D95" w:rsidP="00C17D95">
            <w:pPr>
              <w:rPr>
                <w:ins w:id="1479" w:author="STUBER Denis" w:date="2024-04-09T11:23:00Z"/>
                <w:rFonts w:asciiTheme="minorHAnsi" w:hAnsiTheme="minorHAnsi" w:cstheme="minorHAnsi"/>
                <w:bCs/>
                <w:i/>
                <w:color w:val="7030A0"/>
                <w:sz w:val="24"/>
                <w:szCs w:val="24"/>
                <w:lang w:val="en-US"/>
              </w:rPr>
            </w:pPr>
            <w:ins w:id="1480" w:author="STUBER Denis" w:date="2024-04-09T17:59:00Z">
              <w:r w:rsidRPr="009F44D2">
                <w:rPr>
                  <w:rFonts w:cs="Calibri"/>
                  <w:bCs/>
                  <w:i/>
                  <w:color w:val="7030A0"/>
                  <w:lang w:val="fr-FR"/>
                </w:rPr>
                <w:t>No indication</w:t>
              </w:r>
            </w:ins>
          </w:p>
        </w:tc>
        <w:tc>
          <w:tcPr>
            <w:tcW w:w="2835" w:type="dxa"/>
            <w:tcBorders>
              <w:top w:val="nil"/>
              <w:left w:val="nil"/>
              <w:bottom w:val="single" w:sz="8" w:space="0" w:color="000000"/>
              <w:right w:val="single" w:sz="12" w:space="0" w:color="000000"/>
            </w:tcBorders>
            <w:shd w:val="clear" w:color="000000" w:fill="E6A2E1"/>
            <w:tcMar>
              <w:top w:w="15" w:type="dxa"/>
              <w:left w:w="144" w:type="dxa"/>
              <w:bottom w:w="72" w:type="dxa"/>
              <w:right w:w="144" w:type="dxa"/>
            </w:tcMar>
            <w:vAlign w:val="center"/>
            <w:hideMark/>
          </w:tcPr>
          <w:p w14:paraId="7BD49BB9" w14:textId="2686104C" w:rsidR="00C17D95" w:rsidRPr="009F44D2" w:rsidRDefault="00C17D95" w:rsidP="00C17D95">
            <w:pPr>
              <w:rPr>
                <w:ins w:id="1481" w:author="STUBER Denis" w:date="2024-04-09T11:23:00Z"/>
                <w:rFonts w:asciiTheme="minorHAnsi" w:hAnsiTheme="minorHAnsi" w:cstheme="minorHAnsi"/>
                <w:bCs/>
                <w:i/>
                <w:color w:val="7030A0"/>
                <w:sz w:val="24"/>
                <w:szCs w:val="24"/>
                <w:lang w:val="en-US"/>
              </w:rPr>
            </w:pPr>
            <w:ins w:id="1482" w:author="STUBER Denis" w:date="2024-04-09T17:59:00Z">
              <w:r w:rsidRPr="009F44D2">
                <w:rPr>
                  <w:rFonts w:cs="Calibri"/>
                  <w:bCs/>
                  <w:i/>
                  <w:color w:val="7030A0"/>
                  <w:lang w:val="fr-FR"/>
                </w:rPr>
                <w:t>No indication</w:t>
              </w:r>
            </w:ins>
          </w:p>
        </w:tc>
      </w:tr>
      <w:tr w:rsidR="00C17D95" w:rsidRPr="009F44D2" w14:paraId="60B5D475" w14:textId="77777777" w:rsidTr="00C17D95">
        <w:trPr>
          <w:trHeight w:val="760"/>
          <w:ins w:id="1483" w:author="STUBER Denis" w:date="2024-04-09T11:23:00Z"/>
        </w:trPr>
        <w:tc>
          <w:tcPr>
            <w:tcW w:w="1678" w:type="dxa"/>
            <w:tcBorders>
              <w:top w:val="nil"/>
              <w:left w:val="single" w:sz="12" w:space="0" w:color="000000"/>
              <w:bottom w:val="single" w:sz="8" w:space="0" w:color="000000"/>
              <w:right w:val="single" w:sz="8" w:space="0" w:color="000000"/>
            </w:tcBorders>
            <w:shd w:val="clear" w:color="000000" w:fill="DDDDDD"/>
            <w:tcMar>
              <w:top w:w="72" w:type="dxa"/>
              <w:left w:w="144" w:type="dxa"/>
              <w:bottom w:w="72" w:type="dxa"/>
              <w:right w:w="144" w:type="dxa"/>
            </w:tcMar>
            <w:vAlign w:val="center"/>
            <w:hideMark/>
          </w:tcPr>
          <w:p w14:paraId="59DCF457" w14:textId="2FB763E1" w:rsidR="00C17D95" w:rsidRPr="009F44D2" w:rsidRDefault="00C17D95" w:rsidP="00C17D95">
            <w:pPr>
              <w:rPr>
                <w:ins w:id="1484" w:author="STUBER Denis" w:date="2024-04-09T11:23:00Z"/>
                <w:rFonts w:asciiTheme="minorHAnsi" w:hAnsiTheme="minorHAnsi" w:cstheme="minorHAnsi"/>
                <w:bCs/>
                <w:i/>
                <w:color w:val="7030A0"/>
                <w:sz w:val="24"/>
                <w:szCs w:val="24"/>
                <w:lang w:val="en-US"/>
              </w:rPr>
            </w:pPr>
            <w:ins w:id="1485" w:author="STUBER Denis" w:date="2024-04-09T17:59:00Z">
              <w:r w:rsidRPr="009F44D2">
                <w:rPr>
                  <w:rFonts w:cs="Calibri"/>
                  <w:bCs/>
                  <w:i/>
                  <w:color w:val="7030A0"/>
                  <w:lang w:val="fr-FR"/>
                </w:rPr>
                <w:t>WMO TD 341</w:t>
              </w:r>
            </w:ins>
          </w:p>
        </w:tc>
        <w:tc>
          <w:tcPr>
            <w:tcW w:w="2835" w:type="dxa"/>
            <w:tcBorders>
              <w:top w:val="nil"/>
              <w:left w:val="nil"/>
              <w:bottom w:val="single" w:sz="8" w:space="0" w:color="000000"/>
              <w:right w:val="single" w:sz="8" w:space="0" w:color="000000"/>
            </w:tcBorders>
            <w:shd w:val="clear" w:color="auto" w:fill="auto"/>
            <w:tcMar>
              <w:top w:w="15" w:type="dxa"/>
              <w:left w:w="144" w:type="dxa"/>
              <w:bottom w:w="72" w:type="dxa"/>
              <w:right w:w="144" w:type="dxa"/>
            </w:tcMar>
            <w:vAlign w:val="center"/>
            <w:hideMark/>
          </w:tcPr>
          <w:p w14:paraId="0C9682E1" w14:textId="4BBD559B" w:rsidR="00C17D95" w:rsidRPr="009F44D2" w:rsidRDefault="00C17D95" w:rsidP="00C17D95">
            <w:pPr>
              <w:rPr>
                <w:ins w:id="1486" w:author="STUBER Denis" w:date="2024-04-09T11:23:00Z"/>
                <w:rFonts w:asciiTheme="minorHAnsi" w:hAnsiTheme="minorHAnsi" w:cstheme="minorHAnsi"/>
                <w:bCs/>
                <w:i/>
                <w:color w:val="7030A0"/>
                <w:sz w:val="24"/>
                <w:szCs w:val="24"/>
                <w:lang w:val="en-US"/>
              </w:rPr>
            </w:pPr>
            <w:ins w:id="1487" w:author="STUBER Denis" w:date="2024-04-09T17:59:00Z">
              <w:r w:rsidRPr="009F44D2">
                <w:rPr>
                  <w:rFonts w:cs="Calibri"/>
                  <w:bCs/>
                  <w:i/>
                  <w:color w:val="7030A0"/>
                  <w:lang w:val="fr-FR"/>
                </w:rPr>
                <w:t xml:space="preserve">24 or 8 </w:t>
              </w:r>
              <w:proofErr w:type="gramStart"/>
              <w:r w:rsidRPr="009F44D2">
                <w:rPr>
                  <w:rFonts w:cs="Calibri"/>
                  <w:bCs/>
                  <w:i/>
                  <w:color w:val="7030A0"/>
                  <w:lang w:val="fr-FR"/>
                </w:rPr>
                <w:t>standard</w:t>
              </w:r>
              <w:proofErr w:type="gramEnd"/>
              <w:r w:rsidRPr="009F44D2">
                <w:rPr>
                  <w:rFonts w:cs="Calibri"/>
                  <w:bCs/>
                  <w:i/>
                  <w:color w:val="7030A0"/>
                  <w:lang w:val="fr-FR"/>
                </w:rPr>
                <w:t xml:space="preserve"> + Flag</w:t>
              </w:r>
            </w:ins>
          </w:p>
        </w:tc>
        <w:tc>
          <w:tcPr>
            <w:tcW w:w="2835" w:type="dxa"/>
            <w:tcBorders>
              <w:top w:val="nil"/>
              <w:left w:val="nil"/>
              <w:bottom w:val="single" w:sz="8" w:space="0" w:color="000000"/>
              <w:right w:val="single" w:sz="8" w:space="0" w:color="000000"/>
            </w:tcBorders>
            <w:shd w:val="clear" w:color="000000" w:fill="E6A2E1"/>
            <w:tcMar>
              <w:top w:w="15" w:type="dxa"/>
              <w:left w:w="144" w:type="dxa"/>
              <w:bottom w:w="72" w:type="dxa"/>
              <w:right w:w="144" w:type="dxa"/>
            </w:tcMar>
            <w:vAlign w:val="center"/>
            <w:hideMark/>
          </w:tcPr>
          <w:p w14:paraId="052799FB" w14:textId="7AC858E8" w:rsidR="00C17D95" w:rsidRPr="009F44D2" w:rsidRDefault="00C17D95" w:rsidP="00C17D95">
            <w:pPr>
              <w:rPr>
                <w:ins w:id="1488" w:author="STUBER Denis" w:date="2024-04-09T11:23:00Z"/>
                <w:rFonts w:asciiTheme="minorHAnsi" w:hAnsiTheme="minorHAnsi" w:cstheme="minorHAnsi"/>
                <w:bCs/>
                <w:i/>
                <w:color w:val="7030A0"/>
                <w:sz w:val="24"/>
                <w:szCs w:val="24"/>
                <w:lang w:val="en-US"/>
              </w:rPr>
            </w:pPr>
            <w:ins w:id="1489" w:author="STUBER Denis" w:date="2024-04-09T17:59:00Z">
              <w:r w:rsidRPr="009F44D2">
                <w:rPr>
                  <w:rFonts w:cs="Calibri"/>
                  <w:bCs/>
                  <w:i/>
                  <w:color w:val="7030A0"/>
                  <w:lang w:val="fr-FR"/>
                </w:rPr>
                <w:t>No indication</w:t>
              </w:r>
            </w:ins>
          </w:p>
        </w:tc>
        <w:tc>
          <w:tcPr>
            <w:tcW w:w="2835" w:type="dxa"/>
            <w:tcBorders>
              <w:top w:val="nil"/>
              <w:left w:val="nil"/>
              <w:bottom w:val="single" w:sz="8" w:space="0" w:color="000000"/>
              <w:right w:val="single" w:sz="12" w:space="0" w:color="000000"/>
            </w:tcBorders>
            <w:shd w:val="clear" w:color="000000" w:fill="E6A2E1"/>
            <w:tcMar>
              <w:top w:w="15" w:type="dxa"/>
              <w:left w:w="144" w:type="dxa"/>
              <w:bottom w:w="72" w:type="dxa"/>
              <w:right w:w="144" w:type="dxa"/>
            </w:tcMar>
            <w:vAlign w:val="center"/>
            <w:hideMark/>
          </w:tcPr>
          <w:p w14:paraId="5B4AD40D" w14:textId="0A9D3562" w:rsidR="00C17D95" w:rsidRPr="009F44D2" w:rsidRDefault="00C17D95" w:rsidP="00C17D95">
            <w:pPr>
              <w:rPr>
                <w:ins w:id="1490" w:author="STUBER Denis" w:date="2024-04-09T11:23:00Z"/>
                <w:rFonts w:asciiTheme="minorHAnsi" w:hAnsiTheme="minorHAnsi" w:cstheme="minorHAnsi"/>
                <w:bCs/>
                <w:i/>
                <w:color w:val="7030A0"/>
                <w:sz w:val="24"/>
                <w:szCs w:val="24"/>
                <w:lang w:val="en-US"/>
              </w:rPr>
            </w:pPr>
            <w:ins w:id="1491" w:author="STUBER Denis" w:date="2024-04-09T17:59:00Z">
              <w:r w:rsidRPr="009F44D2">
                <w:rPr>
                  <w:rFonts w:cs="Calibri"/>
                  <w:bCs/>
                  <w:i/>
                  <w:color w:val="7030A0"/>
                  <w:lang w:val="fr-FR"/>
                </w:rPr>
                <w:t>No indication</w:t>
              </w:r>
            </w:ins>
          </w:p>
        </w:tc>
      </w:tr>
      <w:tr w:rsidR="00C17D95" w:rsidRPr="009F44D2" w14:paraId="0109445D" w14:textId="77777777" w:rsidTr="00C17D95">
        <w:trPr>
          <w:trHeight w:val="760"/>
          <w:ins w:id="1492" w:author="STUBER Denis" w:date="2024-04-09T11:55:00Z"/>
        </w:trPr>
        <w:tc>
          <w:tcPr>
            <w:tcW w:w="1678" w:type="dxa"/>
            <w:tcBorders>
              <w:top w:val="nil"/>
              <w:left w:val="single" w:sz="12" w:space="0" w:color="000000"/>
              <w:bottom w:val="single" w:sz="8" w:space="0" w:color="000000"/>
              <w:right w:val="single" w:sz="8" w:space="0" w:color="000000"/>
            </w:tcBorders>
            <w:shd w:val="clear" w:color="000000" w:fill="DDDDDD"/>
            <w:tcMar>
              <w:top w:w="72" w:type="dxa"/>
              <w:left w:w="144" w:type="dxa"/>
              <w:bottom w:w="72" w:type="dxa"/>
              <w:right w:w="144" w:type="dxa"/>
            </w:tcMar>
            <w:vAlign w:val="center"/>
          </w:tcPr>
          <w:p w14:paraId="3F7F2005" w14:textId="771BCFBA" w:rsidR="00C17D95" w:rsidRPr="009F44D2" w:rsidRDefault="00C17D95" w:rsidP="00C17D95">
            <w:pPr>
              <w:rPr>
                <w:ins w:id="1493" w:author="STUBER Denis" w:date="2024-04-09T11:55:00Z"/>
                <w:rFonts w:asciiTheme="minorHAnsi" w:hAnsiTheme="minorHAnsi" w:cstheme="minorHAnsi"/>
                <w:bCs/>
                <w:i/>
                <w:color w:val="7030A0"/>
                <w:sz w:val="24"/>
                <w:szCs w:val="24"/>
                <w:lang w:val="fr-FR"/>
              </w:rPr>
            </w:pPr>
            <w:ins w:id="1494" w:author="STUBER Denis" w:date="2024-04-09T17:59:00Z">
              <w:r w:rsidRPr="009F44D2">
                <w:rPr>
                  <w:rFonts w:cs="Calibri"/>
                  <w:bCs/>
                  <w:i/>
                  <w:color w:val="7030A0"/>
                  <w:lang w:val="fr-FR"/>
                </w:rPr>
                <w:t>WMO TD 1188</w:t>
              </w:r>
            </w:ins>
          </w:p>
        </w:tc>
        <w:tc>
          <w:tcPr>
            <w:tcW w:w="2835" w:type="dxa"/>
            <w:tcBorders>
              <w:top w:val="nil"/>
              <w:left w:val="nil"/>
              <w:bottom w:val="single" w:sz="8" w:space="0" w:color="000000"/>
              <w:right w:val="single" w:sz="8" w:space="0" w:color="000000"/>
            </w:tcBorders>
            <w:shd w:val="clear" w:color="auto" w:fill="auto"/>
            <w:tcMar>
              <w:top w:w="15" w:type="dxa"/>
              <w:left w:w="144" w:type="dxa"/>
              <w:bottom w:w="72" w:type="dxa"/>
              <w:right w:w="144" w:type="dxa"/>
            </w:tcMar>
            <w:vAlign w:val="center"/>
          </w:tcPr>
          <w:p w14:paraId="0AFC30F8" w14:textId="04287153" w:rsidR="00C17D95" w:rsidRPr="009F44D2" w:rsidRDefault="00C17D95" w:rsidP="00C17D95">
            <w:pPr>
              <w:rPr>
                <w:ins w:id="1495" w:author="STUBER Denis" w:date="2024-04-09T11:55:00Z"/>
                <w:rFonts w:asciiTheme="minorHAnsi" w:hAnsiTheme="minorHAnsi" w:cstheme="minorHAnsi"/>
                <w:bCs/>
                <w:i/>
                <w:color w:val="7030A0"/>
                <w:sz w:val="24"/>
                <w:szCs w:val="24"/>
                <w:lang w:val="en-US"/>
              </w:rPr>
            </w:pPr>
            <w:ins w:id="1496" w:author="STUBER Denis" w:date="2024-04-09T17:59:00Z">
              <w:r w:rsidRPr="009F44D2">
                <w:rPr>
                  <w:rFonts w:cs="Calibri"/>
                  <w:bCs/>
                  <w:i/>
                  <w:color w:val="7030A0"/>
                </w:rPr>
                <w:t xml:space="preserve">24 or 8 standard or 4 main/intermediate </w:t>
              </w:r>
            </w:ins>
          </w:p>
        </w:tc>
        <w:tc>
          <w:tcPr>
            <w:tcW w:w="2835" w:type="dxa"/>
            <w:tcBorders>
              <w:top w:val="nil"/>
              <w:left w:val="nil"/>
              <w:bottom w:val="single" w:sz="8" w:space="0" w:color="000000"/>
              <w:right w:val="single" w:sz="8" w:space="0" w:color="000000"/>
            </w:tcBorders>
            <w:shd w:val="clear" w:color="000000" w:fill="E6A2E1"/>
            <w:tcMar>
              <w:top w:w="15" w:type="dxa"/>
              <w:left w:w="144" w:type="dxa"/>
              <w:bottom w:w="72" w:type="dxa"/>
              <w:right w:w="144" w:type="dxa"/>
            </w:tcMar>
            <w:vAlign w:val="center"/>
          </w:tcPr>
          <w:p w14:paraId="07EF42B5" w14:textId="1B44DD91" w:rsidR="00C17D95" w:rsidRPr="009F44D2" w:rsidRDefault="00C17D95" w:rsidP="00C17D95">
            <w:pPr>
              <w:rPr>
                <w:ins w:id="1497" w:author="STUBER Denis" w:date="2024-04-09T11:55:00Z"/>
                <w:rFonts w:asciiTheme="minorHAnsi" w:hAnsiTheme="minorHAnsi" w:cstheme="minorHAnsi"/>
                <w:bCs/>
                <w:i/>
                <w:color w:val="7030A0"/>
                <w:sz w:val="24"/>
                <w:szCs w:val="24"/>
                <w:lang w:val="fr-FR"/>
              </w:rPr>
            </w:pPr>
            <w:ins w:id="1498" w:author="STUBER Denis" w:date="2024-04-09T17:59:00Z">
              <w:r w:rsidRPr="009F44D2">
                <w:rPr>
                  <w:rFonts w:cs="Calibri"/>
                  <w:bCs/>
                  <w:i/>
                  <w:color w:val="7030A0"/>
                  <w:lang w:val="fr-FR"/>
                </w:rPr>
                <w:t>No indication</w:t>
              </w:r>
            </w:ins>
          </w:p>
        </w:tc>
        <w:tc>
          <w:tcPr>
            <w:tcW w:w="2835" w:type="dxa"/>
            <w:tcBorders>
              <w:top w:val="nil"/>
              <w:left w:val="nil"/>
              <w:bottom w:val="single" w:sz="8" w:space="0" w:color="000000"/>
              <w:right w:val="single" w:sz="12" w:space="0" w:color="000000"/>
            </w:tcBorders>
            <w:shd w:val="clear" w:color="000000" w:fill="E6A2E1"/>
            <w:tcMar>
              <w:top w:w="15" w:type="dxa"/>
              <w:left w:w="144" w:type="dxa"/>
              <w:bottom w:w="72" w:type="dxa"/>
              <w:right w:w="144" w:type="dxa"/>
            </w:tcMar>
            <w:vAlign w:val="center"/>
          </w:tcPr>
          <w:p w14:paraId="00DEDE78" w14:textId="3857FB6E" w:rsidR="00C17D95" w:rsidRPr="009F44D2" w:rsidRDefault="00C17D95" w:rsidP="00C17D95">
            <w:pPr>
              <w:rPr>
                <w:ins w:id="1499" w:author="STUBER Denis" w:date="2024-04-09T11:55:00Z"/>
                <w:rFonts w:asciiTheme="minorHAnsi" w:hAnsiTheme="minorHAnsi" w:cstheme="minorHAnsi"/>
                <w:bCs/>
                <w:i/>
                <w:color w:val="7030A0"/>
                <w:sz w:val="24"/>
                <w:szCs w:val="24"/>
                <w:lang w:val="fr-FR"/>
              </w:rPr>
            </w:pPr>
            <w:ins w:id="1500" w:author="STUBER Denis" w:date="2024-04-09T17:59:00Z">
              <w:r w:rsidRPr="009F44D2">
                <w:rPr>
                  <w:rFonts w:cs="Calibri"/>
                  <w:bCs/>
                  <w:i/>
                  <w:color w:val="7030A0"/>
                  <w:lang w:val="fr-FR"/>
                </w:rPr>
                <w:t>No indication</w:t>
              </w:r>
            </w:ins>
          </w:p>
        </w:tc>
      </w:tr>
      <w:tr w:rsidR="00C17D95" w:rsidRPr="009F44D2" w14:paraId="1F81EE8F" w14:textId="77777777" w:rsidTr="00C17D95">
        <w:trPr>
          <w:trHeight w:val="760"/>
          <w:ins w:id="1501" w:author="STUBER Denis" w:date="2024-04-09T11:23:00Z"/>
        </w:trPr>
        <w:tc>
          <w:tcPr>
            <w:tcW w:w="1678" w:type="dxa"/>
            <w:tcBorders>
              <w:top w:val="nil"/>
              <w:left w:val="single" w:sz="12" w:space="0" w:color="000000"/>
              <w:bottom w:val="single" w:sz="8" w:space="0" w:color="000000"/>
              <w:right w:val="single" w:sz="8" w:space="0" w:color="000000"/>
            </w:tcBorders>
            <w:shd w:val="clear" w:color="000000" w:fill="DDDDDD"/>
            <w:tcMar>
              <w:top w:w="72" w:type="dxa"/>
              <w:left w:w="144" w:type="dxa"/>
              <w:bottom w:w="72" w:type="dxa"/>
              <w:right w:w="144" w:type="dxa"/>
            </w:tcMar>
            <w:vAlign w:val="center"/>
            <w:hideMark/>
          </w:tcPr>
          <w:p w14:paraId="3AA46F43" w14:textId="42454724" w:rsidR="00C17D95" w:rsidRPr="009F44D2" w:rsidRDefault="00C17D95" w:rsidP="00C17D95">
            <w:pPr>
              <w:rPr>
                <w:ins w:id="1502" w:author="STUBER Denis" w:date="2024-04-09T11:23:00Z"/>
                <w:rFonts w:asciiTheme="minorHAnsi" w:hAnsiTheme="minorHAnsi" w:cstheme="minorHAnsi"/>
                <w:bCs/>
                <w:i/>
                <w:color w:val="7030A0"/>
                <w:sz w:val="24"/>
                <w:szCs w:val="24"/>
                <w:lang w:val="en-US"/>
              </w:rPr>
            </w:pPr>
            <w:ins w:id="1503" w:author="STUBER Denis" w:date="2024-04-09T17:59:00Z">
              <w:r w:rsidRPr="009F44D2">
                <w:rPr>
                  <w:rFonts w:cs="Calibri"/>
                  <w:bCs/>
                  <w:i/>
                  <w:color w:val="7030A0"/>
                  <w:lang w:val="fr-FR"/>
                </w:rPr>
                <w:t xml:space="preserve">NOAA </w:t>
              </w:r>
            </w:ins>
          </w:p>
        </w:tc>
        <w:tc>
          <w:tcPr>
            <w:tcW w:w="2835" w:type="dxa"/>
            <w:tcBorders>
              <w:top w:val="nil"/>
              <w:left w:val="nil"/>
              <w:bottom w:val="single" w:sz="8" w:space="0" w:color="000000"/>
              <w:right w:val="single" w:sz="8" w:space="0" w:color="000000"/>
            </w:tcBorders>
            <w:shd w:val="clear" w:color="auto" w:fill="auto"/>
            <w:tcMar>
              <w:top w:w="15" w:type="dxa"/>
              <w:left w:w="144" w:type="dxa"/>
              <w:bottom w:w="72" w:type="dxa"/>
              <w:right w:w="144" w:type="dxa"/>
            </w:tcMar>
            <w:vAlign w:val="center"/>
            <w:hideMark/>
          </w:tcPr>
          <w:p w14:paraId="514D2040" w14:textId="11658163" w:rsidR="00C17D95" w:rsidRPr="009F44D2" w:rsidRDefault="000B44B3" w:rsidP="00C17D95">
            <w:pPr>
              <w:rPr>
                <w:ins w:id="1504" w:author="STUBER Denis" w:date="2024-04-09T11:23:00Z"/>
                <w:rFonts w:asciiTheme="minorHAnsi" w:hAnsiTheme="minorHAnsi" w:cstheme="minorHAnsi"/>
                <w:bCs/>
                <w:i/>
                <w:color w:val="7030A0"/>
                <w:sz w:val="24"/>
                <w:szCs w:val="24"/>
                <w:lang w:val="en-US"/>
              </w:rPr>
            </w:pPr>
            <w:ins w:id="1505" w:author="STUBER Denis" w:date="2024-04-10T15:36:00Z">
              <w:r w:rsidRPr="009F44D2">
                <w:rPr>
                  <w:rFonts w:cs="Calibri"/>
                  <w:bCs/>
                  <w:i/>
                  <w:color w:val="7030A0"/>
                </w:rPr>
                <w:t>Varie</w:t>
              </w:r>
            </w:ins>
            <w:ins w:id="1506" w:author="STUBER Denis" w:date="2024-04-10T15:37:00Z">
              <w:r w:rsidRPr="009F44D2">
                <w:rPr>
                  <w:rFonts w:cs="Calibri"/>
                  <w:bCs/>
                  <w:i/>
                  <w:color w:val="7030A0"/>
                </w:rPr>
                <w:t>t</w:t>
              </w:r>
            </w:ins>
            <w:ins w:id="1507" w:author="STUBER Denis" w:date="2024-04-10T15:36:00Z">
              <w:r w:rsidRPr="009F44D2">
                <w:rPr>
                  <w:rFonts w:cs="Calibri"/>
                  <w:bCs/>
                  <w:i/>
                  <w:color w:val="7030A0"/>
                </w:rPr>
                <w:t>y of ways</w:t>
              </w:r>
            </w:ins>
          </w:p>
        </w:tc>
        <w:tc>
          <w:tcPr>
            <w:tcW w:w="2835" w:type="dxa"/>
            <w:tcBorders>
              <w:top w:val="nil"/>
              <w:left w:val="nil"/>
              <w:bottom w:val="single" w:sz="8" w:space="0" w:color="000000"/>
              <w:right w:val="single" w:sz="8" w:space="0" w:color="000000"/>
            </w:tcBorders>
            <w:shd w:val="clear" w:color="000000" w:fill="E6A2E1"/>
            <w:tcMar>
              <w:top w:w="15" w:type="dxa"/>
              <w:left w:w="144" w:type="dxa"/>
              <w:bottom w:w="72" w:type="dxa"/>
              <w:right w:w="144" w:type="dxa"/>
            </w:tcMar>
            <w:vAlign w:val="center"/>
            <w:hideMark/>
          </w:tcPr>
          <w:p w14:paraId="16DB18F6" w14:textId="62290931" w:rsidR="00C17D95" w:rsidRPr="009F44D2" w:rsidRDefault="00C17D95" w:rsidP="00C17D95">
            <w:pPr>
              <w:rPr>
                <w:ins w:id="1508" w:author="STUBER Denis" w:date="2024-04-09T11:23:00Z"/>
                <w:rFonts w:asciiTheme="minorHAnsi" w:hAnsiTheme="minorHAnsi" w:cstheme="minorHAnsi"/>
                <w:bCs/>
                <w:i/>
                <w:color w:val="7030A0"/>
                <w:sz w:val="24"/>
                <w:szCs w:val="24"/>
                <w:lang w:val="en-US"/>
              </w:rPr>
            </w:pPr>
            <w:ins w:id="1509" w:author="STUBER Denis" w:date="2024-04-09T17:59:00Z">
              <w:r w:rsidRPr="009F44D2">
                <w:rPr>
                  <w:rFonts w:cs="Calibri"/>
                  <w:bCs/>
                  <w:i/>
                  <w:color w:val="7030A0"/>
                  <w:lang w:val="fr-FR"/>
                </w:rPr>
                <w:t>No indication</w:t>
              </w:r>
            </w:ins>
          </w:p>
        </w:tc>
        <w:tc>
          <w:tcPr>
            <w:tcW w:w="2835" w:type="dxa"/>
            <w:tcBorders>
              <w:top w:val="nil"/>
              <w:left w:val="nil"/>
              <w:bottom w:val="single" w:sz="8" w:space="0" w:color="000000"/>
              <w:right w:val="single" w:sz="12" w:space="0" w:color="000000"/>
            </w:tcBorders>
            <w:shd w:val="clear" w:color="000000" w:fill="E6A2E1"/>
            <w:tcMar>
              <w:top w:w="15" w:type="dxa"/>
              <w:left w:w="144" w:type="dxa"/>
              <w:bottom w:w="72" w:type="dxa"/>
              <w:right w:w="144" w:type="dxa"/>
            </w:tcMar>
            <w:vAlign w:val="center"/>
            <w:hideMark/>
          </w:tcPr>
          <w:p w14:paraId="6E594372" w14:textId="0D82F4FA" w:rsidR="00C17D95" w:rsidRPr="009F44D2" w:rsidRDefault="00C17D95" w:rsidP="00C17D95">
            <w:pPr>
              <w:rPr>
                <w:ins w:id="1510" w:author="STUBER Denis" w:date="2024-04-09T11:23:00Z"/>
                <w:rFonts w:asciiTheme="minorHAnsi" w:hAnsiTheme="minorHAnsi" w:cstheme="minorHAnsi"/>
                <w:bCs/>
                <w:i/>
                <w:color w:val="7030A0"/>
                <w:sz w:val="24"/>
                <w:szCs w:val="24"/>
                <w:lang w:val="en-US"/>
              </w:rPr>
            </w:pPr>
            <w:ins w:id="1511" w:author="STUBER Denis" w:date="2024-04-09T17:59:00Z">
              <w:r w:rsidRPr="009F44D2">
                <w:rPr>
                  <w:rFonts w:cs="Calibri"/>
                  <w:bCs/>
                  <w:i/>
                  <w:color w:val="7030A0"/>
                  <w:lang w:val="fr-FR"/>
                </w:rPr>
                <w:t>No indication</w:t>
              </w:r>
            </w:ins>
          </w:p>
        </w:tc>
      </w:tr>
      <w:tr w:rsidR="00C17D95" w:rsidRPr="009F44D2" w14:paraId="3BFFCA54" w14:textId="77777777" w:rsidTr="00C17D95">
        <w:trPr>
          <w:trHeight w:val="763"/>
          <w:ins w:id="1512" w:author="STUBER Denis" w:date="2024-04-09T11:23:00Z"/>
        </w:trPr>
        <w:tc>
          <w:tcPr>
            <w:tcW w:w="1678" w:type="dxa"/>
            <w:tcBorders>
              <w:top w:val="nil"/>
              <w:left w:val="single" w:sz="12"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106E7D" w14:textId="47A22754" w:rsidR="00C17D95" w:rsidRPr="009F44D2" w:rsidRDefault="00C17D95" w:rsidP="00C17D95">
            <w:pPr>
              <w:rPr>
                <w:ins w:id="1513" w:author="STUBER Denis" w:date="2024-04-09T11:23:00Z"/>
                <w:rFonts w:asciiTheme="minorHAnsi" w:hAnsiTheme="minorHAnsi" w:cstheme="minorHAnsi"/>
                <w:bCs/>
                <w:i/>
                <w:color w:val="7030A0"/>
                <w:sz w:val="24"/>
                <w:szCs w:val="24"/>
                <w:lang w:val="en-US"/>
              </w:rPr>
            </w:pPr>
            <w:ins w:id="1514" w:author="STUBER Denis" w:date="2024-04-09T17:59:00Z">
              <w:r w:rsidRPr="009F44D2">
                <w:rPr>
                  <w:rFonts w:cs="Calibri"/>
                  <w:bCs/>
                  <w:i/>
                  <w:color w:val="7030A0"/>
                  <w:lang w:val="fr-FR"/>
                </w:rPr>
                <w:t>MF OKAPI</w:t>
              </w:r>
            </w:ins>
          </w:p>
        </w:tc>
        <w:tc>
          <w:tcPr>
            <w:tcW w:w="2835" w:type="dxa"/>
            <w:tcBorders>
              <w:top w:val="nil"/>
              <w:left w:val="nil"/>
              <w:bottom w:val="single" w:sz="8" w:space="0" w:color="000000"/>
              <w:right w:val="single" w:sz="8" w:space="0" w:color="000000"/>
            </w:tcBorders>
            <w:shd w:val="clear" w:color="auto" w:fill="auto"/>
            <w:tcMar>
              <w:top w:w="15" w:type="dxa"/>
              <w:left w:w="144" w:type="dxa"/>
              <w:bottom w:w="72" w:type="dxa"/>
              <w:right w:w="144" w:type="dxa"/>
            </w:tcMar>
            <w:vAlign w:val="center"/>
            <w:hideMark/>
          </w:tcPr>
          <w:p w14:paraId="7B6B9908" w14:textId="5C966E57" w:rsidR="00C17D95" w:rsidRPr="009F44D2" w:rsidRDefault="00C17D95" w:rsidP="00C17D95">
            <w:pPr>
              <w:rPr>
                <w:ins w:id="1515" w:author="STUBER Denis" w:date="2024-04-09T11:23:00Z"/>
                <w:rFonts w:asciiTheme="minorHAnsi" w:hAnsiTheme="minorHAnsi" w:cstheme="minorHAnsi"/>
                <w:bCs/>
                <w:i/>
                <w:color w:val="7030A0"/>
                <w:sz w:val="24"/>
                <w:szCs w:val="24"/>
                <w:lang w:val="en-US"/>
              </w:rPr>
            </w:pPr>
            <w:ins w:id="1516" w:author="STUBER Denis" w:date="2024-04-09T18:01:00Z">
              <w:r w:rsidRPr="009F44D2">
                <w:rPr>
                  <w:rFonts w:cs="Calibri"/>
                  <w:bCs/>
                  <w:i/>
                  <w:color w:val="7030A0"/>
                  <w:lang w:val="fr-FR"/>
                </w:rPr>
                <w:t>1/6</w:t>
              </w:r>
            </w:ins>
          </w:p>
        </w:tc>
        <w:tc>
          <w:tcPr>
            <w:tcW w:w="2835" w:type="dxa"/>
            <w:tcBorders>
              <w:top w:val="nil"/>
              <w:left w:val="nil"/>
              <w:bottom w:val="single" w:sz="8" w:space="0" w:color="000000"/>
              <w:right w:val="single" w:sz="8" w:space="0" w:color="000000"/>
            </w:tcBorders>
            <w:shd w:val="clear" w:color="000000" w:fill="C5E6FF"/>
            <w:tcMar>
              <w:top w:w="15" w:type="dxa"/>
              <w:left w:w="144" w:type="dxa"/>
              <w:bottom w:w="72" w:type="dxa"/>
              <w:right w:w="144" w:type="dxa"/>
            </w:tcMar>
            <w:vAlign w:val="center"/>
            <w:hideMark/>
          </w:tcPr>
          <w:p w14:paraId="69DAD033" w14:textId="4D25989B" w:rsidR="00C17D95" w:rsidRPr="009F44D2" w:rsidRDefault="00C17D95" w:rsidP="00C17D95">
            <w:pPr>
              <w:rPr>
                <w:ins w:id="1517" w:author="STUBER Denis" w:date="2024-04-09T11:23:00Z"/>
                <w:rFonts w:asciiTheme="minorHAnsi" w:hAnsiTheme="minorHAnsi" w:cstheme="minorHAnsi"/>
                <w:bCs/>
                <w:i/>
                <w:color w:val="7030A0"/>
                <w:sz w:val="24"/>
                <w:szCs w:val="24"/>
                <w:lang w:val="en-US"/>
              </w:rPr>
            </w:pPr>
            <w:ins w:id="1518" w:author="STUBER Denis" w:date="2024-04-09T17:59:00Z">
              <w:r w:rsidRPr="009F44D2">
                <w:rPr>
                  <w:rFonts w:cs="Calibri"/>
                  <w:bCs/>
                  <w:i/>
                  <w:color w:val="7030A0"/>
                  <w:lang w:val="fr-FR"/>
                </w:rPr>
                <w:t xml:space="preserve">100% </w:t>
              </w:r>
              <w:proofErr w:type="spellStart"/>
              <w:r w:rsidRPr="009F44D2">
                <w:rPr>
                  <w:rFonts w:cs="Calibri"/>
                  <w:bCs/>
                  <w:i/>
                  <w:color w:val="7030A0"/>
                  <w:lang w:val="fr-FR"/>
                </w:rPr>
                <w:t>complete</w:t>
              </w:r>
            </w:ins>
            <w:proofErr w:type="spellEnd"/>
          </w:p>
        </w:tc>
        <w:tc>
          <w:tcPr>
            <w:tcW w:w="2835" w:type="dxa"/>
            <w:tcBorders>
              <w:top w:val="nil"/>
              <w:left w:val="nil"/>
              <w:bottom w:val="single" w:sz="8" w:space="0" w:color="000000"/>
              <w:right w:val="single" w:sz="12" w:space="0" w:color="000000"/>
            </w:tcBorders>
            <w:shd w:val="clear" w:color="000000" w:fill="C5E6FF"/>
            <w:tcMar>
              <w:top w:w="15" w:type="dxa"/>
              <w:left w:w="144" w:type="dxa"/>
              <w:bottom w:w="72" w:type="dxa"/>
              <w:right w:w="144" w:type="dxa"/>
            </w:tcMar>
            <w:vAlign w:val="center"/>
            <w:hideMark/>
          </w:tcPr>
          <w:p w14:paraId="0A721DF4" w14:textId="5E003BF3" w:rsidR="00C17D95" w:rsidRPr="009F44D2" w:rsidRDefault="00C17D95" w:rsidP="00C17D95">
            <w:pPr>
              <w:rPr>
                <w:ins w:id="1519" w:author="STUBER Denis" w:date="2024-04-09T11:23:00Z"/>
                <w:rFonts w:asciiTheme="minorHAnsi" w:hAnsiTheme="minorHAnsi" w:cstheme="minorHAnsi"/>
                <w:bCs/>
                <w:i/>
                <w:color w:val="7030A0"/>
                <w:sz w:val="24"/>
                <w:szCs w:val="24"/>
                <w:lang w:val="en-US"/>
              </w:rPr>
            </w:pPr>
            <w:ins w:id="1520" w:author="STUBER Denis" w:date="2024-04-09T17:59:00Z">
              <w:r w:rsidRPr="009F44D2">
                <w:rPr>
                  <w:rFonts w:cs="Calibri"/>
                  <w:bCs/>
                  <w:i/>
                  <w:color w:val="7030A0"/>
                  <w:lang w:val="fr-FR"/>
                </w:rPr>
                <w:t xml:space="preserve">100% </w:t>
              </w:r>
              <w:proofErr w:type="spellStart"/>
              <w:r w:rsidRPr="009F44D2">
                <w:rPr>
                  <w:rFonts w:cs="Calibri"/>
                  <w:bCs/>
                  <w:i/>
                  <w:color w:val="7030A0"/>
                  <w:lang w:val="fr-FR"/>
                </w:rPr>
                <w:t>complete</w:t>
              </w:r>
            </w:ins>
            <w:proofErr w:type="spellEnd"/>
          </w:p>
        </w:tc>
      </w:tr>
      <w:tr w:rsidR="00C17D95" w:rsidRPr="009F44D2" w14:paraId="3C54EF8E" w14:textId="77777777" w:rsidTr="00C17D95">
        <w:trPr>
          <w:trHeight w:val="760"/>
          <w:ins w:id="1521" w:author="STUBER Denis" w:date="2024-04-09T11:23:00Z"/>
        </w:trPr>
        <w:tc>
          <w:tcPr>
            <w:tcW w:w="1678" w:type="dxa"/>
            <w:tcBorders>
              <w:top w:val="nil"/>
              <w:left w:val="single" w:sz="12"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55543EF" w14:textId="4AE35689" w:rsidR="00C17D95" w:rsidRPr="009F44D2" w:rsidRDefault="00C17D95" w:rsidP="00C17D95">
            <w:pPr>
              <w:rPr>
                <w:ins w:id="1522" w:author="STUBER Denis" w:date="2024-04-09T11:23:00Z"/>
                <w:rFonts w:asciiTheme="minorHAnsi" w:hAnsiTheme="minorHAnsi" w:cstheme="minorHAnsi"/>
                <w:bCs/>
                <w:i/>
                <w:color w:val="7030A0"/>
                <w:sz w:val="24"/>
                <w:szCs w:val="24"/>
                <w:lang w:val="en-US"/>
              </w:rPr>
            </w:pPr>
            <w:ins w:id="1523" w:author="STUBER Denis" w:date="2024-04-09T17:59:00Z">
              <w:r w:rsidRPr="009F44D2">
                <w:rPr>
                  <w:rFonts w:cs="Calibri"/>
                  <w:bCs/>
                  <w:i/>
                  <w:color w:val="7030A0"/>
                  <w:lang w:val="fr-FR"/>
                </w:rPr>
                <w:t>MF NORMALS</w:t>
              </w:r>
            </w:ins>
          </w:p>
        </w:tc>
        <w:tc>
          <w:tcPr>
            <w:tcW w:w="2835" w:type="dxa"/>
            <w:tcBorders>
              <w:top w:val="nil"/>
              <w:left w:val="nil"/>
              <w:bottom w:val="single" w:sz="8" w:space="0" w:color="000000"/>
              <w:right w:val="single" w:sz="8" w:space="0" w:color="000000"/>
            </w:tcBorders>
            <w:shd w:val="clear" w:color="auto" w:fill="auto"/>
            <w:tcMar>
              <w:top w:w="15" w:type="dxa"/>
              <w:left w:w="144" w:type="dxa"/>
              <w:bottom w:w="72" w:type="dxa"/>
              <w:right w:w="144" w:type="dxa"/>
            </w:tcMar>
            <w:vAlign w:val="center"/>
            <w:hideMark/>
          </w:tcPr>
          <w:p w14:paraId="131C1D9D" w14:textId="4770E769" w:rsidR="00C17D95" w:rsidRPr="009F44D2" w:rsidRDefault="00C17D95" w:rsidP="00C17D95">
            <w:pPr>
              <w:rPr>
                <w:ins w:id="1524" w:author="STUBER Denis" w:date="2024-04-09T11:23:00Z"/>
                <w:rFonts w:asciiTheme="minorHAnsi" w:hAnsiTheme="minorHAnsi" w:cstheme="minorHAnsi"/>
                <w:bCs/>
                <w:i/>
                <w:color w:val="7030A0"/>
                <w:sz w:val="24"/>
                <w:szCs w:val="24"/>
                <w:lang w:val="en-US"/>
              </w:rPr>
            </w:pPr>
            <w:ins w:id="1525" w:author="STUBER Denis" w:date="2024-04-09T17:59:00Z">
              <w:r w:rsidRPr="009F44D2">
                <w:rPr>
                  <w:rFonts w:cs="Calibri"/>
                  <w:bCs/>
                  <w:i/>
                  <w:color w:val="000000"/>
                </w:rPr>
                <w:t>3 consecutive or 5 global</w:t>
              </w:r>
            </w:ins>
          </w:p>
        </w:tc>
        <w:tc>
          <w:tcPr>
            <w:tcW w:w="2835" w:type="dxa"/>
            <w:tcBorders>
              <w:top w:val="nil"/>
              <w:left w:val="nil"/>
              <w:bottom w:val="single" w:sz="8" w:space="0" w:color="000000"/>
              <w:right w:val="single" w:sz="8" w:space="0" w:color="000000"/>
            </w:tcBorders>
            <w:shd w:val="clear" w:color="000000" w:fill="C5E6FF"/>
            <w:tcMar>
              <w:top w:w="15" w:type="dxa"/>
              <w:left w:w="144" w:type="dxa"/>
              <w:bottom w:w="72" w:type="dxa"/>
              <w:right w:w="144" w:type="dxa"/>
            </w:tcMar>
            <w:vAlign w:val="center"/>
            <w:hideMark/>
          </w:tcPr>
          <w:p w14:paraId="38A8D831" w14:textId="545FFE20" w:rsidR="00C17D95" w:rsidRPr="009F44D2" w:rsidRDefault="00C17D95" w:rsidP="00C17D95">
            <w:pPr>
              <w:rPr>
                <w:ins w:id="1526" w:author="STUBER Denis" w:date="2024-04-09T11:23:00Z"/>
                <w:rFonts w:asciiTheme="minorHAnsi" w:hAnsiTheme="minorHAnsi" w:cstheme="minorHAnsi"/>
                <w:bCs/>
                <w:i/>
                <w:color w:val="7030A0"/>
                <w:sz w:val="24"/>
                <w:szCs w:val="24"/>
                <w:lang w:val="en-US"/>
              </w:rPr>
            </w:pPr>
            <w:ins w:id="1527" w:author="STUBER Denis" w:date="2024-04-09T17:59:00Z">
              <w:r w:rsidRPr="009F44D2">
                <w:rPr>
                  <w:rFonts w:cs="Calibri"/>
                  <w:bCs/>
                  <w:i/>
                  <w:color w:val="7030A0"/>
                  <w:lang w:val="fr-FR"/>
                </w:rPr>
                <w:t xml:space="preserve">100% </w:t>
              </w:r>
              <w:proofErr w:type="spellStart"/>
              <w:r w:rsidRPr="009F44D2">
                <w:rPr>
                  <w:rFonts w:cs="Calibri"/>
                  <w:bCs/>
                  <w:i/>
                  <w:color w:val="7030A0"/>
                  <w:lang w:val="fr-FR"/>
                </w:rPr>
                <w:t>complete</w:t>
              </w:r>
            </w:ins>
            <w:proofErr w:type="spellEnd"/>
          </w:p>
        </w:tc>
        <w:tc>
          <w:tcPr>
            <w:tcW w:w="2835" w:type="dxa"/>
            <w:tcBorders>
              <w:top w:val="nil"/>
              <w:left w:val="nil"/>
              <w:bottom w:val="single" w:sz="8" w:space="0" w:color="000000"/>
              <w:right w:val="single" w:sz="12" w:space="0" w:color="000000"/>
            </w:tcBorders>
            <w:shd w:val="clear" w:color="auto" w:fill="auto"/>
            <w:tcMar>
              <w:top w:w="15" w:type="dxa"/>
              <w:left w:w="144" w:type="dxa"/>
              <w:bottom w:w="72" w:type="dxa"/>
              <w:right w:w="144" w:type="dxa"/>
            </w:tcMar>
            <w:vAlign w:val="center"/>
            <w:hideMark/>
          </w:tcPr>
          <w:p w14:paraId="407AA691" w14:textId="32A45AF8" w:rsidR="00C17D95" w:rsidRPr="009F44D2" w:rsidRDefault="00C17D95" w:rsidP="00C17D95">
            <w:pPr>
              <w:rPr>
                <w:ins w:id="1528" w:author="STUBER Denis" w:date="2024-04-09T11:23:00Z"/>
                <w:rFonts w:asciiTheme="minorHAnsi" w:hAnsiTheme="minorHAnsi" w:cstheme="minorHAnsi"/>
                <w:bCs/>
                <w:i/>
                <w:color w:val="7030A0"/>
                <w:sz w:val="24"/>
                <w:szCs w:val="24"/>
                <w:lang w:val="en-US"/>
              </w:rPr>
            </w:pPr>
            <w:proofErr w:type="spellStart"/>
            <w:ins w:id="1529" w:author="STUBER Denis" w:date="2024-04-09T17:59:00Z">
              <w:r w:rsidRPr="009F44D2">
                <w:rPr>
                  <w:rFonts w:cs="Calibri"/>
                  <w:bCs/>
                  <w:i/>
                  <w:color w:val="7030A0"/>
                  <w:lang w:val="fr-FR"/>
                </w:rPr>
                <w:t>Available</w:t>
              </w:r>
              <w:proofErr w:type="spellEnd"/>
              <w:r w:rsidRPr="009F44D2">
                <w:rPr>
                  <w:rFonts w:cs="Calibri"/>
                  <w:bCs/>
                  <w:i/>
                  <w:color w:val="7030A0"/>
                  <w:lang w:val="fr-FR"/>
                </w:rPr>
                <w:t xml:space="preserve"> values</w:t>
              </w:r>
            </w:ins>
          </w:p>
        </w:tc>
      </w:tr>
      <w:tr w:rsidR="00C17D95" w:rsidRPr="009F44D2" w14:paraId="3D841301" w14:textId="77777777" w:rsidTr="00C17D95">
        <w:trPr>
          <w:trHeight w:val="760"/>
          <w:ins w:id="1530" w:author="STUBER Denis" w:date="2024-04-09T11:23:00Z"/>
        </w:trPr>
        <w:tc>
          <w:tcPr>
            <w:tcW w:w="1678" w:type="dxa"/>
            <w:tcBorders>
              <w:top w:val="nil"/>
              <w:left w:val="single" w:sz="12"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76DD20" w14:textId="2467DBBF" w:rsidR="00C17D95" w:rsidRPr="009F44D2" w:rsidRDefault="00C17D95" w:rsidP="00C17D95">
            <w:pPr>
              <w:rPr>
                <w:ins w:id="1531" w:author="STUBER Denis" w:date="2024-04-09T11:23:00Z"/>
                <w:rFonts w:asciiTheme="minorHAnsi" w:hAnsiTheme="minorHAnsi" w:cstheme="minorHAnsi"/>
                <w:bCs/>
                <w:i/>
                <w:color w:val="7030A0"/>
                <w:sz w:val="24"/>
                <w:szCs w:val="24"/>
                <w:lang w:val="en-US"/>
              </w:rPr>
            </w:pPr>
            <w:ins w:id="1532" w:author="STUBER Denis" w:date="2024-04-09T17:59:00Z">
              <w:r w:rsidRPr="009F44D2">
                <w:rPr>
                  <w:rFonts w:cs="Calibri"/>
                  <w:bCs/>
                  <w:i/>
                  <w:color w:val="7030A0"/>
                  <w:lang w:val="fr-FR"/>
                </w:rPr>
                <w:t>MF CLIMSOL</w:t>
              </w:r>
            </w:ins>
          </w:p>
        </w:tc>
        <w:tc>
          <w:tcPr>
            <w:tcW w:w="2835" w:type="dxa"/>
            <w:tcBorders>
              <w:top w:val="nil"/>
              <w:left w:val="nil"/>
              <w:bottom w:val="single" w:sz="8" w:space="0" w:color="000000"/>
              <w:right w:val="single" w:sz="8" w:space="0" w:color="000000"/>
            </w:tcBorders>
            <w:shd w:val="clear" w:color="auto" w:fill="auto"/>
            <w:tcMar>
              <w:top w:w="15" w:type="dxa"/>
              <w:left w:w="144" w:type="dxa"/>
              <w:bottom w:w="72" w:type="dxa"/>
              <w:right w:w="144" w:type="dxa"/>
            </w:tcMar>
            <w:vAlign w:val="center"/>
            <w:hideMark/>
          </w:tcPr>
          <w:p w14:paraId="680DD37D" w14:textId="1A8EA2CD" w:rsidR="00C17D95" w:rsidRPr="009F44D2" w:rsidRDefault="00C17D95" w:rsidP="00C17D95">
            <w:pPr>
              <w:rPr>
                <w:ins w:id="1533" w:author="STUBER Denis" w:date="2024-04-09T11:23:00Z"/>
                <w:rFonts w:asciiTheme="minorHAnsi" w:hAnsiTheme="minorHAnsi" w:cstheme="minorHAnsi"/>
                <w:bCs/>
                <w:i/>
                <w:color w:val="7030A0"/>
                <w:sz w:val="24"/>
                <w:szCs w:val="24"/>
                <w:lang w:val="en-US"/>
              </w:rPr>
            </w:pPr>
            <w:ins w:id="1534" w:author="STUBER Denis" w:date="2024-04-09T18:03:00Z">
              <w:r w:rsidRPr="009F44D2">
                <w:rPr>
                  <w:rFonts w:cs="Calibri"/>
                  <w:bCs/>
                  <w:i/>
                  <w:color w:val="7030A0"/>
                  <w:lang w:val="fr-FR"/>
                </w:rPr>
                <w:t>1/10</w:t>
              </w:r>
            </w:ins>
          </w:p>
        </w:tc>
        <w:tc>
          <w:tcPr>
            <w:tcW w:w="2835" w:type="dxa"/>
            <w:tcBorders>
              <w:top w:val="nil"/>
              <w:left w:val="nil"/>
              <w:bottom w:val="single" w:sz="8" w:space="0" w:color="000000"/>
              <w:right w:val="single" w:sz="8" w:space="0" w:color="000000"/>
            </w:tcBorders>
            <w:shd w:val="clear" w:color="000000" w:fill="C5E6FF"/>
            <w:tcMar>
              <w:top w:w="15" w:type="dxa"/>
              <w:left w:w="144" w:type="dxa"/>
              <w:bottom w:w="72" w:type="dxa"/>
              <w:right w:w="144" w:type="dxa"/>
            </w:tcMar>
            <w:vAlign w:val="center"/>
            <w:hideMark/>
          </w:tcPr>
          <w:p w14:paraId="75774B75" w14:textId="6148F998" w:rsidR="00C17D95" w:rsidRPr="009F44D2" w:rsidRDefault="00C17D95" w:rsidP="00C17D95">
            <w:pPr>
              <w:rPr>
                <w:ins w:id="1535" w:author="STUBER Denis" w:date="2024-04-09T11:23:00Z"/>
                <w:rFonts w:asciiTheme="minorHAnsi" w:hAnsiTheme="minorHAnsi" w:cstheme="minorHAnsi"/>
                <w:bCs/>
                <w:i/>
                <w:color w:val="7030A0"/>
                <w:sz w:val="24"/>
                <w:szCs w:val="24"/>
                <w:lang w:val="en-US"/>
              </w:rPr>
            </w:pPr>
            <w:ins w:id="1536" w:author="STUBER Denis" w:date="2024-04-09T17:59:00Z">
              <w:r w:rsidRPr="009F44D2">
                <w:rPr>
                  <w:rFonts w:cs="Calibri"/>
                  <w:bCs/>
                  <w:i/>
                  <w:color w:val="7030A0"/>
                  <w:lang w:val="fr-FR"/>
                </w:rPr>
                <w:t xml:space="preserve">100% </w:t>
              </w:r>
              <w:proofErr w:type="spellStart"/>
              <w:r w:rsidRPr="009F44D2">
                <w:rPr>
                  <w:rFonts w:cs="Calibri"/>
                  <w:bCs/>
                  <w:i/>
                  <w:color w:val="7030A0"/>
                  <w:lang w:val="fr-FR"/>
                </w:rPr>
                <w:t>complete</w:t>
              </w:r>
            </w:ins>
            <w:proofErr w:type="spellEnd"/>
          </w:p>
        </w:tc>
        <w:tc>
          <w:tcPr>
            <w:tcW w:w="2835" w:type="dxa"/>
            <w:tcBorders>
              <w:top w:val="nil"/>
              <w:left w:val="nil"/>
              <w:bottom w:val="single" w:sz="8" w:space="0" w:color="000000"/>
              <w:right w:val="single" w:sz="12" w:space="0" w:color="000000"/>
            </w:tcBorders>
            <w:shd w:val="clear" w:color="000000" w:fill="C5E6FF"/>
            <w:tcMar>
              <w:top w:w="15" w:type="dxa"/>
              <w:left w:w="144" w:type="dxa"/>
              <w:bottom w:w="72" w:type="dxa"/>
              <w:right w:w="144" w:type="dxa"/>
            </w:tcMar>
            <w:vAlign w:val="center"/>
            <w:hideMark/>
          </w:tcPr>
          <w:p w14:paraId="7C96BAAA" w14:textId="4F65114D" w:rsidR="00C17D95" w:rsidRPr="009F44D2" w:rsidRDefault="00C17D95" w:rsidP="00C17D95">
            <w:pPr>
              <w:rPr>
                <w:ins w:id="1537" w:author="STUBER Denis" w:date="2024-04-09T11:23:00Z"/>
                <w:rFonts w:asciiTheme="minorHAnsi" w:hAnsiTheme="minorHAnsi" w:cstheme="minorHAnsi"/>
                <w:bCs/>
                <w:i/>
                <w:color w:val="7030A0"/>
                <w:sz w:val="24"/>
                <w:szCs w:val="24"/>
                <w:lang w:val="en-US"/>
              </w:rPr>
            </w:pPr>
            <w:ins w:id="1538" w:author="STUBER Denis" w:date="2024-04-09T17:59:00Z">
              <w:r w:rsidRPr="009F44D2">
                <w:rPr>
                  <w:rFonts w:cs="Calibri"/>
                  <w:bCs/>
                  <w:i/>
                  <w:color w:val="7030A0"/>
                  <w:lang w:val="fr-FR"/>
                </w:rPr>
                <w:t xml:space="preserve">100% </w:t>
              </w:r>
              <w:proofErr w:type="spellStart"/>
              <w:r w:rsidRPr="009F44D2">
                <w:rPr>
                  <w:rFonts w:cs="Calibri"/>
                  <w:bCs/>
                  <w:i/>
                  <w:color w:val="7030A0"/>
                  <w:lang w:val="fr-FR"/>
                </w:rPr>
                <w:t>complete</w:t>
              </w:r>
            </w:ins>
            <w:proofErr w:type="spellEnd"/>
          </w:p>
        </w:tc>
      </w:tr>
      <w:tr w:rsidR="00C17D95" w:rsidRPr="009F44D2" w14:paraId="18238851" w14:textId="77777777" w:rsidTr="00C17D95">
        <w:trPr>
          <w:trHeight w:val="760"/>
          <w:ins w:id="1539" w:author="STUBER Denis" w:date="2024-04-09T18:04:00Z"/>
        </w:trPr>
        <w:tc>
          <w:tcPr>
            <w:tcW w:w="1678" w:type="dxa"/>
            <w:tcBorders>
              <w:top w:val="nil"/>
              <w:left w:val="single" w:sz="12" w:space="0" w:color="000000"/>
              <w:bottom w:val="single" w:sz="8" w:space="0" w:color="000000"/>
              <w:right w:val="single" w:sz="8" w:space="0" w:color="000000"/>
            </w:tcBorders>
            <w:shd w:val="clear" w:color="000000" w:fill="DDDDDD"/>
            <w:tcMar>
              <w:top w:w="72" w:type="dxa"/>
              <w:left w:w="144" w:type="dxa"/>
              <w:bottom w:w="72" w:type="dxa"/>
              <w:right w:w="144" w:type="dxa"/>
            </w:tcMar>
            <w:vAlign w:val="center"/>
          </w:tcPr>
          <w:p w14:paraId="4CC3F235" w14:textId="228AF8F6" w:rsidR="00C17D95" w:rsidRPr="009F44D2" w:rsidRDefault="00C17D95" w:rsidP="00C17D95">
            <w:pPr>
              <w:rPr>
                <w:ins w:id="1540" w:author="STUBER Denis" w:date="2024-04-09T18:04:00Z"/>
                <w:rFonts w:cs="Calibri"/>
                <w:bCs/>
                <w:i/>
                <w:color w:val="7030A0"/>
                <w:lang w:val="fr-FR"/>
              </w:rPr>
            </w:pPr>
            <w:proofErr w:type="spellStart"/>
            <w:ins w:id="1541" w:author="STUBER Denis" w:date="2024-04-09T18:04:00Z">
              <w:r w:rsidRPr="009F44D2">
                <w:rPr>
                  <w:rFonts w:cs="Calibri"/>
                  <w:bCs/>
                  <w:i/>
                  <w:color w:val="7030A0"/>
                  <w:lang w:val="fr-FR"/>
                </w:rPr>
                <w:lastRenderedPageBreak/>
                <w:t>De</w:t>
              </w:r>
            </w:ins>
            <w:ins w:id="1542" w:author="STUBER Denis" w:date="2024-04-09T18:05:00Z">
              <w:r w:rsidRPr="009F44D2">
                <w:rPr>
                  <w:rFonts w:cs="Calibri"/>
                  <w:bCs/>
                  <w:i/>
                  <w:color w:val="7030A0"/>
                  <w:lang w:val="fr-FR"/>
                </w:rPr>
                <w:t>nmark</w:t>
              </w:r>
            </w:ins>
            <w:proofErr w:type="spellEnd"/>
          </w:p>
        </w:tc>
        <w:tc>
          <w:tcPr>
            <w:tcW w:w="2835" w:type="dxa"/>
            <w:tcBorders>
              <w:top w:val="nil"/>
              <w:left w:val="nil"/>
              <w:bottom w:val="single" w:sz="8" w:space="0" w:color="000000"/>
              <w:right w:val="single" w:sz="8" w:space="0" w:color="000000"/>
            </w:tcBorders>
            <w:shd w:val="clear" w:color="000000" w:fill="B2B2B2"/>
            <w:tcMar>
              <w:top w:w="15" w:type="dxa"/>
              <w:left w:w="144" w:type="dxa"/>
              <w:bottom w:w="72" w:type="dxa"/>
              <w:right w:w="144" w:type="dxa"/>
            </w:tcMar>
            <w:vAlign w:val="center"/>
          </w:tcPr>
          <w:p w14:paraId="142FB64B" w14:textId="1AF314B2" w:rsidR="00C17D95" w:rsidRPr="009F44D2" w:rsidRDefault="00646B06" w:rsidP="00C17D95">
            <w:pPr>
              <w:rPr>
                <w:ins w:id="1543" w:author="STUBER Denis" w:date="2024-04-09T18:04:00Z"/>
                <w:rFonts w:cs="Calibri"/>
                <w:bCs/>
                <w:i/>
                <w:color w:val="7030A0"/>
                <w:lang w:val="fr-FR"/>
              </w:rPr>
            </w:pPr>
            <w:ins w:id="1544" w:author="STUBER Denis" w:date="2024-04-09T18:10:00Z">
              <w:r w:rsidRPr="009F44D2">
                <w:rPr>
                  <w:rFonts w:cs="Calibri"/>
                  <w:bCs/>
                  <w:i/>
                  <w:color w:val="7030A0"/>
                  <w:lang w:val="fr-FR"/>
                </w:rPr>
                <w:t>24</w:t>
              </w:r>
            </w:ins>
            <w:ins w:id="1545" w:author="STUBER Denis" w:date="2024-04-09T18:09:00Z">
              <w:r w:rsidRPr="009F44D2">
                <w:rPr>
                  <w:rFonts w:cs="Calibri"/>
                  <w:bCs/>
                  <w:i/>
                  <w:color w:val="7030A0"/>
                  <w:lang w:val="fr-FR"/>
                </w:rPr>
                <w:t>, (TX +</w:t>
              </w:r>
              <w:proofErr w:type="spellStart"/>
              <w:proofErr w:type="gramStart"/>
              <w:r w:rsidRPr="009F44D2">
                <w:rPr>
                  <w:rFonts w:cs="Calibri"/>
                  <w:bCs/>
                  <w:i/>
                  <w:color w:val="7030A0"/>
                  <w:lang w:val="fr-FR"/>
                </w:rPr>
                <w:t>Tn</w:t>
              </w:r>
              <w:proofErr w:type="spellEnd"/>
              <w:r w:rsidRPr="009F44D2">
                <w:rPr>
                  <w:rFonts w:cs="Calibri"/>
                  <w:bCs/>
                  <w:i/>
                  <w:color w:val="7030A0"/>
                  <w:lang w:val="fr-FR"/>
                </w:rPr>
                <w:t>)/</w:t>
              </w:r>
              <w:proofErr w:type="gramEnd"/>
              <w:r w:rsidRPr="009F44D2">
                <w:rPr>
                  <w:rFonts w:cs="Calibri"/>
                  <w:bCs/>
                  <w:i/>
                  <w:color w:val="7030A0"/>
                  <w:lang w:val="fr-FR"/>
                </w:rPr>
                <w:t>2, 8 standard</w:t>
              </w:r>
            </w:ins>
          </w:p>
        </w:tc>
        <w:tc>
          <w:tcPr>
            <w:tcW w:w="2835" w:type="dxa"/>
            <w:tcBorders>
              <w:top w:val="nil"/>
              <w:left w:val="nil"/>
              <w:bottom w:val="single" w:sz="8" w:space="0" w:color="000000"/>
              <w:right w:val="single" w:sz="8" w:space="0" w:color="000000"/>
            </w:tcBorders>
            <w:shd w:val="clear" w:color="000000" w:fill="B2B2B2"/>
            <w:tcMar>
              <w:top w:w="15" w:type="dxa"/>
              <w:left w:w="144" w:type="dxa"/>
              <w:bottom w:w="72" w:type="dxa"/>
              <w:right w:w="144" w:type="dxa"/>
            </w:tcMar>
            <w:vAlign w:val="center"/>
          </w:tcPr>
          <w:p w14:paraId="05712953" w14:textId="77777777" w:rsidR="00C17D95" w:rsidRPr="009F44D2" w:rsidRDefault="00C17D95" w:rsidP="00C17D95">
            <w:pPr>
              <w:rPr>
                <w:ins w:id="1546" w:author="STUBER Denis" w:date="2024-04-09T18:04:00Z"/>
                <w:rFonts w:cs="Calibri"/>
                <w:bCs/>
                <w:i/>
                <w:color w:val="7030A0"/>
                <w:lang w:val="fr-FR"/>
              </w:rPr>
            </w:pPr>
          </w:p>
        </w:tc>
        <w:tc>
          <w:tcPr>
            <w:tcW w:w="2835" w:type="dxa"/>
            <w:tcBorders>
              <w:top w:val="nil"/>
              <w:left w:val="nil"/>
              <w:bottom w:val="single" w:sz="8" w:space="0" w:color="000000"/>
              <w:right w:val="single" w:sz="12" w:space="0" w:color="000000"/>
            </w:tcBorders>
            <w:shd w:val="clear" w:color="000000" w:fill="B2B2B2"/>
            <w:tcMar>
              <w:top w:w="15" w:type="dxa"/>
              <w:left w:w="144" w:type="dxa"/>
              <w:bottom w:w="72" w:type="dxa"/>
              <w:right w:w="144" w:type="dxa"/>
            </w:tcMar>
            <w:vAlign w:val="center"/>
          </w:tcPr>
          <w:p w14:paraId="614B12F7" w14:textId="77777777" w:rsidR="00C17D95" w:rsidRPr="009F44D2" w:rsidRDefault="00C17D95" w:rsidP="00C17D95">
            <w:pPr>
              <w:rPr>
                <w:ins w:id="1547" w:author="STUBER Denis" w:date="2024-04-09T18:04:00Z"/>
                <w:rFonts w:cs="Calibri"/>
                <w:bCs/>
                <w:i/>
                <w:color w:val="7030A0"/>
                <w:lang w:val="fr-FR"/>
              </w:rPr>
            </w:pPr>
          </w:p>
        </w:tc>
      </w:tr>
      <w:tr w:rsidR="00C17D95" w:rsidRPr="009F44D2" w14:paraId="0F062476" w14:textId="77777777" w:rsidTr="008A1088">
        <w:trPr>
          <w:trHeight w:val="760"/>
          <w:ins w:id="1548" w:author="STUBER Denis" w:date="2024-04-09T17:47:00Z"/>
        </w:trPr>
        <w:tc>
          <w:tcPr>
            <w:tcW w:w="1678" w:type="dxa"/>
            <w:tcBorders>
              <w:top w:val="nil"/>
              <w:left w:val="single" w:sz="12" w:space="0" w:color="000000"/>
              <w:bottom w:val="single" w:sz="12" w:space="0" w:color="000000"/>
              <w:right w:val="single" w:sz="8" w:space="0" w:color="000000"/>
            </w:tcBorders>
            <w:shd w:val="clear" w:color="auto" w:fill="auto"/>
            <w:tcMar>
              <w:top w:w="72" w:type="dxa"/>
              <w:left w:w="144" w:type="dxa"/>
              <w:bottom w:w="72" w:type="dxa"/>
              <w:right w:w="144" w:type="dxa"/>
            </w:tcMar>
            <w:vAlign w:val="center"/>
          </w:tcPr>
          <w:p w14:paraId="68A493F3" w14:textId="32C60851" w:rsidR="00C17D95" w:rsidRPr="009F44D2" w:rsidRDefault="00C17D95" w:rsidP="00C17D95">
            <w:pPr>
              <w:rPr>
                <w:ins w:id="1549" w:author="STUBER Denis" w:date="2024-04-09T17:47:00Z"/>
                <w:rFonts w:asciiTheme="minorHAnsi" w:hAnsiTheme="minorHAnsi" w:cstheme="minorHAnsi"/>
                <w:bCs/>
                <w:i/>
                <w:color w:val="7030A0"/>
                <w:sz w:val="24"/>
                <w:szCs w:val="24"/>
                <w:lang w:val="fr-FR"/>
              </w:rPr>
            </w:pPr>
            <w:ins w:id="1550" w:author="STUBER Denis" w:date="2024-04-09T17:59:00Z">
              <w:r w:rsidRPr="009F44D2">
                <w:rPr>
                  <w:rFonts w:cs="Calibri"/>
                  <w:bCs/>
                  <w:i/>
                  <w:color w:val="7030A0"/>
                  <w:lang w:val="fr-FR"/>
                </w:rPr>
                <w:t>Canada</w:t>
              </w:r>
            </w:ins>
          </w:p>
        </w:tc>
        <w:tc>
          <w:tcPr>
            <w:tcW w:w="2835" w:type="dxa"/>
            <w:tcBorders>
              <w:top w:val="nil"/>
              <w:left w:val="nil"/>
              <w:bottom w:val="single" w:sz="12" w:space="0" w:color="000000"/>
              <w:right w:val="single" w:sz="8" w:space="0" w:color="000000"/>
            </w:tcBorders>
            <w:shd w:val="clear" w:color="auto" w:fill="auto"/>
            <w:tcMar>
              <w:top w:w="15" w:type="dxa"/>
              <w:left w:w="144" w:type="dxa"/>
              <w:bottom w:w="72" w:type="dxa"/>
              <w:right w:w="144" w:type="dxa"/>
            </w:tcMar>
            <w:vAlign w:val="center"/>
          </w:tcPr>
          <w:p w14:paraId="0CCCBD54" w14:textId="41AEAE6F" w:rsidR="00C17D95" w:rsidRPr="009F44D2" w:rsidRDefault="005532B7" w:rsidP="00C17D95">
            <w:pPr>
              <w:rPr>
                <w:ins w:id="1551" w:author="STUBER Denis" w:date="2024-04-09T17:47:00Z"/>
                <w:rFonts w:asciiTheme="minorHAnsi" w:hAnsiTheme="minorHAnsi" w:cstheme="minorHAnsi"/>
                <w:bCs/>
                <w:i/>
                <w:color w:val="7030A0"/>
                <w:sz w:val="24"/>
                <w:szCs w:val="24"/>
                <w:lang w:val="fr-FR"/>
              </w:rPr>
            </w:pPr>
            <w:ins w:id="1552" w:author="STUBER Denis" w:date="2024-04-10T15:30:00Z">
              <w:r w:rsidRPr="009F44D2">
                <w:rPr>
                  <w:rFonts w:cs="Calibri"/>
                  <w:bCs/>
                  <w:i/>
                  <w:color w:val="7030A0"/>
                  <w:lang w:val="fr-FR"/>
                </w:rPr>
                <w:t>1/10</w:t>
              </w:r>
            </w:ins>
          </w:p>
        </w:tc>
        <w:tc>
          <w:tcPr>
            <w:tcW w:w="2835" w:type="dxa"/>
            <w:tcBorders>
              <w:top w:val="nil"/>
              <w:left w:val="nil"/>
              <w:bottom w:val="single" w:sz="12" w:space="0" w:color="000000"/>
              <w:right w:val="single" w:sz="8" w:space="0" w:color="000000"/>
            </w:tcBorders>
            <w:shd w:val="clear" w:color="000000" w:fill="C5E6FF"/>
            <w:tcMar>
              <w:top w:w="15" w:type="dxa"/>
              <w:left w:w="144" w:type="dxa"/>
              <w:bottom w:w="72" w:type="dxa"/>
              <w:right w:w="144" w:type="dxa"/>
            </w:tcMar>
            <w:vAlign w:val="center"/>
          </w:tcPr>
          <w:p w14:paraId="2587F025" w14:textId="2E2C40C5" w:rsidR="00C17D95" w:rsidRPr="009F44D2" w:rsidRDefault="00C17D95" w:rsidP="00C17D95">
            <w:pPr>
              <w:rPr>
                <w:ins w:id="1553" w:author="STUBER Denis" w:date="2024-04-09T17:47:00Z"/>
                <w:rFonts w:asciiTheme="minorHAnsi" w:hAnsiTheme="minorHAnsi" w:cstheme="minorHAnsi"/>
                <w:bCs/>
                <w:i/>
                <w:color w:val="7030A0"/>
                <w:sz w:val="24"/>
                <w:szCs w:val="24"/>
                <w:lang w:val="fr-FR"/>
              </w:rPr>
            </w:pPr>
            <w:ins w:id="1554" w:author="STUBER Denis" w:date="2024-04-09T17:59:00Z">
              <w:r w:rsidRPr="009F44D2">
                <w:rPr>
                  <w:rFonts w:cs="Calibri"/>
                  <w:bCs/>
                  <w:i/>
                  <w:color w:val="7030A0"/>
                  <w:lang w:val="fr-FR"/>
                </w:rPr>
                <w:t xml:space="preserve">100% </w:t>
              </w:r>
              <w:proofErr w:type="spellStart"/>
              <w:r w:rsidRPr="009F44D2">
                <w:rPr>
                  <w:rFonts w:cs="Calibri"/>
                  <w:bCs/>
                  <w:i/>
                  <w:color w:val="7030A0"/>
                  <w:lang w:val="fr-FR"/>
                </w:rPr>
                <w:t>complete</w:t>
              </w:r>
            </w:ins>
            <w:proofErr w:type="spellEnd"/>
          </w:p>
        </w:tc>
        <w:tc>
          <w:tcPr>
            <w:tcW w:w="2835" w:type="dxa"/>
            <w:tcBorders>
              <w:top w:val="nil"/>
              <w:left w:val="nil"/>
              <w:bottom w:val="single" w:sz="12" w:space="0" w:color="000000"/>
              <w:right w:val="single" w:sz="12" w:space="0" w:color="000000"/>
            </w:tcBorders>
            <w:shd w:val="clear" w:color="auto" w:fill="auto"/>
            <w:tcMar>
              <w:top w:w="15" w:type="dxa"/>
              <w:left w:w="144" w:type="dxa"/>
              <w:bottom w:w="72" w:type="dxa"/>
              <w:right w:w="144" w:type="dxa"/>
            </w:tcMar>
            <w:vAlign w:val="center"/>
          </w:tcPr>
          <w:p w14:paraId="6B1490DB" w14:textId="72BD93B7" w:rsidR="00C17D95" w:rsidRPr="009F44D2" w:rsidRDefault="00C17D95" w:rsidP="00C17D95">
            <w:pPr>
              <w:rPr>
                <w:ins w:id="1555" w:author="STUBER Denis" w:date="2024-04-09T17:47:00Z"/>
                <w:rFonts w:asciiTheme="minorHAnsi" w:hAnsiTheme="minorHAnsi" w:cstheme="minorHAnsi"/>
                <w:bCs/>
                <w:i/>
                <w:color w:val="7030A0"/>
                <w:sz w:val="24"/>
                <w:szCs w:val="24"/>
                <w:lang w:val="fr-FR"/>
              </w:rPr>
            </w:pPr>
            <w:proofErr w:type="spellStart"/>
            <w:ins w:id="1556" w:author="STUBER Denis" w:date="2024-04-09T17:59:00Z">
              <w:r w:rsidRPr="009F44D2">
                <w:rPr>
                  <w:rFonts w:cs="Calibri"/>
                  <w:bCs/>
                  <w:i/>
                  <w:color w:val="7030A0"/>
                  <w:lang w:val="fr-FR"/>
                </w:rPr>
                <w:t>Available</w:t>
              </w:r>
              <w:proofErr w:type="spellEnd"/>
              <w:r w:rsidRPr="009F44D2">
                <w:rPr>
                  <w:rFonts w:cs="Calibri"/>
                  <w:bCs/>
                  <w:i/>
                  <w:color w:val="7030A0"/>
                  <w:lang w:val="fr-FR"/>
                </w:rPr>
                <w:t xml:space="preserve"> values</w:t>
              </w:r>
            </w:ins>
          </w:p>
        </w:tc>
      </w:tr>
    </w:tbl>
    <w:p w14:paraId="536DCC51" w14:textId="366642E5" w:rsidR="00C74AA8" w:rsidRPr="009F44D2" w:rsidRDefault="00C74AA8" w:rsidP="00B12237">
      <w:pPr>
        <w:rPr>
          <w:ins w:id="1557" w:author="STUBER Denis" w:date="2024-04-09T11:19:00Z"/>
          <w:rFonts w:ascii="Arial" w:hAnsi="Arial" w:cs="Arial"/>
          <w:b/>
          <w:bCs/>
          <w:i/>
          <w:color w:val="7030A0"/>
          <w:sz w:val="24"/>
          <w:szCs w:val="24"/>
        </w:rPr>
      </w:pPr>
    </w:p>
    <w:p w14:paraId="0C21123A" w14:textId="699EE62F" w:rsidR="00C74AA8" w:rsidRPr="009F44D2" w:rsidRDefault="009F1884" w:rsidP="008376A3">
      <w:pPr>
        <w:rPr>
          <w:ins w:id="1558" w:author="STUBER Denis" w:date="2024-04-09T11:19:00Z"/>
          <w:i/>
        </w:rPr>
      </w:pPr>
      <w:ins w:id="1559" w:author="STUBER Denis" w:date="2024-04-09T11:36:00Z">
        <w:r w:rsidRPr="009F44D2">
          <w:rPr>
            <w:i/>
          </w:rPr>
          <w:t>MF mean</w:t>
        </w:r>
      </w:ins>
      <w:ins w:id="1560" w:author="STUBER Denis" w:date="2024-04-09T17:45:00Z">
        <w:r w:rsidR="00480A1D" w:rsidRPr="009F44D2">
          <w:rPr>
            <w:i/>
          </w:rPr>
          <w:t>s</w:t>
        </w:r>
      </w:ins>
      <w:ins w:id="1561" w:author="STUBER Denis" w:date="2024-04-09T11:36:00Z">
        <w:r w:rsidRPr="009F44D2">
          <w:rPr>
            <w:i/>
          </w:rPr>
          <w:t xml:space="preserve"> </w:t>
        </w:r>
        <w:proofErr w:type="spellStart"/>
        <w:r w:rsidRPr="009F44D2">
          <w:rPr>
            <w:i/>
          </w:rPr>
          <w:t>Météo</w:t>
        </w:r>
        <w:proofErr w:type="spellEnd"/>
        <w:r w:rsidRPr="009F44D2">
          <w:rPr>
            <w:i/>
          </w:rPr>
          <w:t>-Fra</w:t>
        </w:r>
      </w:ins>
      <w:ins w:id="1562" w:author="STUBER Denis" w:date="2024-04-09T11:37:00Z">
        <w:r w:rsidRPr="009F44D2">
          <w:rPr>
            <w:i/>
          </w:rPr>
          <w:t xml:space="preserve">nce that has different rules according the system used (CLIMSOL, OKAPI and the </w:t>
        </w:r>
        <w:proofErr w:type="spellStart"/>
        <w:r w:rsidRPr="009F44D2">
          <w:rPr>
            <w:i/>
          </w:rPr>
          <w:t>Normals</w:t>
        </w:r>
        <w:proofErr w:type="spellEnd"/>
        <w:r w:rsidRPr="009F44D2">
          <w:rPr>
            <w:i/>
          </w:rPr>
          <w:t>)</w:t>
        </w:r>
      </w:ins>
    </w:p>
    <w:p w14:paraId="6CE7CD15" w14:textId="2C91186E" w:rsidR="00C74AA8" w:rsidRPr="009F44D2" w:rsidRDefault="00646B06" w:rsidP="008376A3">
      <w:pPr>
        <w:rPr>
          <w:ins w:id="1563" w:author="STUBER Denis" w:date="2024-04-09T11:19:00Z"/>
          <w:i/>
        </w:rPr>
      </w:pPr>
      <w:ins w:id="1564" w:author="STUBER Denis" w:date="2024-04-09T18:14:00Z">
        <w:r w:rsidRPr="009F44D2">
          <w:rPr>
            <w:i/>
          </w:rPr>
          <w:t>An interesting document describe the rules for computing daily data in Denmark</w:t>
        </w:r>
      </w:ins>
      <w:ins w:id="1565" w:author="STUBER Denis" w:date="2024-04-09T18:15:00Z">
        <w:r w:rsidRPr="009F44D2">
          <w:rPr>
            <w:i/>
          </w:rPr>
          <w:t>, Finland, Norway, Sweden</w:t>
        </w:r>
      </w:ins>
      <w:ins w:id="1566" w:author="STUBER Denis" w:date="2024-04-09T18:16:00Z">
        <w:r w:rsidR="008376A3" w:rsidRPr="009F44D2">
          <w:rPr>
            <w:i/>
          </w:rPr>
          <w:t xml:space="preserve"> (Norwegian Meteorological I</w:t>
        </w:r>
      </w:ins>
      <w:ins w:id="1567" w:author="STUBER Denis" w:date="2024-04-09T18:17:00Z">
        <w:r w:rsidR="008376A3" w:rsidRPr="009F44D2">
          <w:rPr>
            <w:i/>
          </w:rPr>
          <w:t>n</w:t>
        </w:r>
      </w:ins>
      <w:ins w:id="1568" w:author="STUBER Denis" w:date="2024-04-09T18:16:00Z">
        <w:r w:rsidR="008376A3" w:rsidRPr="009F44D2">
          <w:rPr>
            <w:i/>
          </w:rPr>
          <w:t>stitu</w:t>
        </w:r>
      </w:ins>
      <w:ins w:id="1569" w:author="STUBER Denis" w:date="2024-04-09T18:18:00Z">
        <w:r w:rsidR="008376A3" w:rsidRPr="009F44D2">
          <w:rPr>
            <w:i/>
          </w:rPr>
          <w:t>t</w:t>
        </w:r>
      </w:ins>
      <w:ins w:id="1570" w:author="STUBER Denis" w:date="2024-04-09T18:16:00Z">
        <w:r w:rsidR="008376A3" w:rsidRPr="009F44D2">
          <w:rPr>
            <w:i/>
          </w:rPr>
          <w:t xml:space="preserve">e, met.no report no. </w:t>
        </w:r>
      </w:ins>
      <w:ins w:id="1571" w:author="STUBER Denis" w:date="2024-04-09T18:17:00Z">
        <w:r w:rsidR="008376A3" w:rsidRPr="009F44D2">
          <w:rPr>
            <w:i/>
          </w:rPr>
          <w:t xml:space="preserve">03/2007 Climate: NORDGRID, a preliminary investigation on the potential for creation of a joint Nordic gridded climate dataset by Anna Jansson, Ole Einar </w:t>
        </w:r>
        <w:proofErr w:type="spellStart"/>
        <w:r w:rsidR="008376A3" w:rsidRPr="009F44D2">
          <w:rPr>
            <w:i/>
          </w:rPr>
          <w:t>Tveito</w:t>
        </w:r>
        <w:proofErr w:type="spellEnd"/>
        <w:r w:rsidR="008376A3" w:rsidRPr="009F44D2">
          <w:rPr>
            <w:i/>
          </w:rPr>
          <w:t xml:space="preserve">, </w:t>
        </w:r>
        <w:proofErr w:type="spellStart"/>
        <w:r w:rsidR="008376A3" w:rsidRPr="009F44D2">
          <w:rPr>
            <w:i/>
          </w:rPr>
          <w:t>Pentti</w:t>
        </w:r>
        <w:proofErr w:type="spellEnd"/>
        <w:r w:rsidR="008376A3" w:rsidRPr="009F44D2">
          <w:rPr>
            <w:i/>
          </w:rPr>
          <w:t xml:space="preserve"> </w:t>
        </w:r>
        <w:proofErr w:type="spellStart"/>
        <w:r w:rsidR="008376A3" w:rsidRPr="009F44D2">
          <w:rPr>
            <w:i/>
          </w:rPr>
          <w:t>Pirinen</w:t>
        </w:r>
        <w:proofErr w:type="spellEnd"/>
        <w:r w:rsidR="008376A3" w:rsidRPr="009F44D2">
          <w:rPr>
            <w:i/>
          </w:rPr>
          <w:t xml:space="preserve">, Michael </w:t>
        </w:r>
        <w:proofErr w:type="spellStart"/>
        <w:r w:rsidR="008376A3" w:rsidRPr="009F44D2">
          <w:rPr>
            <w:i/>
          </w:rPr>
          <w:t>Scharling</w:t>
        </w:r>
      </w:ins>
      <w:proofErr w:type="spellEnd"/>
      <w:ins w:id="1572" w:author="STUBER Denis" w:date="2024-04-09T20:12:00Z">
        <w:r w:rsidR="009328D5" w:rsidRPr="009F44D2">
          <w:rPr>
            <w:i/>
          </w:rPr>
          <w:t>.</w:t>
        </w:r>
      </w:ins>
    </w:p>
    <w:p w14:paraId="2370E9F5" w14:textId="466E83DD" w:rsidR="00C74AA8" w:rsidRPr="005646F2" w:rsidRDefault="00C74AA8" w:rsidP="00B12237">
      <w:pPr>
        <w:rPr>
          <w:ins w:id="1573" w:author="STUBER Denis" w:date="2024-04-10T15:31:00Z"/>
          <w:b/>
          <w:i/>
          <w:rPrChange w:id="1574" w:author="STUBER Denis" w:date="2024-07-24T15:57:00Z">
            <w:rPr>
              <w:ins w:id="1575" w:author="STUBER Denis" w:date="2024-04-10T15:31:00Z"/>
              <w:rFonts w:ascii="Arial" w:hAnsi="Arial" w:cs="Arial"/>
              <w:b/>
              <w:bCs/>
              <w:color w:val="7030A0"/>
              <w:sz w:val="24"/>
              <w:szCs w:val="24"/>
            </w:rPr>
          </w:rPrChange>
        </w:rPr>
      </w:pPr>
    </w:p>
    <w:p w14:paraId="18C59C8A" w14:textId="6DEA2AE8" w:rsidR="000B44B3" w:rsidRPr="005646F2" w:rsidRDefault="000B44B3" w:rsidP="00B12237">
      <w:pPr>
        <w:rPr>
          <w:ins w:id="1576" w:author="STUBER Denis" w:date="2024-04-10T11:29:00Z"/>
          <w:b/>
          <w:i/>
          <w:rPrChange w:id="1577" w:author="STUBER Denis" w:date="2024-07-24T15:57:00Z">
            <w:rPr>
              <w:ins w:id="1578" w:author="STUBER Denis" w:date="2024-04-10T11:29:00Z"/>
              <w:rFonts w:ascii="Arial" w:hAnsi="Arial" w:cs="Arial"/>
              <w:b/>
              <w:bCs/>
              <w:color w:val="7030A0"/>
              <w:sz w:val="24"/>
              <w:szCs w:val="24"/>
            </w:rPr>
          </w:rPrChange>
        </w:rPr>
      </w:pPr>
      <w:ins w:id="1579" w:author="STUBER Denis" w:date="2024-04-10T15:31:00Z">
        <w:r w:rsidRPr="005646F2">
          <w:rPr>
            <w:b/>
            <w:i/>
            <w:rPrChange w:id="1580" w:author="STUBER Denis" w:date="2024-07-24T15:57:00Z">
              <w:rPr>
                <w:rFonts w:ascii="Arial" w:hAnsi="Arial" w:cs="Arial"/>
                <w:b/>
                <w:bCs/>
                <w:color w:val="7030A0"/>
                <w:sz w:val="24"/>
                <w:szCs w:val="24"/>
              </w:rPr>
            </w:rPrChange>
          </w:rPr>
          <w:t>For Canada</w:t>
        </w:r>
      </w:ins>
    </w:p>
    <w:p w14:paraId="63CED9F3" w14:textId="05E33A0B" w:rsidR="000B44B3" w:rsidRPr="005646F2" w:rsidRDefault="002C0682" w:rsidP="00B12237">
      <w:pPr>
        <w:rPr>
          <w:ins w:id="1581" w:author="STUBER Denis" w:date="2024-04-10T15:38:00Z"/>
          <w:i/>
          <w:rPrChange w:id="1582" w:author="STUBER Denis" w:date="2024-07-24T15:57:00Z">
            <w:rPr>
              <w:ins w:id="1583" w:author="STUBER Denis" w:date="2024-04-10T15:38:00Z"/>
            </w:rPr>
          </w:rPrChange>
        </w:rPr>
      </w:pPr>
      <w:ins w:id="1584" w:author="STUBER Denis" w:date="2024-04-11T09:57:00Z">
        <w:r w:rsidRPr="005646F2">
          <w:rPr>
            <w:i/>
            <w:rPrChange w:id="1585" w:author="STUBER Denis" w:date="2024-07-24T15:57:00Z">
              <w:rPr/>
            </w:rPrChange>
          </w:rPr>
          <w:t>https://climate.weather.gc.ca/doc/Canadian_Climate_Normals_1981_2010_Calculation_Information.pdf</w:t>
        </w:r>
      </w:ins>
    </w:p>
    <w:p w14:paraId="02EF2F2F" w14:textId="62EF1250" w:rsidR="000B44B3" w:rsidRPr="005646F2" w:rsidRDefault="002C0682" w:rsidP="00B12237">
      <w:pPr>
        <w:rPr>
          <w:ins w:id="1586" w:author="STUBER Denis" w:date="2024-04-11T10:02:00Z"/>
          <w:i/>
          <w:rPrChange w:id="1587" w:author="STUBER Denis" w:date="2024-07-24T15:57:00Z">
            <w:rPr>
              <w:ins w:id="1588" w:author="STUBER Denis" w:date="2024-04-11T10:02:00Z"/>
            </w:rPr>
          </w:rPrChange>
        </w:rPr>
      </w:pPr>
      <w:ins w:id="1589" w:author="STUBER Denis" w:date="2024-04-11T10:02:00Z">
        <w:r w:rsidRPr="005646F2">
          <w:rPr>
            <w:rStyle w:val="Lienhypertexte"/>
            <w:i/>
            <w:rPrChange w:id="1590" w:author="STUBER Denis" w:date="2024-07-24T15:57:00Z">
              <w:rPr>
                <w:rStyle w:val="Lienhypertexte"/>
              </w:rPr>
            </w:rPrChange>
          </w:rPr>
          <w:t>https://climat.meteo.gc.ca/doc/Documentation_technique.pdf</w:t>
        </w:r>
      </w:ins>
    </w:p>
    <w:p w14:paraId="0E0A5A39" w14:textId="77777777" w:rsidR="002C0682" w:rsidRPr="005646F2" w:rsidRDefault="002C0682" w:rsidP="00B12237">
      <w:pPr>
        <w:rPr>
          <w:ins w:id="1591" w:author="STUBER Denis" w:date="2024-04-10T15:38:00Z"/>
          <w:i/>
          <w:rPrChange w:id="1592" w:author="STUBER Denis" w:date="2024-07-24T15:57:00Z">
            <w:rPr>
              <w:ins w:id="1593" w:author="STUBER Denis" w:date="2024-04-10T15:38:00Z"/>
            </w:rPr>
          </w:rPrChange>
        </w:rPr>
      </w:pPr>
    </w:p>
    <w:p w14:paraId="27F83901" w14:textId="25ECA7D4" w:rsidR="00A44B72" w:rsidRPr="005646F2" w:rsidRDefault="000B44B3" w:rsidP="00B12237">
      <w:pPr>
        <w:rPr>
          <w:ins w:id="1594" w:author="STUBER Denis" w:date="2024-04-10T11:29:00Z"/>
          <w:b/>
          <w:i/>
          <w:rPrChange w:id="1595" w:author="STUBER Denis" w:date="2024-07-24T15:57:00Z">
            <w:rPr>
              <w:ins w:id="1596" w:author="STUBER Denis" w:date="2024-04-10T11:29:00Z"/>
              <w:b/>
            </w:rPr>
          </w:rPrChange>
        </w:rPr>
      </w:pPr>
      <w:ins w:id="1597" w:author="STUBER Denis" w:date="2024-04-10T15:38:00Z">
        <w:r w:rsidRPr="005646F2">
          <w:rPr>
            <w:b/>
            <w:i/>
            <w:rPrChange w:id="1598" w:author="STUBER Denis" w:date="2024-07-24T15:57:00Z">
              <w:rPr>
                <w:b/>
              </w:rPr>
            </w:rPrChange>
          </w:rPr>
          <w:t>NOAA</w:t>
        </w:r>
      </w:ins>
    </w:p>
    <w:p w14:paraId="32F646C4" w14:textId="4B3BD536" w:rsidR="00A44B72" w:rsidRPr="005646F2" w:rsidRDefault="00A44B72" w:rsidP="00B12237">
      <w:pPr>
        <w:rPr>
          <w:ins w:id="1599" w:author="STUBER Denis" w:date="2024-04-10T11:36:00Z"/>
          <w:i/>
          <w:rPrChange w:id="1600" w:author="STUBER Denis" w:date="2024-07-24T15:57:00Z">
            <w:rPr>
              <w:ins w:id="1601" w:author="STUBER Denis" w:date="2024-04-10T11:36:00Z"/>
            </w:rPr>
          </w:rPrChange>
        </w:rPr>
      </w:pPr>
      <w:ins w:id="1602" w:author="STUBER Denis" w:date="2024-04-10T11:29:00Z">
        <w:r w:rsidRPr="005646F2">
          <w:rPr>
            <w:i/>
            <w:rPrChange w:id="1603" w:author="STUBER Denis" w:date="2024-07-24T15:57:00Z">
              <w:rPr/>
            </w:rPrChange>
          </w:rPr>
          <w:t>NOAA for Local Climatological Data (LCD) Dataset Documentation</w:t>
        </w:r>
      </w:ins>
      <w:ins w:id="1604" w:author="STUBER Denis" w:date="2024-04-10T11:36:00Z">
        <w:r w:rsidRPr="005646F2">
          <w:rPr>
            <w:i/>
            <w:rPrChange w:id="1605" w:author="STUBER Denis" w:date="2024-07-24T15:57:00Z">
              <w:rPr/>
            </w:rPrChange>
          </w:rPr>
          <w:t xml:space="preserve"> </w:t>
        </w:r>
      </w:ins>
    </w:p>
    <w:p w14:paraId="516F43D8" w14:textId="6D4B712F" w:rsidR="00A44B72" w:rsidRPr="005646F2" w:rsidRDefault="000B44B3" w:rsidP="00B12237">
      <w:pPr>
        <w:rPr>
          <w:ins w:id="1606" w:author="STUBER Denis" w:date="2024-04-10T15:33:00Z"/>
          <w:i/>
          <w:rPrChange w:id="1607" w:author="STUBER Denis" w:date="2024-07-24T15:57:00Z">
            <w:rPr>
              <w:ins w:id="1608" w:author="STUBER Denis" w:date="2024-04-10T15:33:00Z"/>
            </w:rPr>
          </w:rPrChange>
        </w:rPr>
      </w:pPr>
      <w:ins w:id="1609" w:author="STUBER Denis" w:date="2024-04-10T11:36:00Z">
        <w:r w:rsidRPr="005646F2">
          <w:rPr>
            <w:i/>
            <w:rPrChange w:id="1610" w:author="STUBER Denis" w:date="2024-07-24T15:57:00Z">
              <w:rPr/>
            </w:rPrChange>
          </w:rPr>
          <w:t>https://www.ncdc.noaa.gov/cdo-web/datasets</w:t>
        </w:r>
      </w:ins>
      <w:ins w:id="1611" w:author="STUBER Denis" w:date="2024-04-10T15:33:00Z">
        <w:r w:rsidRPr="005646F2">
          <w:rPr>
            <w:i/>
            <w:rPrChange w:id="1612" w:author="STUBER Denis" w:date="2024-07-24T15:57:00Z">
              <w:rPr/>
            </w:rPrChange>
          </w:rPr>
          <w:t xml:space="preserve">" </w:t>
        </w:r>
      </w:ins>
      <w:ins w:id="1613" w:author="STUBER Denis" w:date="2024-04-10T11:36:00Z">
        <w:r w:rsidRPr="005646F2">
          <w:rPr>
            <w:rStyle w:val="Lienhypertexte"/>
            <w:i/>
            <w:rPrChange w:id="1614" w:author="STUBER Denis" w:date="2024-07-24T15:57:00Z">
              <w:rPr>
                <w:rStyle w:val="Lienhypertexte"/>
              </w:rPr>
            </w:rPrChange>
          </w:rPr>
          <w:t>https://www.ncdc.noaa.gov/cdo-web/datasets</w:t>
        </w:r>
      </w:ins>
    </w:p>
    <w:p w14:paraId="28CCE3FF" w14:textId="460F7995" w:rsidR="000B44B3" w:rsidRPr="005646F2" w:rsidRDefault="000B44B3" w:rsidP="00B12237">
      <w:pPr>
        <w:rPr>
          <w:ins w:id="1615" w:author="STUBER Denis" w:date="2024-04-10T15:36:00Z"/>
          <w:i/>
          <w:rPrChange w:id="1616" w:author="STUBER Denis" w:date="2024-07-24T15:57:00Z">
            <w:rPr>
              <w:ins w:id="1617" w:author="STUBER Denis" w:date="2024-04-10T15:36:00Z"/>
            </w:rPr>
          </w:rPrChange>
        </w:rPr>
      </w:pPr>
      <w:ins w:id="1618" w:author="STUBER Denis" w:date="2024-04-10T15:33:00Z">
        <w:r w:rsidRPr="005646F2">
          <w:rPr>
            <w:i/>
            <w:rPrChange w:id="1619" w:author="STUBER Denis" w:date="2024-07-24T15:57:00Z">
              <w:rPr/>
            </w:rPrChange>
          </w:rPr>
          <w:t>https://www1.ncdc.noaa.gov/pub/data/normals/1981-2010/documentation/</w:t>
        </w:r>
      </w:ins>
      <w:ins w:id="1620" w:author="STUBER Denis" w:date="2024-04-10T15:36:00Z">
        <w:r w:rsidRPr="005646F2">
          <w:rPr>
            <w:i/>
            <w:rPrChange w:id="1621" w:author="STUBER Denis" w:date="2024-07-24T15:57:00Z">
              <w:rPr/>
            </w:rPrChange>
          </w:rPr>
          <w:t xml:space="preserve">" </w:t>
        </w:r>
      </w:ins>
      <w:ins w:id="1622" w:author="STUBER Denis" w:date="2024-04-10T15:33:00Z">
        <w:r w:rsidRPr="005646F2">
          <w:rPr>
            <w:rStyle w:val="Lienhypertexte"/>
            <w:i/>
            <w:rPrChange w:id="1623" w:author="STUBER Denis" w:date="2024-07-24T15:57:00Z">
              <w:rPr>
                <w:rStyle w:val="Lienhypertexte"/>
              </w:rPr>
            </w:rPrChange>
          </w:rPr>
          <w:t>https://www1.ncdc.noaa.gov/pub/data/normals/1981-2010/documentation/</w:t>
        </w:r>
      </w:ins>
    </w:p>
    <w:p w14:paraId="6C8FAED6" w14:textId="2502702B" w:rsidR="000B44B3" w:rsidRPr="005646F2" w:rsidRDefault="000B44B3" w:rsidP="00B12237">
      <w:pPr>
        <w:rPr>
          <w:ins w:id="1624" w:author="STUBER Denis" w:date="2024-04-10T11:29:00Z"/>
          <w:i/>
          <w:rPrChange w:id="1625" w:author="STUBER Denis" w:date="2024-07-24T15:57:00Z">
            <w:rPr>
              <w:ins w:id="1626" w:author="STUBER Denis" w:date="2024-04-10T11:29:00Z"/>
            </w:rPr>
          </w:rPrChange>
        </w:rPr>
      </w:pPr>
      <w:ins w:id="1627" w:author="STUBER Denis" w:date="2024-04-10T15:36:00Z">
        <w:r w:rsidRPr="005646F2">
          <w:rPr>
            <w:i/>
            <w:rPrChange w:id="1628" w:author="STUBER Denis" w:date="2024-07-24T15:57:00Z">
              <w:rPr/>
            </w:rPrChange>
          </w:rPr>
          <w:t>https://www1.ncdc.noaa.gov/pub/data/ghcn/daily/readme.txt</w:t>
        </w:r>
      </w:ins>
    </w:p>
    <w:p w14:paraId="24CB3C27" w14:textId="7A471525" w:rsidR="007F039E" w:rsidRPr="005646F2" w:rsidRDefault="00A44B72" w:rsidP="00B12237">
      <w:pPr>
        <w:rPr>
          <w:ins w:id="1629" w:author="STUBER Denis" w:date="2024-04-10T11:29:00Z"/>
          <w:i/>
          <w:rPrChange w:id="1630" w:author="STUBER Denis" w:date="2024-07-24T15:57:00Z">
            <w:rPr>
              <w:ins w:id="1631" w:author="STUBER Denis" w:date="2024-04-10T11:29:00Z"/>
            </w:rPr>
          </w:rPrChange>
        </w:rPr>
      </w:pPr>
      <w:ins w:id="1632" w:author="STUBER Denis" w:date="2024-04-10T11:30:00Z">
        <w:r w:rsidRPr="005646F2">
          <w:rPr>
            <w:i/>
            <w:rPrChange w:id="1633" w:author="STUBER Denis" w:date="2024-07-24T15:57:00Z">
              <w:rPr/>
            </w:rPrChange>
          </w:rPr>
          <w:t>Times are in Local Stand</w:t>
        </w:r>
      </w:ins>
      <w:ins w:id="1634" w:author="STUBER Denis" w:date="2024-04-10T11:33:00Z">
        <w:r w:rsidRPr="005646F2">
          <w:rPr>
            <w:i/>
            <w:rPrChange w:id="1635" w:author="STUBER Denis" w:date="2024-07-24T15:57:00Z">
              <w:rPr/>
            </w:rPrChange>
          </w:rPr>
          <w:t>a</w:t>
        </w:r>
      </w:ins>
      <w:ins w:id="1636" w:author="STUBER Denis" w:date="2024-04-10T11:30:00Z">
        <w:r w:rsidRPr="005646F2">
          <w:rPr>
            <w:i/>
            <w:rPrChange w:id="1637" w:author="STUBER Denis" w:date="2024-07-24T15:57:00Z">
              <w:rPr/>
            </w:rPrChange>
          </w:rPr>
          <w:t xml:space="preserve">rd Time (LST) </w:t>
        </w:r>
      </w:ins>
      <w:ins w:id="1638" w:author="STUBER Denis" w:date="2024-04-10T11:32:00Z">
        <w:r w:rsidRPr="005646F2">
          <w:rPr>
            <w:i/>
            <w:rPrChange w:id="1639" w:author="STUBER Denis" w:date="2024-07-24T15:57:00Z">
              <w:rPr/>
            </w:rPrChange>
          </w:rPr>
          <w:t>and Daylight Savings Time is not used</w:t>
        </w:r>
      </w:ins>
    </w:p>
    <w:p w14:paraId="5C192B36" w14:textId="77777777" w:rsidR="007F039E" w:rsidRPr="005646F2" w:rsidRDefault="007F039E" w:rsidP="00B12237">
      <w:pPr>
        <w:rPr>
          <w:i/>
          <w:rPrChange w:id="1640" w:author="STUBER Denis" w:date="2024-07-24T15:57:00Z">
            <w:rPr/>
          </w:rPrChange>
        </w:rPr>
      </w:pPr>
    </w:p>
    <w:p w14:paraId="3180DB02" w14:textId="5CEF93E0" w:rsidR="00B12237" w:rsidRDefault="00B12237" w:rsidP="00863A0B">
      <w:pPr>
        <w:pStyle w:val="Titre1"/>
      </w:pPr>
      <w:bookmarkStart w:id="1641" w:name="_Toc163750203"/>
      <w:r w:rsidRPr="00CB5D7A">
        <w:t>Q</w:t>
      </w:r>
      <w:r w:rsidR="00D7319E" w:rsidRPr="00CB5D7A">
        <w:t>uality Control and Quality Flags</w:t>
      </w:r>
      <w:bookmarkEnd w:id="1641"/>
    </w:p>
    <w:p w14:paraId="2E3E01D9" w14:textId="6F05FDA5" w:rsidR="005B2052" w:rsidDel="00B5247F" w:rsidRDefault="005B2052" w:rsidP="005B2052">
      <w:pPr>
        <w:rPr>
          <w:del w:id="1642" w:author="STUBER Denis" w:date="2024-04-09T08:58:00Z"/>
          <w:b/>
          <w:bCs/>
        </w:rPr>
      </w:pPr>
      <w:del w:id="1643" w:author="STUBER Denis" w:date="2024-04-09T08:58:00Z">
        <w:r w:rsidDel="00B5247F">
          <w:rPr>
            <w:b/>
            <w:bCs/>
          </w:rPr>
          <w:delText>BUFR Reference 0</w:delText>
        </w:r>
        <w:r w:rsidR="004A52DE" w:rsidDel="00B5247F">
          <w:rPr>
            <w:b/>
            <w:bCs/>
          </w:rPr>
          <w:delText xml:space="preserve"> </w:delText>
        </w:r>
        <w:r w:rsidR="00AA232D" w:rsidDel="00B5247F">
          <w:rPr>
            <w:b/>
            <w:bCs/>
          </w:rPr>
          <w:delText xml:space="preserve">31 021 </w:delText>
        </w:r>
        <w:r w:rsidDel="00B5247F">
          <w:rPr>
            <w:b/>
            <w:bCs/>
          </w:rPr>
          <w:delText xml:space="preserve"> </w:delText>
        </w:r>
      </w:del>
    </w:p>
    <w:p w14:paraId="7733A46E" w14:textId="20E0C937" w:rsidR="00B14ED6" w:rsidRPr="008F0E1E" w:rsidRDefault="00CC5DD4" w:rsidP="00737C70">
      <w:pPr>
        <w:pStyle w:val="Titre2"/>
      </w:pPr>
      <w:bookmarkStart w:id="1644" w:name="_Toc163750204"/>
      <w:ins w:id="1645" w:author="STUBER Denis" w:date="2024-04-08T16:48:00Z">
        <w:r>
          <w:t>Prin</w:t>
        </w:r>
        <w:del w:id="1646" w:author="Blair Trewin" w:date="2024-06-19T14:47:00Z">
          <w:r w:rsidDel="00E0334A">
            <w:delText>i</w:delText>
          </w:r>
        </w:del>
        <w:r>
          <w:t>ciples</w:t>
        </w:r>
      </w:ins>
      <w:bookmarkEnd w:id="1644"/>
    </w:p>
    <w:p w14:paraId="3CAD655B" w14:textId="500C360F" w:rsidR="0076297F" w:rsidRDefault="000B08C4" w:rsidP="00B12237">
      <w:r>
        <w:t xml:space="preserve">NMHSs have different methods </w:t>
      </w:r>
      <w:r w:rsidR="002A2998">
        <w:t xml:space="preserve">for, </w:t>
      </w:r>
      <w:r>
        <w:t>and different capacities</w:t>
      </w:r>
      <w:r w:rsidR="002A2998">
        <w:t xml:space="preserve"> with regard to, </w:t>
      </w:r>
      <w:r>
        <w:t xml:space="preserve">climatological data quality control. </w:t>
      </w:r>
      <w:r w:rsidR="00D056F4">
        <w:t>WMO No 1269 (“</w:t>
      </w:r>
      <w:r w:rsidR="00721C01" w:rsidRPr="00BA71A1">
        <w:rPr>
          <w:rFonts w:eastAsia="Times New Roman" w:cs="Calibri"/>
          <w:i/>
          <w:iCs/>
          <w:color w:val="000000"/>
          <w:lang w:eastAsia="en-AU"/>
        </w:rPr>
        <w:t>WMO Guidelines on surface station climate data Quality Control and Quality Assurance for climate applications</w:t>
      </w:r>
      <w:r w:rsidR="00721C01">
        <w:rPr>
          <w:rFonts w:eastAsia="Times New Roman" w:cs="Calibri"/>
          <w:color w:val="000000"/>
          <w:lang w:eastAsia="en-AU"/>
        </w:rPr>
        <w:t>”)</w:t>
      </w:r>
      <w:r w:rsidR="002F3F98">
        <w:rPr>
          <w:rFonts w:eastAsia="Times New Roman" w:cs="Calibri"/>
          <w:color w:val="000000"/>
          <w:lang w:eastAsia="en-AU"/>
        </w:rPr>
        <w:t xml:space="preserve"> </w:t>
      </w:r>
      <w:r w:rsidR="004F3613">
        <w:t xml:space="preserve">provides </w:t>
      </w:r>
      <w:r w:rsidR="00724A0E">
        <w:t xml:space="preserve">general </w:t>
      </w:r>
      <w:r w:rsidR="004F3613">
        <w:t xml:space="preserve">guidance on </w:t>
      </w:r>
      <w:r w:rsidR="00F0412F">
        <w:t>quality control</w:t>
      </w:r>
      <w:r w:rsidR="00645FD5">
        <w:t xml:space="preserve"> (QC)</w:t>
      </w:r>
      <w:r w:rsidR="00823EC0">
        <w:t>,</w:t>
      </w:r>
      <w:r w:rsidR="00724A0E">
        <w:t xml:space="preserve"> along with examples of specific tests</w:t>
      </w:r>
      <w:r w:rsidR="00CE71E7">
        <w:t>, and it is recommended that readers consult this publication</w:t>
      </w:r>
      <w:r w:rsidR="00724A0E">
        <w:t xml:space="preserve">. </w:t>
      </w:r>
      <w:proofErr w:type="gramStart"/>
      <w:r w:rsidR="00724A0E">
        <w:t>H</w:t>
      </w:r>
      <w:r w:rsidR="002F3F98">
        <w:t>owever</w:t>
      </w:r>
      <w:proofErr w:type="gramEnd"/>
      <w:r w:rsidR="002F3F98">
        <w:t xml:space="preserve"> </w:t>
      </w:r>
      <w:r w:rsidR="00F0412F">
        <w:t xml:space="preserve">there is as yet no current global </w:t>
      </w:r>
      <w:r w:rsidR="00F52C4B">
        <w:t xml:space="preserve">standard approach to the </w:t>
      </w:r>
      <w:r w:rsidR="00F52C4B" w:rsidRPr="00CE71E7">
        <w:rPr>
          <w:b/>
          <w:bCs/>
        </w:rPr>
        <w:t xml:space="preserve">flagging </w:t>
      </w:r>
      <w:r w:rsidR="00F52C4B">
        <w:t xml:space="preserve">of </w:t>
      </w:r>
      <w:r>
        <w:t>climatological data</w:t>
      </w:r>
      <w:r w:rsidR="005C399F">
        <w:t xml:space="preserve"> </w:t>
      </w:r>
      <w:r w:rsidR="00F60014">
        <w:t>quality</w:t>
      </w:r>
      <w:r w:rsidR="00122A53">
        <w:t xml:space="preserve">, and therefore </w:t>
      </w:r>
      <w:r w:rsidR="00CF66B6">
        <w:t xml:space="preserve">no standard quality flagging system. </w:t>
      </w:r>
    </w:p>
    <w:p w14:paraId="472CA581" w14:textId="6BDABC4A" w:rsidR="006F11D5" w:rsidRDefault="00E54F6C" w:rsidP="00B12237">
      <w:r>
        <w:lastRenderedPageBreak/>
        <w:t xml:space="preserve">Nevertheless, </w:t>
      </w:r>
      <w:r w:rsidR="00AA3D1E">
        <w:t xml:space="preserve">the </w:t>
      </w:r>
      <w:r w:rsidR="006A29DA">
        <w:t>DAYCLI</w:t>
      </w:r>
      <w:r w:rsidR="00AA3D1E">
        <w:t xml:space="preserve"> </w:t>
      </w:r>
      <w:r w:rsidR="00B152C4">
        <w:t xml:space="preserve">report </w:t>
      </w:r>
      <w:r w:rsidR="00AA3D1E">
        <w:t xml:space="preserve">format </w:t>
      </w:r>
      <w:r w:rsidR="004C3DD9">
        <w:t xml:space="preserve">specifies </w:t>
      </w:r>
      <w:r w:rsidR="0076297F">
        <w:t xml:space="preserve">several </w:t>
      </w:r>
      <w:r w:rsidR="00CE699C">
        <w:t xml:space="preserve">quality </w:t>
      </w:r>
      <w:r w:rsidR="00510023">
        <w:t xml:space="preserve">control </w:t>
      </w:r>
      <w:r w:rsidR="00CE699C">
        <w:t xml:space="preserve">guidance criteria that </w:t>
      </w:r>
      <w:r w:rsidR="00AA3D1E">
        <w:t xml:space="preserve">define </w:t>
      </w:r>
      <w:r w:rsidR="007F756C">
        <w:t xml:space="preserve">in general terms the confidence that may be applied to the data, </w:t>
      </w:r>
      <w:r w:rsidR="00C70205">
        <w:t>and</w:t>
      </w:r>
      <w:r w:rsidR="007F756C">
        <w:t xml:space="preserve"> also </w:t>
      </w:r>
      <w:r w:rsidR="00BA2F8B">
        <w:t xml:space="preserve">enable </w:t>
      </w:r>
      <w:r w:rsidR="003A33E8">
        <w:t xml:space="preserve">identification and </w:t>
      </w:r>
      <w:r w:rsidR="00DE4E7D">
        <w:t xml:space="preserve">reflection </w:t>
      </w:r>
      <w:r w:rsidR="003A33E8">
        <w:t xml:space="preserve">of </w:t>
      </w:r>
      <w:r w:rsidR="00914C7D">
        <w:t xml:space="preserve">some common issues that apply to daily data, such as </w:t>
      </w:r>
      <w:r w:rsidR="00D41FC2">
        <w:t xml:space="preserve">multi-day precipitation aggregations, </w:t>
      </w:r>
      <w:r w:rsidR="00091BD8">
        <w:t xml:space="preserve">instrument failures or range issues, etc. This </w:t>
      </w:r>
      <w:r w:rsidR="00D21A73">
        <w:t xml:space="preserve">Guidance </w:t>
      </w:r>
      <w:r w:rsidR="000B08C4">
        <w:t>approach</w:t>
      </w:r>
      <w:r w:rsidR="00091BD8">
        <w:t>es</w:t>
      </w:r>
      <w:r w:rsidR="000B08C4">
        <w:t xml:space="preserve"> </w:t>
      </w:r>
      <w:r w:rsidR="00483A54">
        <w:t>t</w:t>
      </w:r>
      <w:r w:rsidR="00E9016E">
        <w:t>he e</w:t>
      </w:r>
      <w:r w:rsidR="00CB5428">
        <w:t>valuat</w:t>
      </w:r>
      <w:r w:rsidR="00E9016E">
        <w:t xml:space="preserve">ion and </w:t>
      </w:r>
      <w:r w:rsidR="00CB5428">
        <w:t>flag</w:t>
      </w:r>
      <w:r w:rsidR="00E9016E">
        <w:t xml:space="preserve">ging of </w:t>
      </w:r>
      <w:r w:rsidR="003D271B">
        <w:t xml:space="preserve">data </w:t>
      </w:r>
      <w:r w:rsidR="00E9016E">
        <w:t>quality</w:t>
      </w:r>
      <w:r w:rsidR="003D271B">
        <w:t>,</w:t>
      </w:r>
      <w:r w:rsidR="00181BB4">
        <w:t xml:space="preserve"> </w:t>
      </w:r>
      <w:r w:rsidR="00E9016E">
        <w:t xml:space="preserve">and possible </w:t>
      </w:r>
      <w:r w:rsidR="0088571A">
        <w:t xml:space="preserve">limitations for data </w:t>
      </w:r>
      <w:r w:rsidR="009234A3">
        <w:t xml:space="preserve">to be </w:t>
      </w:r>
      <w:r w:rsidR="000B08C4">
        <w:t xml:space="preserve">exchanged at the global level </w:t>
      </w:r>
      <w:r w:rsidR="0088571A">
        <w:t xml:space="preserve">via </w:t>
      </w:r>
      <w:r w:rsidR="006A29DA">
        <w:t>DAYCLI</w:t>
      </w:r>
      <w:r w:rsidR="00846C9E">
        <w:t>,</w:t>
      </w:r>
      <w:r w:rsidR="000B08C4">
        <w:t xml:space="preserve"> </w:t>
      </w:r>
      <w:r w:rsidR="0086278D">
        <w:t xml:space="preserve">according to the </w:t>
      </w:r>
      <w:r w:rsidR="006F11D5">
        <w:t>following principles:</w:t>
      </w:r>
      <w:del w:id="1647" w:author="STUBER Denis" w:date="2024-04-09T08:58:00Z">
        <w:r w:rsidR="006F11D5" w:rsidDel="00B5247F">
          <w:delText xml:space="preserve"> </w:delText>
        </w:r>
        <w:r w:rsidR="000B08C4" w:rsidDel="00B5247F">
          <w:delText xml:space="preserve"> </w:delText>
        </w:r>
      </w:del>
    </w:p>
    <w:p w14:paraId="317977D2" w14:textId="56E48459" w:rsidR="006F11D5" w:rsidRDefault="000B08C4" w:rsidP="00B5247F">
      <w:pPr>
        <w:pStyle w:val="Paragraphedeliste"/>
        <w:numPr>
          <w:ilvl w:val="1"/>
          <w:numId w:val="43"/>
        </w:numPr>
      </w:pPr>
      <w:del w:id="1648" w:author="STUBER Denis" w:date="2024-04-09T08:58:00Z">
        <w:r w:rsidDel="00B5247F">
          <w:delText xml:space="preserve">• </w:delText>
        </w:r>
      </w:del>
      <w:r>
        <w:t xml:space="preserve">the NMHS </w:t>
      </w:r>
      <w:r w:rsidR="00693C02">
        <w:t xml:space="preserve">and its personnel have </w:t>
      </w:r>
      <w:r>
        <w:t>the best knowledge on the quality of the data</w:t>
      </w:r>
      <w:r w:rsidR="00693C02">
        <w:t xml:space="preserve"> held</w:t>
      </w:r>
      <w:r>
        <w:t>;</w:t>
      </w:r>
      <w:del w:id="1649" w:author="STUBER Denis" w:date="2024-04-09T08:58:00Z">
        <w:r w:rsidDel="00B5247F">
          <w:delText xml:space="preserve"> </w:delText>
        </w:r>
      </w:del>
    </w:p>
    <w:p w14:paraId="59C25CFE" w14:textId="40DCC51D" w:rsidR="006F11D5" w:rsidRDefault="000B08C4" w:rsidP="00B5247F">
      <w:pPr>
        <w:pStyle w:val="Paragraphedeliste"/>
        <w:numPr>
          <w:ilvl w:val="1"/>
          <w:numId w:val="43"/>
        </w:numPr>
      </w:pPr>
      <w:del w:id="1650" w:author="STUBER Denis" w:date="2024-04-09T08:58:00Z">
        <w:r w:rsidDel="00B5247F">
          <w:delText xml:space="preserve">• </w:delText>
        </w:r>
      </w:del>
      <w:r w:rsidR="00CB5428">
        <w:t>noting certain new requirements</w:t>
      </w:r>
      <w:r w:rsidR="00AB7CBE">
        <w:t xml:space="preserve">, and </w:t>
      </w:r>
      <w:r>
        <w:t>t</w:t>
      </w:r>
      <w:r w:rsidR="00CB5428">
        <w:t xml:space="preserve">he </w:t>
      </w:r>
      <w:r w:rsidR="00AB7CBE">
        <w:t xml:space="preserve">time-bound requirements for </w:t>
      </w:r>
      <w:r w:rsidR="006A29DA">
        <w:t>DAYCLI</w:t>
      </w:r>
      <w:r w:rsidR="00003C2A">
        <w:t xml:space="preserve"> messages, the requireme</w:t>
      </w:r>
      <w:r w:rsidR="00827230">
        <w:t>nt</w:t>
      </w:r>
      <w:r w:rsidR="00003C2A">
        <w:t xml:space="preserve">s will </w:t>
      </w:r>
      <w:r>
        <w:t>remain as simple as possible</w:t>
      </w:r>
      <w:r w:rsidR="00827230">
        <w:t>;</w:t>
      </w:r>
      <w:del w:id="1651" w:author="STUBER Denis" w:date="2024-04-09T08:58:00Z">
        <w:r w:rsidDel="00B5247F">
          <w:delText xml:space="preserve"> </w:delText>
        </w:r>
      </w:del>
    </w:p>
    <w:p w14:paraId="0D193330" w14:textId="24A0263F" w:rsidR="00D1772B" w:rsidRDefault="000B08C4" w:rsidP="00B5247F">
      <w:pPr>
        <w:pStyle w:val="Paragraphedeliste"/>
        <w:numPr>
          <w:ilvl w:val="1"/>
          <w:numId w:val="43"/>
        </w:numPr>
      </w:pPr>
      <w:del w:id="1652" w:author="STUBER Denis" w:date="2024-04-09T08:58:00Z">
        <w:r w:rsidDel="00B5247F">
          <w:delText xml:space="preserve">• </w:delText>
        </w:r>
      </w:del>
      <w:r w:rsidR="003B00D6">
        <w:t xml:space="preserve">aim to </w:t>
      </w:r>
      <w:r w:rsidR="00827230">
        <w:t xml:space="preserve">enable </w:t>
      </w:r>
      <w:r w:rsidR="003F1C51">
        <w:t xml:space="preserve">provision to </w:t>
      </w:r>
      <w:r w:rsidR="00837405">
        <w:t xml:space="preserve">users </w:t>
      </w:r>
      <w:r w:rsidR="003F1C51">
        <w:t xml:space="preserve">of </w:t>
      </w:r>
      <w:r w:rsidR="00D51FB0">
        <w:t xml:space="preserve">as much as information as possible on </w:t>
      </w:r>
      <w:r>
        <w:t>the data</w:t>
      </w:r>
      <w:r w:rsidR="00D51FB0">
        <w:t xml:space="preserve">, including in </w:t>
      </w:r>
      <w:r w:rsidR="00845454">
        <w:t>unusual situations such as extreme events</w:t>
      </w:r>
      <w:r>
        <w:t>;</w:t>
      </w:r>
      <w:del w:id="1653" w:author="STUBER Denis" w:date="2024-04-09T08:58:00Z">
        <w:r w:rsidDel="00B5247F">
          <w:delText xml:space="preserve"> </w:delText>
        </w:r>
      </w:del>
    </w:p>
    <w:p w14:paraId="583E4452" w14:textId="05ED1114" w:rsidR="00D1772B" w:rsidRDefault="000B08C4" w:rsidP="00B5247F">
      <w:pPr>
        <w:pStyle w:val="Paragraphedeliste"/>
        <w:numPr>
          <w:ilvl w:val="1"/>
          <w:numId w:val="43"/>
        </w:numPr>
      </w:pPr>
      <w:del w:id="1654" w:author="STUBER Denis" w:date="2024-04-09T08:58:00Z">
        <w:r w:rsidDel="00B5247F">
          <w:delText xml:space="preserve">• </w:delText>
        </w:r>
      </w:del>
      <w:r w:rsidR="00845454">
        <w:t>the f</w:t>
      </w:r>
      <w:r>
        <w:t xml:space="preserve">ramework on data quality coding </w:t>
      </w:r>
      <w:r w:rsidR="002354BA">
        <w:t xml:space="preserve">in this Guidance </w:t>
      </w:r>
      <w:r w:rsidR="00C41539">
        <w:t xml:space="preserve">will form a basis that </w:t>
      </w:r>
      <w:r w:rsidR="00F92EB7">
        <w:t xml:space="preserve">it is hoped </w:t>
      </w:r>
      <w:r w:rsidR="00C41539">
        <w:t xml:space="preserve">will </w:t>
      </w:r>
      <w:r>
        <w:t>eventually evolve towards homogeneous procedures</w:t>
      </w:r>
      <w:r w:rsidR="00C41539">
        <w:t xml:space="preserve"> for quality flags</w:t>
      </w:r>
      <w:r>
        <w:t>.</w:t>
      </w:r>
      <w:del w:id="1655" w:author="STUBER Denis" w:date="2024-04-09T08:58:00Z">
        <w:r w:rsidDel="00B5247F">
          <w:delText xml:space="preserve"> </w:delText>
        </w:r>
      </w:del>
    </w:p>
    <w:p w14:paraId="077CFA79" w14:textId="4F3C0CC4" w:rsidR="00262169" w:rsidRDefault="00262169" w:rsidP="00B12237">
      <w:del w:id="1656" w:author="STUBER Denis" w:date="2024-04-09T09:00:00Z">
        <w:r w:rsidDel="00B5247F">
          <w:delText xml:space="preserve">Because this is a new feature of </w:delText>
        </w:r>
        <w:r w:rsidR="000142BC" w:rsidDel="00B5247F">
          <w:delText>CLIMAT/</w:delText>
        </w:r>
        <w:r w:rsidR="006A29DA" w:rsidDel="00B5247F">
          <w:delText>DAYCLI</w:delText>
        </w:r>
        <w:r w:rsidR="000142BC" w:rsidDel="00B5247F">
          <w:delText xml:space="preserve"> messages, </w:delText>
        </w:r>
      </w:del>
      <w:ins w:id="1657" w:author="STUBER Denis" w:date="2024-04-09T09:00:00Z">
        <w:r w:rsidR="00B5247F">
          <w:t>A</w:t>
        </w:r>
      </w:ins>
      <w:del w:id="1658" w:author="STUBER Denis" w:date="2024-04-09T09:00:00Z">
        <w:r w:rsidR="000142BC" w:rsidDel="00B5247F">
          <w:delText>a</w:delText>
        </w:r>
      </w:del>
      <w:r w:rsidR="000142BC">
        <w:t xml:space="preserve"> range </w:t>
      </w:r>
      <w:r w:rsidR="00180A13">
        <w:t>o</w:t>
      </w:r>
      <w:r w:rsidR="000142BC">
        <w:t>f Use</w:t>
      </w:r>
      <w:r w:rsidR="00317C65">
        <w:t xml:space="preserve"> Case scenarios are provided </w:t>
      </w:r>
      <w:r w:rsidR="008E54FA">
        <w:t xml:space="preserve">in </w:t>
      </w:r>
      <w:ins w:id="1659" w:author="STUBER Denis" w:date="2024-07-24T16:08:00Z">
        <w:r w:rsidR="009F44D2">
          <w:t xml:space="preserve">the following </w:t>
        </w:r>
      </w:ins>
      <w:r w:rsidR="008E54FA">
        <w:t>Section</w:t>
      </w:r>
      <w:del w:id="1660" w:author="STUBER Denis" w:date="2024-07-24T16:08:00Z">
        <w:r w:rsidR="008E54FA" w:rsidDel="009F44D2">
          <w:delText xml:space="preserve"> </w:delText>
        </w:r>
        <w:commentRangeStart w:id="1661"/>
        <w:commentRangeStart w:id="1662"/>
        <w:r w:rsidR="00577F90" w:rsidDel="009F44D2">
          <w:delText>6.3</w:delText>
        </w:r>
        <w:r w:rsidR="008E54FA" w:rsidDel="009F44D2">
          <w:delText xml:space="preserve"> </w:delText>
        </w:r>
      </w:del>
      <w:commentRangeEnd w:id="1661"/>
      <w:r w:rsidR="00885870">
        <w:rPr>
          <w:rStyle w:val="Marquedecommentaire"/>
        </w:rPr>
        <w:commentReference w:id="1661"/>
      </w:r>
      <w:commentRangeEnd w:id="1662"/>
      <w:r w:rsidR="009F44D2">
        <w:rPr>
          <w:rStyle w:val="Marquedecommentaire"/>
        </w:rPr>
        <w:commentReference w:id="1662"/>
      </w:r>
      <w:del w:id="1663" w:author="STUBER Denis" w:date="2024-07-24T16:08:00Z">
        <w:r w:rsidR="008E54FA" w:rsidDel="009F44D2">
          <w:delText>below</w:delText>
        </w:r>
        <w:r w:rsidR="00DD2D0F" w:rsidDel="009F44D2">
          <w:delText>.</w:delText>
        </w:r>
      </w:del>
      <w:r w:rsidR="00DD2D0F">
        <w:t xml:space="preserve"> These </w:t>
      </w:r>
      <w:r w:rsidR="00317C65">
        <w:t xml:space="preserve">are designed to assist Members </w:t>
      </w:r>
      <w:r w:rsidR="00DD2D0F">
        <w:t>in</w:t>
      </w:r>
      <w:r w:rsidR="00317C65">
        <w:t xml:space="preserve"> i</w:t>
      </w:r>
      <w:r w:rsidR="00B74B27">
        <w:t>dentify</w:t>
      </w:r>
      <w:r w:rsidR="00DD2D0F">
        <w:t>ing</w:t>
      </w:r>
      <w:r w:rsidR="00B74B27">
        <w:t xml:space="preserve"> and correctly interpret</w:t>
      </w:r>
      <w:r w:rsidR="00DD2D0F">
        <w:t>ing</w:t>
      </w:r>
      <w:r w:rsidR="00B74B27">
        <w:t xml:space="preserve"> certain scenarios that, while </w:t>
      </w:r>
      <w:r w:rsidR="00577F90">
        <w:t xml:space="preserve">in many cases are </w:t>
      </w:r>
      <w:r w:rsidR="008A2631">
        <w:t>unu</w:t>
      </w:r>
      <w:r w:rsidR="00B74B27">
        <w:t>sual, are of vital importance to prope</w:t>
      </w:r>
      <w:r w:rsidR="00E66666">
        <w:t xml:space="preserve">rly </w:t>
      </w:r>
      <w:r w:rsidR="00032FB1">
        <w:t>flag ex</w:t>
      </w:r>
      <w:r w:rsidR="006F23B1">
        <w:t xml:space="preserve">treme </w:t>
      </w:r>
      <w:r w:rsidR="002C770A">
        <w:t xml:space="preserve">or ambiguous events. </w:t>
      </w:r>
    </w:p>
    <w:p w14:paraId="2B60AF01" w14:textId="2700D44B" w:rsidR="00CA6B03" w:rsidRPr="008F0E1E" w:rsidRDefault="00CD75F9" w:rsidP="00B5247F">
      <w:pPr>
        <w:pStyle w:val="Titre2"/>
        <w:rPr>
          <w:rFonts w:cs="Calibri"/>
          <w:color w:val="000000" w:themeColor="text1"/>
        </w:rPr>
      </w:pPr>
      <w:bookmarkStart w:id="1664" w:name="_Toc163750205"/>
      <w:del w:id="1665" w:author="STUBER Denis" w:date="2024-04-09T09:05:00Z">
        <w:r w:rsidRPr="008F0E1E" w:rsidDel="00B5247F">
          <w:delText xml:space="preserve">Definitions of quality </w:delText>
        </w:r>
        <w:r w:rsidR="005647D0" w:rsidRPr="008F0E1E" w:rsidDel="00B5247F">
          <w:delText>evaluation/flaggin</w:delText>
        </w:r>
      </w:del>
      <w:ins w:id="1666" w:author="STUBER Denis" w:date="2024-04-09T09:05:00Z">
        <w:r w:rsidR="00B5247F">
          <w:t>Quality information on data value</w:t>
        </w:r>
      </w:ins>
      <w:del w:id="1667" w:author="STUBER Denis" w:date="2024-04-09T09:05:00Z">
        <w:r w:rsidR="005647D0" w:rsidRPr="008F0E1E" w:rsidDel="00B5247F">
          <w:delText>g</w:delText>
        </w:r>
      </w:del>
      <w:bookmarkEnd w:id="1664"/>
    </w:p>
    <w:p w14:paraId="585B50BE" w14:textId="7D381438" w:rsidR="009949C1" w:rsidRDefault="009949C1">
      <w:pPr>
        <w:jc w:val="left"/>
        <w:rPr>
          <w:ins w:id="1668" w:author="STUBER Denis" w:date="2024-04-09T09:08:00Z"/>
          <w:rFonts w:cs="Calibri"/>
          <w:color w:val="000000" w:themeColor="text1"/>
          <w:sz w:val="24"/>
          <w:szCs w:val="24"/>
        </w:rPr>
      </w:pPr>
      <w:ins w:id="1669" w:author="STUBER Denis" w:date="2024-04-09T09:08:00Z">
        <w:r>
          <w:rPr>
            <w:rFonts w:cs="Calibri"/>
            <w:color w:val="000000" w:themeColor="text1"/>
            <w:sz w:val="24"/>
            <w:szCs w:val="24"/>
          </w:rPr>
          <w:br w:type="page"/>
        </w:r>
      </w:ins>
    </w:p>
    <w:p w14:paraId="6B6C9C25" w14:textId="77777777" w:rsidR="000B29E6" w:rsidRDefault="000B29E6" w:rsidP="00B12237">
      <w:pPr>
        <w:rPr>
          <w:rFonts w:cs="Calibri"/>
          <w:color w:val="000000" w:themeColor="text1"/>
          <w:sz w:val="24"/>
          <w:szCs w:val="24"/>
        </w:rPr>
      </w:pPr>
    </w:p>
    <w:p w14:paraId="7BD2ADC7" w14:textId="78B6F82D" w:rsidR="008B43E1" w:rsidRDefault="009949C1" w:rsidP="00EB2B05">
      <w:pPr>
        <w:rPr>
          <w:ins w:id="1670" w:author="STUBER Denis" w:date="2024-04-09T09:11:00Z"/>
        </w:rPr>
      </w:pPr>
      <w:ins w:id="1671" w:author="STUBER Denis" w:date="2024-04-09T09:06:00Z">
        <w:r>
          <w:rPr>
            <w:b/>
            <w:bCs/>
          </w:rPr>
          <w:t xml:space="preserve">The </w:t>
        </w:r>
      </w:ins>
      <w:r w:rsidR="0008604C" w:rsidRPr="00F555F0">
        <w:rPr>
          <w:b/>
          <w:bCs/>
        </w:rPr>
        <w:t xml:space="preserve">Table </w:t>
      </w:r>
      <w:ins w:id="1672" w:author="STUBER Denis" w:date="2024-04-09T09:06:00Z">
        <w:r>
          <w:rPr>
            <w:b/>
            <w:bCs/>
          </w:rPr>
          <w:t>4</w:t>
        </w:r>
      </w:ins>
      <w:del w:id="1673" w:author="STUBER Denis" w:date="2024-04-09T09:06:00Z">
        <w:r w:rsidR="0008604C" w:rsidRPr="00F555F0" w:rsidDel="009949C1">
          <w:rPr>
            <w:b/>
            <w:bCs/>
          </w:rPr>
          <w:delText>6</w:delText>
        </w:r>
      </w:del>
      <w:r w:rsidR="0008604C">
        <w:t xml:space="preserve"> </w:t>
      </w:r>
      <w:ins w:id="1674" w:author="STUBER Denis" w:date="2024-04-09T09:06:00Z">
        <w:r>
          <w:t xml:space="preserve">below lists </w:t>
        </w:r>
      </w:ins>
      <w:del w:id="1675" w:author="STUBER Denis" w:date="2024-04-09T09:06:00Z">
        <w:r w:rsidR="00C41FAD" w:rsidDel="009949C1">
          <w:delText>represents</w:delText>
        </w:r>
      </w:del>
      <w:r w:rsidR="00C41FAD">
        <w:t xml:space="preserve"> the </w:t>
      </w:r>
      <w:ins w:id="1676" w:author="STUBER Denis" w:date="2024-04-09T09:12:00Z">
        <w:r>
          <w:t xml:space="preserve">quality </w:t>
        </w:r>
      </w:ins>
      <w:commentRangeStart w:id="1677"/>
      <w:r w:rsidR="008B43E1">
        <w:t>code</w:t>
      </w:r>
      <w:ins w:id="1678" w:author="STUBER Denis" w:date="2024-04-09T09:06:00Z">
        <w:r>
          <w:t>s</w:t>
        </w:r>
      </w:ins>
      <w:r w:rsidR="008B43E1">
        <w:t xml:space="preserve"> </w:t>
      </w:r>
      <w:ins w:id="1679" w:author="STUBER Denis" w:date="2024-04-09T09:12:00Z">
        <w:r>
          <w:t xml:space="preserve">(QC) </w:t>
        </w:r>
      </w:ins>
      <w:del w:id="1680" w:author="STUBER Denis" w:date="2024-04-09T09:06:00Z">
        <w:r w:rsidR="008930C0" w:rsidDel="009949C1">
          <w:delText>table</w:delText>
        </w:r>
      </w:del>
      <w:r w:rsidR="008930C0">
        <w:t xml:space="preserve"> </w:t>
      </w:r>
      <w:r w:rsidR="00C02F88">
        <w:t xml:space="preserve">to be applied </w:t>
      </w:r>
      <w:r w:rsidR="008B43E1">
        <w:t xml:space="preserve">to </w:t>
      </w:r>
      <w:ins w:id="1681" w:author="STUBER Denis" w:date="2024-04-09T09:06:00Z">
        <w:r>
          <w:t>data values</w:t>
        </w:r>
      </w:ins>
      <w:del w:id="1682" w:author="STUBER Denis" w:date="2024-04-09T09:06:00Z">
        <w:r w:rsidR="008B43E1" w:rsidDel="009949C1">
          <w:delText xml:space="preserve">the </w:delText>
        </w:r>
        <w:r w:rsidR="005142CA" w:rsidDel="009949C1">
          <w:delText xml:space="preserve">QC </w:delText>
        </w:r>
        <w:r w:rsidR="008B43E1" w:rsidDel="009949C1">
          <w:delText>flagging of daily climate data. Definitions/</w:delText>
        </w:r>
        <w:r w:rsidR="005A7171" w:rsidDel="009949C1">
          <w:delText>explanations</w:delText>
        </w:r>
        <w:r w:rsidR="008B43E1" w:rsidDel="009949C1">
          <w:delText xml:space="preserve"> of the individual elements follow. </w:delText>
        </w:r>
      </w:del>
      <w:commentRangeEnd w:id="1677"/>
      <w:r w:rsidR="00134553">
        <w:rPr>
          <w:rStyle w:val="Marquedecommentaire"/>
        </w:rPr>
        <w:commentReference w:id="1677"/>
      </w:r>
    </w:p>
    <w:p w14:paraId="0877C14F" w14:textId="0F9A73AF" w:rsidR="009949C1" w:rsidRPr="003C290C" w:rsidRDefault="009949C1" w:rsidP="009949C1">
      <w:pPr>
        <w:jc w:val="center"/>
        <w:rPr>
          <w:ins w:id="1683" w:author="STUBER Denis" w:date="2024-04-09T09:11:00Z"/>
          <w:rFonts w:asciiTheme="minorHAnsi" w:hAnsiTheme="minorHAnsi" w:cstheme="minorHAnsi"/>
          <w:i/>
          <w:iCs/>
          <w:color w:val="000000" w:themeColor="text1"/>
          <w:sz w:val="24"/>
          <w:szCs w:val="24"/>
        </w:rPr>
      </w:pPr>
      <w:ins w:id="1684" w:author="STUBER Denis" w:date="2024-04-09T09:11:00Z">
        <w:r w:rsidRPr="003C290C">
          <w:rPr>
            <w:rFonts w:asciiTheme="minorHAnsi" w:hAnsiTheme="minorHAnsi" w:cstheme="minorHAnsi"/>
            <w:i/>
            <w:iCs/>
            <w:sz w:val="24"/>
            <w:szCs w:val="24"/>
          </w:rPr>
          <w:t xml:space="preserve">Table </w:t>
        </w:r>
      </w:ins>
      <w:ins w:id="1685" w:author="STUBER Denis" w:date="2024-04-09T09:13:00Z">
        <w:r>
          <w:rPr>
            <w:rFonts w:asciiTheme="minorHAnsi" w:hAnsiTheme="minorHAnsi" w:cstheme="minorHAnsi"/>
            <w:i/>
            <w:iCs/>
            <w:sz w:val="24"/>
            <w:szCs w:val="24"/>
          </w:rPr>
          <w:t>4</w:t>
        </w:r>
      </w:ins>
      <w:ins w:id="1686" w:author="STUBER Denis" w:date="2024-04-09T09:11:00Z">
        <w:r w:rsidRPr="003C290C">
          <w:rPr>
            <w:rFonts w:asciiTheme="minorHAnsi" w:hAnsiTheme="minorHAnsi" w:cstheme="minorHAnsi"/>
            <w:i/>
            <w:iCs/>
            <w:sz w:val="24"/>
            <w:szCs w:val="24"/>
          </w:rPr>
          <w:t>: QC flag</w:t>
        </w:r>
      </w:ins>
      <w:ins w:id="1687" w:author="STUBER Denis" w:date="2024-04-09T09:12:00Z">
        <w:r>
          <w:rPr>
            <w:rFonts w:asciiTheme="minorHAnsi" w:hAnsiTheme="minorHAnsi" w:cstheme="minorHAnsi"/>
            <w:i/>
            <w:iCs/>
            <w:sz w:val="24"/>
            <w:szCs w:val="24"/>
          </w:rPr>
          <w:t>s</w:t>
        </w:r>
      </w:ins>
      <w:ins w:id="1688" w:author="STUBER Denis" w:date="2024-04-09T09:11:00Z">
        <w:r w:rsidRPr="003C290C">
          <w:rPr>
            <w:rFonts w:asciiTheme="minorHAnsi" w:hAnsiTheme="minorHAnsi" w:cstheme="minorHAnsi"/>
            <w:i/>
            <w:iCs/>
            <w:sz w:val="24"/>
            <w:szCs w:val="24"/>
          </w:rPr>
          <w:t xml:space="preserve"> of daily climate data.</w:t>
        </w:r>
      </w:ins>
    </w:p>
    <w:tbl>
      <w:tblPr>
        <w:tblStyle w:val="Grilledutableau"/>
        <w:tblW w:w="0" w:type="auto"/>
        <w:tblLook w:val="04A0" w:firstRow="1" w:lastRow="0" w:firstColumn="1" w:lastColumn="0" w:noHBand="0" w:noVBand="1"/>
      </w:tblPr>
      <w:tblGrid>
        <w:gridCol w:w="2405"/>
        <w:gridCol w:w="6611"/>
      </w:tblGrid>
      <w:tr w:rsidR="009949C1" w14:paraId="4E3724E9" w14:textId="77777777" w:rsidTr="009949C1">
        <w:trPr>
          <w:ins w:id="1689" w:author="STUBER Denis" w:date="2024-04-09T09:07:00Z"/>
        </w:trPr>
        <w:tc>
          <w:tcPr>
            <w:tcW w:w="2405" w:type="dxa"/>
          </w:tcPr>
          <w:p w14:paraId="5BC79D97" w14:textId="6CD50709" w:rsidR="009949C1" w:rsidRDefault="009949C1" w:rsidP="009949C1">
            <w:pPr>
              <w:jc w:val="center"/>
              <w:rPr>
                <w:ins w:id="1690" w:author="STUBER Denis" w:date="2024-04-09T09:07:00Z"/>
              </w:rPr>
            </w:pPr>
            <w:ins w:id="1691" w:author="STUBER Denis" w:date="2024-04-09T09:07:00Z">
              <w:r>
                <w:t>Code Quality Flag</w:t>
              </w:r>
            </w:ins>
          </w:p>
        </w:tc>
        <w:tc>
          <w:tcPr>
            <w:tcW w:w="6611" w:type="dxa"/>
          </w:tcPr>
          <w:p w14:paraId="13F58D37" w14:textId="1825CD0C" w:rsidR="009949C1" w:rsidRDefault="009949C1" w:rsidP="009949C1">
            <w:pPr>
              <w:jc w:val="center"/>
              <w:rPr>
                <w:ins w:id="1692" w:author="STUBER Denis" w:date="2024-04-09T09:07:00Z"/>
              </w:rPr>
            </w:pPr>
            <w:ins w:id="1693" w:author="STUBER Denis" w:date="2024-04-09T09:08:00Z">
              <w:r>
                <w:t>Meaning</w:t>
              </w:r>
            </w:ins>
          </w:p>
        </w:tc>
      </w:tr>
      <w:tr w:rsidR="009949C1" w14:paraId="7CCC48E1" w14:textId="77777777" w:rsidTr="009949C1">
        <w:trPr>
          <w:ins w:id="1694" w:author="STUBER Denis" w:date="2024-04-09T09:07:00Z"/>
        </w:trPr>
        <w:tc>
          <w:tcPr>
            <w:tcW w:w="2405" w:type="dxa"/>
          </w:tcPr>
          <w:p w14:paraId="348FE5BF" w14:textId="3EF1BEA6" w:rsidR="009949C1" w:rsidRDefault="009949C1" w:rsidP="00B12237">
            <w:pPr>
              <w:rPr>
                <w:ins w:id="1695" w:author="STUBER Denis" w:date="2024-04-09T09:07:00Z"/>
              </w:rPr>
            </w:pPr>
            <w:ins w:id="1696" w:author="STUBER Denis" w:date="2024-04-09T09:08:00Z">
              <w:r>
                <w:t>0</w:t>
              </w:r>
            </w:ins>
          </w:p>
        </w:tc>
        <w:tc>
          <w:tcPr>
            <w:tcW w:w="6611" w:type="dxa"/>
          </w:tcPr>
          <w:p w14:paraId="0F6DA7D5" w14:textId="1E0B9F7A" w:rsidR="009949C1" w:rsidRDefault="009949C1" w:rsidP="00B12237">
            <w:pPr>
              <w:rPr>
                <w:ins w:id="1697" w:author="STUBER Denis" w:date="2024-04-09T09:07:00Z"/>
              </w:rPr>
            </w:pPr>
            <w:ins w:id="1698" w:author="STUBER Denis" w:date="2024-04-09T09:08:00Z">
              <w:r>
                <w:t>Data checked and declared good</w:t>
              </w:r>
            </w:ins>
          </w:p>
        </w:tc>
      </w:tr>
      <w:tr w:rsidR="009949C1" w14:paraId="5881921C" w14:textId="77777777" w:rsidTr="009949C1">
        <w:trPr>
          <w:ins w:id="1699" w:author="STUBER Denis" w:date="2024-04-09T09:07:00Z"/>
        </w:trPr>
        <w:tc>
          <w:tcPr>
            <w:tcW w:w="2405" w:type="dxa"/>
          </w:tcPr>
          <w:p w14:paraId="4414C9E9" w14:textId="48B65513" w:rsidR="009949C1" w:rsidRDefault="009949C1" w:rsidP="00B12237">
            <w:pPr>
              <w:rPr>
                <w:ins w:id="1700" w:author="STUBER Denis" w:date="2024-04-09T09:07:00Z"/>
              </w:rPr>
            </w:pPr>
            <w:ins w:id="1701" w:author="STUBER Denis" w:date="2024-04-09T09:09:00Z">
              <w:r>
                <w:t>1</w:t>
              </w:r>
            </w:ins>
          </w:p>
        </w:tc>
        <w:tc>
          <w:tcPr>
            <w:tcW w:w="6611" w:type="dxa"/>
          </w:tcPr>
          <w:p w14:paraId="6C92D851" w14:textId="41CBF658" w:rsidR="009949C1" w:rsidRDefault="009949C1" w:rsidP="00B12237">
            <w:pPr>
              <w:rPr>
                <w:ins w:id="1702" w:author="STUBER Denis" w:date="2024-04-09T09:07:00Z"/>
              </w:rPr>
            </w:pPr>
            <w:ins w:id="1703" w:author="STUBER Denis" w:date="2024-04-09T09:09:00Z">
              <w:r>
                <w:t>Data checked and declared suspect</w:t>
              </w:r>
            </w:ins>
          </w:p>
        </w:tc>
      </w:tr>
      <w:tr w:rsidR="009949C1" w14:paraId="01224426" w14:textId="77777777" w:rsidTr="009949C1">
        <w:trPr>
          <w:ins w:id="1704" w:author="STUBER Denis" w:date="2024-04-09T09:07:00Z"/>
        </w:trPr>
        <w:tc>
          <w:tcPr>
            <w:tcW w:w="2405" w:type="dxa"/>
          </w:tcPr>
          <w:p w14:paraId="7DCF3195" w14:textId="5942EBFF" w:rsidR="009949C1" w:rsidRDefault="009949C1" w:rsidP="00B12237">
            <w:pPr>
              <w:rPr>
                <w:ins w:id="1705" w:author="STUBER Denis" w:date="2024-04-09T09:07:00Z"/>
              </w:rPr>
            </w:pPr>
            <w:ins w:id="1706" w:author="STUBER Denis" w:date="2024-04-09T09:09:00Z">
              <w:r>
                <w:t>2</w:t>
              </w:r>
            </w:ins>
          </w:p>
        </w:tc>
        <w:tc>
          <w:tcPr>
            <w:tcW w:w="6611" w:type="dxa"/>
          </w:tcPr>
          <w:p w14:paraId="10AE132C" w14:textId="5B43F60B" w:rsidR="009949C1" w:rsidRDefault="009949C1" w:rsidP="00B12237">
            <w:pPr>
              <w:rPr>
                <w:ins w:id="1707" w:author="STUBER Denis" w:date="2024-04-09T09:07:00Z"/>
              </w:rPr>
            </w:pPr>
            <w:ins w:id="1708" w:author="STUBER Denis" w:date="2024-04-09T09:09:00Z">
              <w:r>
                <w:t>Data checked and declared aggregated</w:t>
              </w:r>
            </w:ins>
          </w:p>
        </w:tc>
      </w:tr>
      <w:tr w:rsidR="009949C1" w14:paraId="3CE06342" w14:textId="77777777" w:rsidTr="009949C1">
        <w:trPr>
          <w:ins w:id="1709" w:author="STUBER Denis" w:date="2024-04-09T09:07:00Z"/>
        </w:trPr>
        <w:tc>
          <w:tcPr>
            <w:tcW w:w="2405" w:type="dxa"/>
          </w:tcPr>
          <w:p w14:paraId="1A9D0C05" w14:textId="7C373AF1" w:rsidR="009949C1" w:rsidRDefault="009949C1" w:rsidP="00B12237">
            <w:pPr>
              <w:rPr>
                <w:ins w:id="1710" w:author="STUBER Denis" w:date="2024-04-09T09:07:00Z"/>
              </w:rPr>
            </w:pPr>
            <w:ins w:id="1711" w:author="STUBER Denis" w:date="2024-04-09T09:09:00Z">
              <w:r>
                <w:t>3</w:t>
              </w:r>
            </w:ins>
          </w:p>
        </w:tc>
        <w:tc>
          <w:tcPr>
            <w:tcW w:w="6611" w:type="dxa"/>
          </w:tcPr>
          <w:p w14:paraId="15E2E7B9" w14:textId="232C7953" w:rsidR="009949C1" w:rsidRDefault="009949C1" w:rsidP="00B12237">
            <w:pPr>
              <w:rPr>
                <w:ins w:id="1712" w:author="STUBER Denis" w:date="2024-04-09T09:07:00Z"/>
              </w:rPr>
            </w:pPr>
            <w:ins w:id="1713" w:author="STUBER Denis" w:date="2024-04-09T09:09:00Z">
              <w:r>
                <w:t>Data checked and declared out of instrument range</w:t>
              </w:r>
            </w:ins>
          </w:p>
        </w:tc>
      </w:tr>
      <w:tr w:rsidR="009949C1" w14:paraId="01DC8149" w14:textId="77777777" w:rsidTr="009949C1">
        <w:trPr>
          <w:ins w:id="1714" w:author="STUBER Denis" w:date="2024-04-09T09:07:00Z"/>
        </w:trPr>
        <w:tc>
          <w:tcPr>
            <w:tcW w:w="2405" w:type="dxa"/>
          </w:tcPr>
          <w:p w14:paraId="074CC245" w14:textId="2DF68601" w:rsidR="009949C1" w:rsidRDefault="009949C1" w:rsidP="00B12237">
            <w:pPr>
              <w:rPr>
                <w:ins w:id="1715" w:author="STUBER Denis" w:date="2024-04-09T09:07:00Z"/>
              </w:rPr>
            </w:pPr>
            <w:ins w:id="1716" w:author="STUBER Denis" w:date="2024-04-09T09:09:00Z">
              <w:r>
                <w:t>4</w:t>
              </w:r>
            </w:ins>
          </w:p>
        </w:tc>
        <w:tc>
          <w:tcPr>
            <w:tcW w:w="6611" w:type="dxa"/>
          </w:tcPr>
          <w:p w14:paraId="26C5806C" w14:textId="290B34D5" w:rsidR="009949C1" w:rsidRDefault="009949C1" w:rsidP="00B12237">
            <w:pPr>
              <w:rPr>
                <w:ins w:id="1717" w:author="STUBER Denis" w:date="2024-04-09T09:07:00Z"/>
              </w:rPr>
            </w:pPr>
            <w:ins w:id="1718" w:author="STUBER Denis" w:date="2024-04-09T09:09:00Z">
              <w:r>
                <w:t>Data checked and declared aggregated and out of instrument range</w:t>
              </w:r>
            </w:ins>
          </w:p>
        </w:tc>
      </w:tr>
      <w:tr w:rsidR="009949C1" w14:paraId="323B42E1" w14:textId="77777777" w:rsidTr="009949C1">
        <w:trPr>
          <w:ins w:id="1719" w:author="STUBER Denis" w:date="2024-04-09T09:07:00Z"/>
        </w:trPr>
        <w:tc>
          <w:tcPr>
            <w:tcW w:w="2405" w:type="dxa"/>
          </w:tcPr>
          <w:p w14:paraId="03587D07" w14:textId="48DF7C76" w:rsidR="009949C1" w:rsidRDefault="009949C1" w:rsidP="00B12237">
            <w:pPr>
              <w:rPr>
                <w:ins w:id="1720" w:author="STUBER Denis" w:date="2024-04-09T09:07:00Z"/>
              </w:rPr>
            </w:pPr>
            <w:ins w:id="1721" w:author="STUBER Denis" w:date="2024-04-09T09:09:00Z">
              <w:r>
                <w:t>5</w:t>
              </w:r>
            </w:ins>
          </w:p>
        </w:tc>
        <w:tc>
          <w:tcPr>
            <w:tcW w:w="6611" w:type="dxa"/>
          </w:tcPr>
          <w:p w14:paraId="74C12F2A" w14:textId="030A9AC0" w:rsidR="009949C1" w:rsidRDefault="009949C1" w:rsidP="00B12237">
            <w:pPr>
              <w:rPr>
                <w:ins w:id="1722" w:author="STUBER Denis" w:date="2024-04-09T09:07:00Z"/>
              </w:rPr>
            </w:pPr>
            <w:ins w:id="1723" w:author="STUBER Denis" w:date="2024-04-09T09:09:00Z">
              <w:r>
                <w:t>Parameter is not measured at the station</w:t>
              </w:r>
            </w:ins>
          </w:p>
        </w:tc>
      </w:tr>
      <w:tr w:rsidR="009949C1" w14:paraId="4D337171" w14:textId="77777777" w:rsidTr="009949C1">
        <w:trPr>
          <w:ins w:id="1724" w:author="STUBER Denis" w:date="2024-04-09T09:07:00Z"/>
        </w:trPr>
        <w:tc>
          <w:tcPr>
            <w:tcW w:w="2405" w:type="dxa"/>
          </w:tcPr>
          <w:p w14:paraId="26817A32" w14:textId="00F18BB9" w:rsidR="009949C1" w:rsidRDefault="009949C1" w:rsidP="00B12237">
            <w:pPr>
              <w:rPr>
                <w:ins w:id="1725" w:author="STUBER Denis" w:date="2024-04-09T09:07:00Z"/>
              </w:rPr>
            </w:pPr>
            <w:ins w:id="1726" w:author="STUBER Denis" w:date="2024-04-09T09:09:00Z">
              <w:r>
                <w:t>6</w:t>
              </w:r>
            </w:ins>
          </w:p>
        </w:tc>
        <w:tc>
          <w:tcPr>
            <w:tcW w:w="6611" w:type="dxa"/>
          </w:tcPr>
          <w:p w14:paraId="50399C71" w14:textId="15372E22" w:rsidR="009949C1" w:rsidRDefault="009949C1" w:rsidP="00B12237">
            <w:pPr>
              <w:rPr>
                <w:ins w:id="1727" w:author="STUBER Denis" w:date="2024-04-09T09:07:00Z"/>
              </w:rPr>
            </w:pPr>
            <w:ins w:id="1728" w:author="STUBER Denis" w:date="2024-04-09T09:09:00Z">
              <w:r>
                <w:t>Daily value not provided</w:t>
              </w:r>
            </w:ins>
          </w:p>
        </w:tc>
      </w:tr>
      <w:tr w:rsidR="009949C1" w14:paraId="67309F31" w14:textId="77777777" w:rsidTr="009949C1">
        <w:trPr>
          <w:ins w:id="1729" w:author="STUBER Denis" w:date="2024-04-09T09:10:00Z"/>
        </w:trPr>
        <w:tc>
          <w:tcPr>
            <w:tcW w:w="2405" w:type="dxa"/>
          </w:tcPr>
          <w:p w14:paraId="2D67CAF9" w14:textId="2B982623" w:rsidR="009949C1" w:rsidRDefault="009949C1" w:rsidP="00B12237">
            <w:pPr>
              <w:rPr>
                <w:ins w:id="1730" w:author="STUBER Denis" w:date="2024-04-09T09:10:00Z"/>
              </w:rPr>
            </w:pPr>
            <w:ins w:id="1731" w:author="STUBER Denis" w:date="2024-04-09T09:10:00Z">
              <w:r>
                <w:t>7</w:t>
              </w:r>
            </w:ins>
          </w:p>
        </w:tc>
        <w:tc>
          <w:tcPr>
            <w:tcW w:w="6611" w:type="dxa"/>
          </w:tcPr>
          <w:p w14:paraId="01E271B3" w14:textId="2263BF5B" w:rsidR="009949C1" w:rsidRDefault="009949C1" w:rsidP="00B12237">
            <w:pPr>
              <w:rPr>
                <w:ins w:id="1732" w:author="STUBER Denis" w:date="2024-04-09T09:10:00Z"/>
              </w:rPr>
            </w:pPr>
            <w:ins w:id="1733" w:author="STUBER Denis" w:date="2024-04-09T09:10:00Z">
              <w:r>
                <w:t>Data unchecked</w:t>
              </w:r>
            </w:ins>
          </w:p>
        </w:tc>
      </w:tr>
      <w:tr w:rsidR="009949C1" w14:paraId="72A33D0C" w14:textId="77777777" w:rsidTr="009949C1">
        <w:trPr>
          <w:ins w:id="1734" w:author="STUBER Denis" w:date="2024-04-09T09:10:00Z"/>
        </w:trPr>
        <w:tc>
          <w:tcPr>
            <w:tcW w:w="2405" w:type="dxa"/>
          </w:tcPr>
          <w:p w14:paraId="4F57F95D" w14:textId="4C1DBA30" w:rsidR="009949C1" w:rsidRDefault="009949C1" w:rsidP="00B12237">
            <w:pPr>
              <w:rPr>
                <w:ins w:id="1735" w:author="STUBER Denis" w:date="2024-04-09T09:10:00Z"/>
              </w:rPr>
            </w:pPr>
            <w:ins w:id="1736" w:author="STUBER Denis" w:date="2024-04-09T09:10:00Z">
              <w:r>
                <w:t>8</w:t>
              </w:r>
            </w:ins>
            <w:ins w:id="1737" w:author="STUBER Denis" w:date="2024-04-09T09:12:00Z">
              <w:r>
                <w:t>…</w:t>
              </w:r>
            </w:ins>
            <w:ins w:id="1738" w:author="STUBER Denis" w:date="2024-04-09T09:10:00Z">
              <w:r>
                <w:t>254</w:t>
              </w:r>
            </w:ins>
          </w:p>
        </w:tc>
        <w:tc>
          <w:tcPr>
            <w:tcW w:w="6611" w:type="dxa"/>
          </w:tcPr>
          <w:p w14:paraId="7D06381A" w14:textId="282AB2E4" w:rsidR="009949C1" w:rsidRDefault="009949C1" w:rsidP="00B12237">
            <w:pPr>
              <w:rPr>
                <w:ins w:id="1739" w:author="STUBER Denis" w:date="2024-04-09T09:10:00Z"/>
              </w:rPr>
            </w:pPr>
            <w:ins w:id="1740" w:author="STUBER Denis" w:date="2024-04-09T09:10:00Z">
              <w:r>
                <w:t>Reserved</w:t>
              </w:r>
            </w:ins>
          </w:p>
        </w:tc>
      </w:tr>
      <w:tr w:rsidR="009949C1" w14:paraId="073FE80F" w14:textId="77777777" w:rsidTr="009949C1">
        <w:trPr>
          <w:ins w:id="1741" w:author="STUBER Denis" w:date="2024-04-09T09:10:00Z"/>
        </w:trPr>
        <w:tc>
          <w:tcPr>
            <w:tcW w:w="2405" w:type="dxa"/>
          </w:tcPr>
          <w:p w14:paraId="7B69DC15" w14:textId="584A6CDF" w:rsidR="009949C1" w:rsidRDefault="009949C1" w:rsidP="00B12237">
            <w:pPr>
              <w:rPr>
                <w:ins w:id="1742" w:author="STUBER Denis" w:date="2024-04-09T09:10:00Z"/>
              </w:rPr>
            </w:pPr>
            <w:ins w:id="1743" w:author="STUBER Denis" w:date="2024-04-09T09:10:00Z">
              <w:r>
                <w:t>255</w:t>
              </w:r>
            </w:ins>
          </w:p>
        </w:tc>
        <w:tc>
          <w:tcPr>
            <w:tcW w:w="6611" w:type="dxa"/>
          </w:tcPr>
          <w:p w14:paraId="272D1308" w14:textId="3B25937E" w:rsidR="009949C1" w:rsidRDefault="009949C1" w:rsidP="00B12237">
            <w:pPr>
              <w:rPr>
                <w:ins w:id="1744" w:author="STUBER Denis" w:date="2024-04-09T09:10:00Z"/>
              </w:rPr>
            </w:pPr>
            <w:ins w:id="1745" w:author="STUBER Denis" w:date="2024-04-09T09:10:00Z">
              <w:r>
                <w:t>Missing (QC info not available)</w:t>
              </w:r>
            </w:ins>
          </w:p>
        </w:tc>
      </w:tr>
    </w:tbl>
    <w:p w14:paraId="1BB82E5A" w14:textId="77777777" w:rsidR="00AA2974" w:rsidRDefault="00AA2974" w:rsidP="00B12237"/>
    <w:p w14:paraId="78050877" w14:textId="4FF12841" w:rsidR="009733F0" w:rsidDel="009949C1" w:rsidRDefault="009733F0" w:rsidP="00B12237">
      <w:pPr>
        <w:rPr>
          <w:del w:id="1746" w:author="STUBER Denis" w:date="2024-04-09T09:11:00Z"/>
        </w:rPr>
      </w:pPr>
      <w:del w:id="1747" w:author="STUBER Denis" w:date="2024-04-09T09:11:00Z">
        <w:r w:rsidDel="009949C1">
          <w:delText xml:space="preserve">0 </w:delText>
        </w:r>
      </w:del>
      <w:del w:id="1748" w:author="STUBER Denis" w:date="2024-04-09T09:08:00Z">
        <w:r w:rsidDel="009949C1">
          <w:delText xml:space="preserve">Data checked and declared good </w:delText>
        </w:r>
      </w:del>
    </w:p>
    <w:p w14:paraId="70E19E7D" w14:textId="73559A0B" w:rsidR="009733F0" w:rsidDel="009949C1" w:rsidRDefault="009733F0" w:rsidP="00B12237">
      <w:pPr>
        <w:rPr>
          <w:del w:id="1749" w:author="STUBER Denis" w:date="2024-04-09T09:11:00Z"/>
        </w:rPr>
      </w:pPr>
      <w:del w:id="1750" w:author="STUBER Denis" w:date="2024-04-09T09:11:00Z">
        <w:r w:rsidDel="009949C1">
          <w:delText xml:space="preserve">1 </w:delText>
        </w:r>
      </w:del>
      <w:del w:id="1751" w:author="STUBER Denis" w:date="2024-04-09T09:09:00Z">
        <w:r w:rsidDel="009949C1">
          <w:delText xml:space="preserve">Data checked and declared suspect </w:delText>
        </w:r>
      </w:del>
    </w:p>
    <w:p w14:paraId="3F246233" w14:textId="411583BE" w:rsidR="009733F0" w:rsidDel="009949C1" w:rsidRDefault="009733F0" w:rsidP="00B12237">
      <w:pPr>
        <w:rPr>
          <w:del w:id="1752" w:author="STUBER Denis" w:date="2024-04-09T09:11:00Z"/>
        </w:rPr>
      </w:pPr>
      <w:del w:id="1753" w:author="STUBER Denis" w:date="2024-04-09T09:11:00Z">
        <w:r w:rsidDel="009949C1">
          <w:delText xml:space="preserve">2 </w:delText>
        </w:r>
      </w:del>
      <w:del w:id="1754" w:author="STUBER Denis" w:date="2024-04-09T09:09:00Z">
        <w:r w:rsidDel="009949C1">
          <w:delText xml:space="preserve">Data checked and declared aggregated </w:delText>
        </w:r>
      </w:del>
    </w:p>
    <w:p w14:paraId="0731E218" w14:textId="53FA74D4" w:rsidR="009733F0" w:rsidDel="009949C1" w:rsidRDefault="009733F0" w:rsidP="00B12237">
      <w:pPr>
        <w:rPr>
          <w:del w:id="1755" w:author="STUBER Denis" w:date="2024-04-09T09:11:00Z"/>
        </w:rPr>
      </w:pPr>
      <w:del w:id="1756" w:author="STUBER Denis" w:date="2024-04-09T09:11:00Z">
        <w:r w:rsidDel="009949C1">
          <w:delText xml:space="preserve">3 </w:delText>
        </w:r>
      </w:del>
      <w:del w:id="1757" w:author="STUBER Denis" w:date="2024-04-09T09:09:00Z">
        <w:r w:rsidDel="009949C1">
          <w:delText xml:space="preserve">Data checked and declared out of instrument range </w:delText>
        </w:r>
      </w:del>
    </w:p>
    <w:p w14:paraId="75ECFF92" w14:textId="7C73A4FD" w:rsidR="009733F0" w:rsidDel="009949C1" w:rsidRDefault="009733F0" w:rsidP="00B12237">
      <w:pPr>
        <w:rPr>
          <w:del w:id="1758" w:author="STUBER Denis" w:date="2024-04-09T09:11:00Z"/>
        </w:rPr>
      </w:pPr>
      <w:del w:id="1759" w:author="STUBER Denis" w:date="2024-04-09T09:11:00Z">
        <w:r w:rsidDel="009949C1">
          <w:delText xml:space="preserve">4 </w:delText>
        </w:r>
      </w:del>
      <w:del w:id="1760" w:author="STUBER Denis" w:date="2024-04-09T09:09:00Z">
        <w:r w:rsidDel="009949C1">
          <w:delText xml:space="preserve">Data checked and declared aggregated and out of instrument range </w:delText>
        </w:r>
      </w:del>
    </w:p>
    <w:p w14:paraId="73A49A19" w14:textId="7AEA55C8" w:rsidR="009733F0" w:rsidDel="009949C1" w:rsidRDefault="009733F0" w:rsidP="00B12237">
      <w:pPr>
        <w:rPr>
          <w:del w:id="1761" w:author="STUBER Denis" w:date="2024-04-09T09:11:00Z"/>
        </w:rPr>
      </w:pPr>
      <w:del w:id="1762" w:author="STUBER Denis" w:date="2024-04-09T09:11:00Z">
        <w:r w:rsidDel="009949C1">
          <w:delText xml:space="preserve">5 </w:delText>
        </w:r>
      </w:del>
      <w:del w:id="1763" w:author="STUBER Denis" w:date="2024-04-09T09:09:00Z">
        <w:r w:rsidDel="009949C1">
          <w:delText xml:space="preserve">Parameter is not measured at the station </w:delText>
        </w:r>
      </w:del>
    </w:p>
    <w:p w14:paraId="65B766FD" w14:textId="4A34C933" w:rsidR="00E0662D" w:rsidDel="009949C1" w:rsidRDefault="009733F0" w:rsidP="00B12237">
      <w:pPr>
        <w:rPr>
          <w:del w:id="1764" w:author="STUBER Denis" w:date="2024-04-09T09:11:00Z"/>
        </w:rPr>
      </w:pPr>
      <w:del w:id="1765" w:author="STUBER Denis" w:date="2024-04-09T09:11:00Z">
        <w:r w:rsidDel="009949C1">
          <w:delText xml:space="preserve">6 </w:delText>
        </w:r>
      </w:del>
      <w:del w:id="1766" w:author="STUBER Denis" w:date="2024-04-09T09:09:00Z">
        <w:r w:rsidDel="009949C1">
          <w:delText xml:space="preserve">Daily value not provided </w:delText>
        </w:r>
      </w:del>
    </w:p>
    <w:p w14:paraId="0FD9A415" w14:textId="3108C873" w:rsidR="00E0662D" w:rsidDel="009949C1" w:rsidRDefault="009733F0" w:rsidP="00B12237">
      <w:pPr>
        <w:rPr>
          <w:del w:id="1767" w:author="STUBER Denis" w:date="2024-04-09T09:11:00Z"/>
        </w:rPr>
      </w:pPr>
      <w:del w:id="1768" w:author="STUBER Denis" w:date="2024-04-09T09:11:00Z">
        <w:r w:rsidDel="009949C1">
          <w:delText xml:space="preserve">7 </w:delText>
        </w:r>
      </w:del>
      <w:del w:id="1769" w:author="STUBER Denis" w:date="2024-04-09T09:10:00Z">
        <w:r w:rsidDel="009949C1">
          <w:delText xml:space="preserve">Data unchecked </w:delText>
        </w:r>
      </w:del>
    </w:p>
    <w:p w14:paraId="462F5448" w14:textId="1C506F84" w:rsidR="00E0662D" w:rsidDel="009949C1" w:rsidRDefault="00144864" w:rsidP="00B12237">
      <w:pPr>
        <w:rPr>
          <w:del w:id="1770" w:author="STUBER Denis" w:date="2024-04-09T09:11:00Z"/>
        </w:rPr>
      </w:pPr>
      <w:del w:id="1771" w:author="STUBER Denis" w:date="2024-04-09T09:11:00Z">
        <w:r w:rsidDel="009949C1">
          <w:delText>8-</w:delText>
        </w:r>
      </w:del>
      <w:del w:id="1772" w:author="STUBER Denis" w:date="2024-04-09T09:10:00Z">
        <w:r w:rsidDel="009949C1">
          <w:delText xml:space="preserve">254 </w:delText>
        </w:r>
        <w:r w:rsidR="00FA3914" w:rsidDel="009949C1">
          <w:delText>Reserved</w:delText>
        </w:r>
      </w:del>
    </w:p>
    <w:p w14:paraId="60E4E530" w14:textId="3A98D1D8" w:rsidR="00D745FA" w:rsidDel="009949C1" w:rsidRDefault="009733F0" w:rsidP="00B12237">
      <w:pPr>
        <w:rPr>
          <w:del w:id="1773" w:author="STUBER Denis" w:date="2024-04-09T09:11:00Z"/>
          <w:rFonts w:cs="Calibri"/>
          <w:color w:val="000000" w:themeColor="text1"/>
          <w:sz w:val="24"/>
          <w:szCs w:val="24"/>
        </w:rPr>
      </w:pPr>
      <w:del w:id="1774" w:author="STUBER Denis" w:date="2024-04-09T09:11:00Z">
        <w:r w:rsidDel="009949C1">
          <w:delText xml:space="preserve">255 </w:delText>
        </w:r>
      </w:del>
      <w:del w:id="1775" w:author="STUBER Denis" w:date="2024-04-09T09:10:00Z">
        <w:r w:rsidDel="009949C1">
          <w:delText>Missing (QC info not available</w:delText>
        </w:r>
        <w:r w:rsidR="00B24B66" w:rsidDel="009949C1">
          <w:delText>)</w:delText>
        </w:r>
      </w:del>
    </w:p>
    <w:p w14:paraId="32777BF5" w14:textId="1484FDB3" w:rsidR="003C290C" w:rsidDel="009949C1" w:rsidRDefault="003C290C" w:rsidP="00B12237">
      <w:pPr>
        <w:rPr>
          <w:del w:id="1776" w:author="STUBER Denis" w:date="2024-04-09T09:11:00Z"/>
          <w:b/>
          <w:bCs/>
        </w:rPr>
      </w:pPr>
      <w:del w:id="1777" w:author="STUBER Denis" w:date="2024-04-09T09:11:00Z">
        <w:r w:rsidRPr="003C290C" w:rsidDel="009949C1">
          <w:rPr>
            <w:rFonts w:asciiTheme="minorHAnsi" w:hAnsiTheme="minorHAnsi" w:cstheme="minorHAnsi"/>
            <w:i/>
            <w:iCs/>
            <w:sz w:val="24"/>
            <w:szCs w:val="24"/>
          </w:rPr>
          <w:delText>Table 6: The code table to be applied to the QC flagging of daily climate data.</w:delText>
        </w:r>
      </w:del>
    </w:p>
    <w:p w14:paraId="4D0569A9" w14:textId="77777777" w:rsidR="009949C1" w:rsidRPr="003C290C" w:rsidRDefault="009949C1" w:rsidP="00B12237">
      <w:pPr>
        <w:rPr>
          <w:ins w:id="1778" w:author="STUBER Denis" w:date="2024-04-09T09:11:00Z"/>
          <w:rFonts w:asciiTheme="minorHAnsi" w:hAnsiTheme="minorHAnsi" w:cstheme="minorHAnsi"/>
          <w:i/>
          <w:iCs/>
          <w:color w:val="000000" w:themeColor="text1"/>
          <w:sz w:val="24"/>
          <w:szCs w:val="24"/>
        </w:rPr>
      </w:pPr>
    </w:p>
    <w:p w14:paraId="2B39A5C6" w14:textId="77777777" w:rsidR="003C290C" w:rsidRDefault="003C290C" w:rsidP="00B24535">
      <w:pPr>
        <w:rPr>
          <w:b/>
          <w:bCs/>
        </w:rPr>
      </w:pPr>
    </w:p>
    <w:p w14:paraId="73A5F79B" w14:textId="0730F4E3" w:rsidR="00037386" w:rsidRDefault="00D1772B" w:rsidP="00B24535">
      <w:r w:rsidRPr="00645AA9">
        <w:rPr>
          <w:b/>
          <w:bCs/>
          <w:sz w:val="24"/>
          <w:szCs w:val="24"/>
        </w:rPr>
        <w:t>Data checked</w:t>
      </w:r>
      <w:r w:rsidR="00645AA9">
        <w:rPr>
          <w:b/>
          <w:bCs/>
          <w:sz w:val="24"/>
          <w:szCs w:val="24"/>
        </w:rPr>
        <w:t xml:space="preserve">. </w:t>
      </w:r>
      <w:r>
        <w:t xml:space="preserve"> </w:t>
      </w:r>
      <w:r w:rsidR="00D459E8">
        <w:t xml:space="preserve">The data have been checked by personnel or systems </w:t>
      </w:r>
      <w:r w:rsidR="002B2767">
        <w:t xml:space="preserve">assigned </w:t>
      </w:r>
      <w:r w:rsidR="00D459E8">
        <w:t xml:space="preserve">the </w:t>
      </w:r>
      <w:r>
        <w:t>relevant authority</w:t>
      </w:r>
      <w:r w:rsidR="0086520B">
        <w:t xml:space="preserve">, and an adjudication made as to whether the </w:t>
      </w:r>
      <w:r>
        <w:t>data a</w:t>
      </w:r>
      <w:r w:rsidR="0086520B">
        <w:t>re</w:t>
      </w:r>
      <w:r>
        <w:t xml:space="preserve"> declared to be fit (or unfit) for at least immediate operational use</w:t>
      </w:r>
      <w:r w:rsidR="00BD6A9A">
        <w:t xml:space="preserve">; </w:t>
      </w:r>
    </w:p>
    <w:p w14:paraId="044BE1D0" w14:textId="77777777" w:rsidR="00325C6A" w:rsidRDefault="004F0C09" w:rsidP="00325C6A">
      <w:pPr>
        <w:pStyle w:val="Titre3"/>
        <w:rPr>
          <w:ins w:id="1779" w:author="STUBER Denis" w:date="2024-04-09T09:15:00Z"/>
        </w:rPr>
      </w:pPr>
      <w:bookmarkStart w:id="1780" w:name="_Toc163750206"/>
      <w:r w:rsidRPr="00995131">
        <w:t>0</w:t>
      </w:r>
      <w:r w:rsidR="005744DF" w:rsidRPr="00995131">
        <w:t xml:space="preserve"> - </w:t>
      </w:r>
      <w:r w:rsidR="00D43A3B" w:rsidRPr="00995131">
        <w:t xml:space="preserve">Data </w:t>
      </w:r>
      <w:r w:rsidR="001E01F8" w:rsidRPr="00995131">
        <w:t xml:space="preserve">checked and </w:t>
      </w:r>
      <w:r w:rsidR="00B24B66" w:rsidRPr="00995131">
        <w:t xml:space="preserve">declared </w:t>
      </w:r>
      <w:r w:rsidR="00D43A3B" w:rsidRPr="00995131">
        <w:t>“Good”</w:t>
      </w:r>
      <w:bookmarkEnd w:id="1780"/>
    </w:p>
    <w:p w14:paraId="75B307F1" w14:textId="11C66CE2" w:rsidR="00702C16" w:rsidRDefault="00D43A3B" w:rsidP="00B12237">
      <w:pPr>
        <w:rPr>
          <w:rFonts w:cs="Calibri"/>
          <w:color w:val="000000" w:themeColor="text1"/>
          <w:sz w:val="24"/>
          <w:szCs w:val="24"/>
        </w:rPr>
      </w:pPr>
      <w:del w:id="1781" w:author="STUBER Denis" w:date="2024-04-09T09:15:00Z">
        <w:r w:rsidDel="00325C6A">
          <w:delText xml:space="preserve">. </w:delText>
        </w:r>
      </w:del>
      <w:r>
        <w:t xml:space="preserve">Checks </w:t>
      </w:r>
      <w:r w:rsidR="006B6539">
        <w:t xml:space="preserve">inspire confidence that </w:t>
      </w:r>
      <w:r w:rsidR="00B00B97">
        <w:t xml:space="preserve">the </w:t>
      </w:r>
      <w:r w:rsidR="00D609AD">
        <w:t xml:space="preserve">value assessed is </w:t>
      </w:r>
      <w:r w:rsidR="00B00B97">
        <w:t xml:space="preserve">a true representation of the variable for that day. </w:t>
      </w:r>
      <w:r w:rsidR="00690738">
        <w:t xml:space="preserve">A piece of data (datum) may fail one </w:t>
      </w:r>
      <w:r w:rsidR="00321E21">
        <w:t xml:space="preserve">QC </w:t>
      </w:r>
      <w:r w:rsidR="00690738">
        <w:t>te</w:t>
      </w:r>
      <w:r w:rsidR="00516D09">
        <w:t>s</w:t>
      </w:r>
      <w:r w:rsidR="00690738">
        <w:t xml:space="preserve">t, but confirmatory evidence </w:t>
      </w:r>
      <w:r w:rsidR="002B47DB">
        <w:t xml:space="preserve">may </w:t>
      </w:r>
      <w:r w:rsidR="00690738">
        <w:t>exist that the dat</w:t>
      </w:r>
      <w:r w:rsidR="00C6185F">
        <w:t xml:space="preserve">um </w:t>
      </w:r>
      <w:r w:rsidR="00C6185F">
        <w:lastRenderedPageBreak/>
        <w:t xml:space="preserve">is still reliable. For instance, an extremely high temperature value is </w:t>
      </w:r>
      <w:r w:rsidR="00472800">
        <w:t xml:space="preserve">supported by similarly extreme values at neighbouring stations. </w:t>
      </w:r>
    </w:p>
    <w:p w14:paraId="200E9D3F" w14:textId="77777777" w:rsidR="009D231D" w:rsidRDefault="009D231D" w:rsidP="00B12237">
      <w:pPr>
        <w:rPr>
          <w:rFonts w:cs="Calibri"/>
          <w:b/>
          <w:bCs/>
          <w:color w:val="000000" w:themeColor="text1"/>
          <w:sz w:val="24"/>
          <w:szCs w:val="24"/>
        </w:rPr>
      </w:pPr>
    </w:p>
    <w:p w14:paraId="3F5B156C" w14:textId="77777777" w:rsidR="00325C6A" w:rsidRDefault="004F0C09" w:rsidP="00325C6A">
      <w:pPr>
        <w:pStyle w:val="Titre3"/>
        <w:rPr>
          <w:ins w:id="1782" w:author="STUBER Denis" w:date="2024-04-09T09:15:00Z"/>
        </w:rPr>
      </w:pPr>
      <w:bookmarkStart w:id="1783" w:name="_Toc163750207"/>
      <w:r>
        <w:t>1</w:t>
      </w:r>
      <w:r w:rsidR="005744DF">
        <w:t xml:space="preserve"> - </w:t>
      </w:r>
      <w:r w:rsidR="00B00B97" w:rsidRPr="00BD1D61">
        <w:t xml:space="preserve">Data </w:t>
      </w:r>
      <w:r w:rsidR="00C06AA0">
        <w:t xml:space="preserve">checked and declared </w:t>
      </w:r>
      <w:commentRangeStart w:id="1784"/>
      <w:commentRangeStart w:id="1785"/>
      <w:r w:rsidR="00C06AA0">
        <w:t>“</w:t>
      </w:r>
      <w:r w:rsidR="00B00B97" w:rsidRPr="00BD1D61">
        <w:t>Suspect</w:t>
      </w:r>
      <w:r w:rsidR="00C06AA0">
        <w:t>”</w:t>
      </w:r>
      <w:bookmarkEnd w:id="1783"/>
      <w:commentRangeEnd w:id="1784"/>
      <w:r w:rsidR="00DF1AC4">
        <w:rPr>
          <w:rStyle w:val="Marquedecommentaire"/>
          <w:rFonts w:eastAsiaTheme="minorHAnsi" w:cstheme="minorBidi"/>
          <w:b w:val="0"/>
          <w:bCs w:val="0"/>
          <w:lang w:eastAsia="en-US"/>
        </w:rPr>
        <w:commentReference w:id="1784"/>
      </w:r>
      <w:commentRangeEnd w:id="1785"/>
      <w:r w:rsidR="008106BF">
        <w:rPr>
          <w:rStyle w:val="Marquedecommentaire"/>
          <w:rFonts w:eastAsiaTheme="minorHAnsi" w:cstheme="minorBidi"/>
          <w:b w:val="0"/>
          <w:bCs w:val="0"/>
          <w:lang w:eastAsia="en-US"/>
        </w:rPr>
        <w:commentReference w:id="1785"/>
      </w:r>
    </w:p>
    <w:p w14:paraId="669337D3" w14:textId="1B3AF1CD" w:rsidR="00B00B97" w:rsidRDefault="00B00B97" w:rsidP="00B12237">
      <w:pPr>
        <w:rPr>
          <w:rFonts w:cs="Calibri"/>
          <w:color w:val="000000" w:themeColor="text1"/>
          <w:sz w:val="24"/>
          <w:szCs w:val="24"/>
        </w:rPr>
      </w:pPr>
      <w:del w:id="1786" w:author="STUBER Denis" w:date="2024-04-09T09:15:00Z">
        <w:r w:rsidDel="00325C6A">
          <w:rPr>
            <w:rFonts w:cs="Calibri"/>
            <w:color w:val="000000" w:themeColor="text1"/>
            <w:sz w:val="24"/>
            <w:szCs w:val="24"/>
          </w:rPr>
          <w:delText>:</w:delText>
        </w:r>
      </w:del>
      <w:r>
        <w:rPr>
          <w:rFonts w:cs="Calibri"/>
          <w:color w:val="000000" w:themeColor="text1"/>
          <w:sz w:val="24"/>
          <w:szCs w:val="24"/>
        </w:rPr>
        <w:t xml:space="preserve"> </w:t>
      </w:r>
      <w:r w:rsidR="009D0E97">
        <w:rPr>
          <w:rFonts w:cs="Calibri"/>
          <w:color w:val="000000" w:themeColor="text1"/>
          <w:sz w:val="24"/>
          <w:szCs w:val="24"/>
        </w:rPr>
        <w:t>Observation f</w:t>
      </w:r>
      <w:r w:rsidR="003B162A">
        <w:rPr>
          <w:rFonts w:cs="Calibri"/>
          <w:color w:val="000000" w:themeColor="text1"/>
          <w:sz w:val="24"/>
          <w:szCs w:val="24"/>
        </w:rPr>
        <w:t xml:space="preserve">ails more than one </w:t>
      </w:r>
      <w:r w:rsidR="00321E21">
        <w:rPr>
          <w:rFonts w:cs="Calibri"/>
          <w:color w:val="000000" w:themeColor="text1"/>
          <w:sz w:val="24"/>
          <w:szCs w:val="24"/>
        </w:rPr>
        <w:t xml:space="preserve">QC </w:t>
      </w:r>
      <w:r w:rsidR="004E6046">
        <w:rPr>
          <w:rFonts w:cs="Calibri"/>
          <w:color w:val="000000" w:themeColor="text1"/>
          <w:sz w:val="24"/>
          <w:szCs w:val="24"/>
        </w:rPr>
        <w:t xml:space="preserve">test, </w:t>
      </w:r>
      <w:r w:rsidR="00BD1D61">
        <w:rPr>
          <w:rFonts w:cs="Calibri"/>
          <w:color w:val="000000" w:themeColor="text1"/>
          <w:sz w:val="24"/>
          <w:szCs w:val="24"/>
        </w:rPr>
        <w:t xml:space="preserve">is </w:t>
      </w:r>
      <w:r w:rsidR="004E6046">
        <w:rPr>
          <w:rFonts w:cs="Calibri"/>
          <w:color w:val="000000" w:themeColor="text1"/>
          <w:sz w:val="24"/>
          <w:szCs w:val="24"/>
        </w:rPr>
        <w:t xml:space="preserve">on the whole regarded </w:t>
      </w:r>
      <w:r w:rsidR="0023173F">
        <w:rPr>
          <w:rFonts w:cs="Calibri"/>
          <w:color w:val="000000" w:themeColor="text1"/>
          <w:sz w:val="24"/>
          <w:szCs w:val="24"/>
        </w:rPr>
        <w:t>as probably accurate</w:t>
      </w:r>
      <w:r w:rsidR="00BD1D61">
        <w:rPr>
          <w:rFonts w:cs="Calibri"/>
          <w:color w:val="000000" w:themeColor="text1"/>
          <w:sz w:val="24"/>
          <w:szCs w:val="24"/>
        </w:rPr>
        <w:t xml:space="preserve">, but there is some </w:t>
      </w:r>
      <w:r w:rsidR="00E27534">
        <w:rPr>
          <w:rFonts w:cs="Calibri"/>
          <w:color w:val="000000" w:themeColor="text1"/>
          <w:sz w:val="24"/>
          <w:szCs w:val="24"/>
        </w:rPr>
        <w:t xml:space="preserve">minor </w:t>
      </w:r>
      <w:r w:rsidR="00BD1D61">
        <w:rPr>
          <w:rFonts w:cs="Calibri"/>
          <w:color w:val="000000" w:themeColor="text1"/>
          <w:sz w:val="24"/>
          <w:szCs w:val="24"/>
        </w:rPr>
        <w:t>doubt</w:t>
      </w:r>
      <w:r w:rsidR="0023173F">
        <w:rPr>
          <w:rFonts w:cs="Calibri"/>
          <w:color w:val="000000" w:themeColor="text1"/>
          <w:sz w:val="24"/>
          <w:szCs w:val="24"/>
        </w:rPr>
        <w:t xml:space="preserve">. </w:t>
      </w:r>
      <w:r w:rsidR="00E27534">
        <w:rPr>
          <w:rFonts w:cs="Calibri"/>
          <w:color w:val="000000" w:themeColor="text1"/>
          <w:sz w:val="24"/>
          <w:szCs w:val="24"/>
        </w:rPr>
        <w:t>Overall, t</w:t>
      </w:r>
      <w:r w:rsidR="00022337">
        <w:rPr>
          <w:rFonts w:cs="Calibri"/>
          <w:color w:val="000000" w:themeColor="text1"/>
          <w:sz w:val="24"/>
          <w:szCs w:val="24"/>
        </w:rPr>
        <w:t xml:space="preserve">he operator would have </w:t>
      </w:r>
      <w:r w:rsidR="00DC4E85">
        <w:rPr>
          <w:rFonts w:cs="Calibri"/>
          <w:color w:val="000000" w:themeColor="text1"/>
          <w:sz w:val="24"/>
          <w:szCs w:val="24"/>
        </w:rPr>
        <w:t xml:space="preserve">at least </w:t>
      </w:r>
      <w:r w:rsidR="004B3E7E">
        <w:rPr>
          <w:rFonts w:cs="Calibri"/>
          <w:color w:val="000000" w:themeColor="text1"/>
          <w:sz w:val="24"/>
          <w:szCs w:val="24"/>
        </w:rPr>
        <w:t xml:space="preserve">medium </w:t>
      </w:r>
      <w:r w:rsidR="00DC4E85">
        <w:rPr>
          <w:rFonts w:cs="Calibri"/>
          <w:color w:val="000000" w:themeColor="text1"/>
          <w:sz w:val="24"/>
          <w:szCs w:val="24"/>
        </w:rPr>
        <w:t>c</w:t>
      </w:r>
      <w:r w:rsidR="00022337">
        <w:rPr>
          <w:rFonts w:cs="Calibri"/>
          <w:color w:val="000000" w:themeColor="text1"/>
          <w:sz w:val="24"/>
          <w:szCs w:val="24"/>
        </w:rPr>
        <w:t xml:space="preserve">onfidence in the data, so it should </w:t>
      </w:r>
      <w:r w:rsidR="00DD5884">
        <w:rPr>
          <w:rFonts w:cs="Calibri"/>
          <w:color w:val="000000" w:themeColor="text1"/>
          <w:sz w:val="24"/>
          <w:szCs w:val="24"/>
        </w:rPr>
        <w:t xml:space="preserve">still </w:t>
      </w:r>
      <w:r w:rsidR="00022337">
        <w:rPr>
          <w:rFonts w:cs="Calibri"/>
          <w:color w:val="000000" w:themeColor="text1"/>
          <w:sz w:val="24"/>
          <w:szCs w:val="24"/>
        </w:rPr>
        <w:t xml:space="preserve">be exchanged. </w:t>
      </w:r>
    </w:p>
    <w:p w14:paraId="79FE440E" w14:textId="620730F4" w:rsidR="00764488" w:rsidRDefault="006877F0" w:rsidP="00B12237">
      <w:pPr>
        <w:rPr>
          <w:rFonts w:cs="Calibri"/>
          <w:color w:val="000000" w:themeColor="text1"/>
          <w:sz w:val="24"/>
          <w:szCs w:val="24"/>
        </w:rPr>
      </w:pPr>
      <w:r>
        <w:rPr>
          <w:rFonts w:cs="Calibri"/>
          <w:b/>
          <w:bCs/>
          <w:color w:val="000000" w:themeColor="text1"/>
          <w:sz w:val="24"/>
          <w:szCs w:val="24"/>
        </w:rPr>
        <w:t>Note</w:t>
      </w:r>
      <w:r w:rsidR="00C551E6">
        <w:rPr>
          <w:rStyle w:val="Appelnotedebasdep"/>
          <w:rFonts w:cs="Calibri"/>
          <w:b/>
          <w:bCs/>
          <w:color w:val="000000" w:themeColor="text1"/>
          <w:sz w:val="24"/>
          <w:szCs w:val="24"/>
        </w:rPr>
        <w:footnoteReference w:id="2"/>
      </w:r>
      <w:r>
        <w:rPr>
          <w:rFonts w:cs="Calibri"/>
          <w:b/>
          <w:bCs/>
          <w:color w:val="000000" w:themeColor="text1"/>
          <w:sz w:val="24"/>
          <w:szCs w:val="24"/>
        </w:rPr>
        <w:t xml:space="preserve">: </w:t>
      </w:r>
      <w:r w:rsidRPr="006877F0">
        <w:rPr>
          <w:rFonts w:cs="Calibri"/>
          <w:color w:val="000000" w:themeColor="text1"/>
          <w:sz w:val="24"/>
          <w:szCs w:val="24"/>
        </w:rPr>
        <w:t>Where</w:t>
      </w:r>
      <w:r>
        <w:rPr>
          <w:rFonts w:cs="Calibri"/>
          <w:b/>
          <w:bCs/>
          <w:color w:val="000000" w:themeColor="text1"/>
          <w:sz w:val="24"/>
          <w:szCs w:val="24"/>
        </w:rPr>
        <w:t xml:space="preserve"> </w:t>
      </w:r>
      <w:r w:rsidR="008D7FF3">
        <w:rPr>
          <w:rFonts w:cs="Calibri"/>
          <w:color w:val="000000" w:themeColor="text1"/>
          <w:sz w:val="24"/>
          <w:szCs w:val="24"/>
        </w:rPr>
        <w:t>QC checks indicate l</w:t>
      </w:r>
      <w:r w:rsidR="00FD59C7">
        <w:rPr>
          <w:rFonts w:cs="Calibri"/>
          <w:color w:val="000000" w:themeColor="text1"/>
          <w:sz w:val="24"/>
          <w:szCs w:val="24"/>
        </w:rPr>
        <w:t>ow confidence in the value</w:t>
      </w:r>
      <w:r w:rsidR="00BB382B">
        <w:rPr>
          <w:rFonts w:cs="Calibri"/>
          <w:color w:val="000000" w:themeColor="text1"/>
          <w:sz w:val="24"/>
          <w:szCs w:val="24"/>
        </w:rPr>
        <w:t xml:space="preserve">, or </w:t>
      </w:r>
      <w:r w:rsidR="008D7FF3">
        <w:rPr>
          <w:rFonts w:cs="Calibri"/>
          <w:color w:val="000000" w:themeColor="text1"/>
          <w:sz w:val="24"/>
          <w:szCs w:val="24"/>
        </w:rPr>
        <w:t xml:space="preserve">it is </w:t>
      </w:r>
      <w:r w:rsidR="00BB382B">
        <w:rPr>
          <w:rFonts w:cs="Calibri"/>
          <w:color w:val="000000" w:themeColor="text1"/>
          <w:sz w:val="24"/>
          <w:szCs w:val="24"/>
        </w:rPr>
        <w:t>known to be wrong</w:t>
      </w:r>
      <w:r w:rsidR="00343591">
        <w:rPr>
          <w:rFonts w:cs="Calibri"/>
          <w:color w:val="000000" w:themeColor="text1"/>
          <w:sz w:val="24"/>
          <w:szCs w:val="24"/>
        </w:rPr>
        <w:t xml:space="preserve">, the value </w:t>
      </w:r>
      <w:r w:rsidR="00744BE9">
        <w:rPr>
          <w:rFonts w:cs="Calibri"/>
          <w:color w:val="000000" w:themeColor="text1"/>
          <w:sz w:val="24"/>
          <w:szCs w:val="24"/>
        </w:rPr>
        <w:t>sh</w:t>
      </w:r>
      <w:r w:rsidR="00343591">
        <w:rPr>
          <w:rFonts w:cs="Calibri"/>
          <w:color w:val="000000" w:themeColor="text1"/>
          <w:sz w:val="24"/>
          <w:szCs w:val="24"/>
        </w:rPr>
        <w:t>ould be re</w:t>
      </w:r>
      <w:r w:rsidR="00F62F15">
        <w:rPr>
          <w:rFonts w:cs="Calibri"/>
          <w:color w:val="000000" w:themeColor="text1"/>
          <w:sz w:val="24"/>
          <w:szCs w:val="24"/>
        </w:rPr>
        <w:t xml:space="preserve">garded </w:t>
      </w:r>
      <w:r w:rsidR="00343591">
        <w:rPr>
          <w:rFonts w:cs="Calibri"/>
          <w:color w:val="000000" w:themeColor="text1"/>
          <w:sz w:val="24"/>
          <w:szCs w:val="24"/>
        </w:rPr>
        <w:t>as Do</w:t>
      </w:r>
      <w:r w:rsidR="007528D6">
        <w:rPr>
          <w:rFonts w:cs="Calibri"/>
          <w:color w:val="000000" w:themeColor="text1"/>
          <w:sz w:val="24"/>
          <w:szCs w:val="24"/>
        </w:rPr>
        <w:t>ubtful</w:t>
      </w:r>
      <w:r w:rsidR="00A42F89">
        <w:rPr>
          <w:rFonts w:cs="Calibri"/>
          <w:color w:val="000000" w:themeColor="text1"/>
          <w:sz w:val="24"/>
          <w:szCs w:val="24"/>
        </w:rPr>
        <w:t xml:space="preserve"> or Wrong</w:t>
      </w:r>
      <w:r w:rsidR="007E01BD">
        <w:rPr>
          <w:rFonts w:cs="Calibri"/>
          <w:color w:val="000000" w:themeColor="text1"/>
          <w:sz w:val="24"/>
          <w:szCs w:val="24"/>
        </w:rPr>
        <w:t>.</w:t>
      </w:r>
      <w:r w:rsidR="007528D6">
        <w:rPr>
          <w:rFonts w:cs="Calibri"/>
          <w:color w:val="000000" w:themeColor="text1"/>
          <w:sz w:val="24"/>
          <w:szCs w:val="24"/>
        </w:rPr>
        <w:t xml:space="preserve"> Such data sh</w:t>
      </w:r>
      <w:r w:rsidR="00022337">
        <w:rPr>
          <w:rFonts w:cs="Calibri"/>
          <w:color w:val="000000" w:themeColor="text1"/>
          <w:sz w:val="24"/>
          <w:szCs w:val="24"/>
        </w:rPr>
        <w:t>ould not be exchanged</w:t>
      </w:r>
      <w:r w:rsidR="00B35F18">
        <w:rPr>
          <w:rFonts w:cs="Calibri"/>
          <w:color w:val="000000" w:themeColor="text1"/>
          <w:sz w:val="24"/>
          <w:szCs w:val="24"/>
        </w:rPr>
        <w:t xml:space="preserve">; instead it </w:t>
      </w:r>
      <w:r w:rsidR="008D7FF3">
        <w:rPr>
          <w:rFonts w:cs="Calibri"/>
          <w:color w:val="000000" w:themeColor="text1"/>
          <w:sz w:val="24"/>
          <w:szCs w:val="24"/>
        </w:rPr>
        <w:t>sh</w:t>
      </w:r>
      <w:r w:rsidR="00B35F18">
        <w:rPr>
          <w:rFonts w:cs="Calibri"/>
          <w:color w:val="000000" w:themeColor="text1"/>
          <w:sz w:val="24"/>
          <w:szCs w:val="24"/>
        </w:rPr>
        <w:t xml:space="preserve">ould be coded as </w:t>
      </w:r>
      <w:r w:rsidR="002B2767">
        <w:rPr>
          <w:rFonts w:cs="Calibri"/>
          <w:color w:val="000000" w:themeColor="text1"/>
          <w:sz w:val="24"/>
          <w:szCs w:val="24"/>
        </w:rPr>
        <w:t xml:space="preserve">“missing” </w:t>
      </w:r>
      <w:r w:rsidR="008D7FF3">
        <w:rPr>
          <w:rFonts w:cs="Calibri"/>
          <w:color w:val="000000" w:themeColor="text1"/>
          <w:sz w:val="24"/>
          <w:szCs w:val="24"/>
        </w:rPr>
        <w:t xml:space="preserve">(Code </w:t>
      </w:r>
      <w:commentRangeStart w:id="1787"/>
      <w:commentRangeStart w:id="1788"/>
      <w:r w:rsidR="008D7FF3">
        <w:rPr>
          <w:rFonts w:cs="Calibri"/>
          <w:color w:val="000000" w:themeColor="text1"/>
          <w:sz w:val="24"/>
          <w:szCs w:val="24"/>
        </w:rPr>
        <w:t>6</w:t>
      </w:r>
      <w:commentRangeEnd w:id="1787"/>
      <w:r w:rsidR="007E7A07">
        <w:rPr>
          <w:rStyle w:val="Marquedecommentaire"/>
        </w:rPr>
        <w:commentReference w:id="1787"/>
      </w:r>
      <w:commentRangeEnd w:id="1788"/>
      <w:r w:rsidR="008106BF">
        <w:rPr>
          <w:rStyle w:val="Marquedecommentaire"/>
        </w:rPr>
        <w:commentReference w:id="1788"/>
      </w:r>
      <w:r w:rsidR="008D7FF3">
        <w:rPr>
          <w:rFonts w:cs="Calibri"/>
          <w:color w:val="000000" w:themeColor="text1"/>
          <w:sz w:val="24"/>
          <w:szCs w:val="24"/>
        </w:rPr>
        <w:t xml:space="preserve">). </w:t>
      </w:r>
    </w:p>
    <w:p w14:paraId="10FB8CE6" w14:textId="77777777" w:rsidR="00E723BB" w:rsidRDefault="00E723BB" w:rsidP="00B12237">
      <w:pPr>
        <w:rPr>
          <w:rFonts w:cs="Calibri"/>
          <w:color w:val="000000" w:themeColor="text1"/>
          <w:sz w:val="24"/>
          <w:szCs w:val="24"/>
        </w:rPr>
      </w:pPr>
    </w:p>
    <w:p w14:paraId="6ADF991E" w14:textId="77777777" w:rsidR="00325C6A" w:rsidRDefault="004F0EE0" w:rsidP="00325C6A">
      <w:pPr>
        <w:pStyle w:val="Titre3"/>
        <w:rPr>
          <w:ins w:id="1789" w:author="STUBER Denis" w:date="2024-04-09T09:16:00Z"/>
        </w:rPr>
      </w:pPr>
      <w:bookmarkStart w:id="1790" w:name="_Toc163750208"/>
      <w:r w:rsidRPr="004F0C09">
        <w:t>2</w:t>
      </w:r>
      <w:r w:rsidR="00EB0E30" w:rsidRPr="004F0C09">
        <w:t xml:space="preserve"> – Data checked and declared “Aggregated”</w:t>
      </w:r>
      <w:del w:id="1791" w:author="STUBER Denis" w:date="2024-04-09T09:16:00Z">
        <w:r w:rsidR="003C0422" w:rsidRPr="004F0C09" w:rsidDel="00325C6A">
          <w:delText>.</w:delText>
        </w:r>
        <w:bookmarkEnd w:id="1790"/>
        <w:r w:rsidR="003C0422" w:rsidDel="00325C6A">
          <w:delText xml:space="preserve"> </w:delText>
        </w:r>
      </w:del>
    </w:p>
    <w:p w14:paraId="3C19DA05" w14:textId="2451A2CF" w:rsidR="00EB0E30" w:rsidRDefault="00EE53DF" w:rsidP="00B12237">
      <w:r>
        <w:rPr>
          <w:rFonts w:cs="Calibri"/>
          <w:color w:val="000000" w:themeColor="text1"/>
          <w:sz w:val="24"/>
          <w:szCs w:val="24"/>
        </w:rPr>
        <w:t xml:space="preserve">In this </w:t>
      </w:r>
      <w:r w:rsidR="00415D9C" w:rsidRPr="004F0EE0">
        <w:t>case</w:t>
      </w:r>
      <w:r w:rsidR="007F02E3">
        <w:t xml:space="preserve"> the </w:t>
      </w:r>
      <w:r w:rsidR="00415D9C" w:rsidRPr="004F0EE0">
        <w:t xml:space="preserve">amount of precipitation assigned for a day </w:t>
      </w:r>
      <w:r w:rsidR="005514EB">
        <w:t xml:space="preserve">actually </w:t>
      </w:r>
      <w:r w:rsidR="00415D9C" w:rsidRPr="004F0EE0">
        <w:t xml:space="preserve">represents the amount of precipitation </w:t>
      </w:r>
      <w:r w:rsidR="007F02E3">
        <w:t xml:space="preserve">accumulated </w:t>
      </w:r>
      <w:r w:rsidR="00415D9C" w:rsidRPr="004F0EE0">
        <w:t>o</w:t>
      </w:r>
      <w:r w:rsidR="00BD0851">
        <w:t>ver</w:t>
      </w:r>
      <w:r w:rsidR="00415D9C" w:rsidRPr="004F0EE0">
        <w:t xml:space="preserve"> several days</w:t>
      </w:r>
      <w:r w:rsidR="0087399C">
        <w:t xml:space="preserve">. This situation is </w:t>
      </w:r>
      <w:r w:rsidR="00EA6753">
        <w:t xml:space="preserve">commonly </w:t>
      </w:r>
      <w:r w:rsidR="00E64146" w:rsidRPr="004F0EE0">
        <w:t>associated with manual stations where, for ins</w:t>
      </w:r>
      <w:r w:rsidR="009206F0" w:rsidRPr="004F0EE0">
        <w:t>tan</w:t>
      </w:r>
      <w:r w:rsidR="00E64146" w:rsidRPr="004F0EE0">
        <w:t xml:space="preserve">ce, the gauge is not read over a weekend period. </w:t>
      </w:r>
      <w:r w:rsidR="00E200BF">
        <w:t xml:space="preserve">It </w:t>
      </w:r>
      <w:r w:rsidR="00415D9C" w:rsidRPr="004F0EE0">
        <w:t>can also occur for snowfall amount</w:t>
      </w:r>
      <w:r w:rsidR="00EA6753">
        <w:t xml:space="preserve">, including where snow blocks </w:t>
      </w:r>
      <w:r w:rsidR="00E27B53">
        <w:t>a gauge</w:t>
      </w:r>
      <w:r w:rsidR="001A771B">
        <w:t>.</w:t>
      </w:r>
    </w:p>
    <w:p w14:paraId="3CEFB786" w14:textId="123474AC" w:rsidR="00B35D87" w:rsidRDefault="003A0411" w:rsidP="00B12237">
      <w:r>
        <w:rPr>
          <w:rFonts w:cs="Calibri"/>
          <w:color w:val="000000" w:themeColor="text1"/>
          <w:sz w:val="24"/>
          <w:szCs w:val="24"/>
        </w:rPr>
        <w:t xml:space="preserve">It may also happen that a temperature value (minimum or maximum) may </w:t>
      </w:r>
      <w:r w:rsidR="008D4008">
        <w:rPr>
          <w:rFonts w:cs="Calibri"/>
          <w:color w:val="000000" w:themeColor="text1"/>
          <w:sz w:val="24"/>
          <w:szCs w:val="24"/>
        </w:rPr>
        <w:t xml:space="preserve">represent the lowest/highest value across a period of several days. </w:t>
      </w:r>
      <w:r w:rsidR="000715DC">
        <w:rPr>
          <w:rFonts w:cs="Calibri"/>
          <w:color w:val="000000" w:themeColor="text1"/>
          <w:sz w:val="24"/>
          <w:szCs w:val="24"/>
        </w:rPr>
        <w:t xml:space="preserve">In such cases, unless it is obvious which day </w:t>
      </w:r>
      <w:r w:rsidR="000A6C68">
        <w:rPr>
          <w:rFonts w:cs="Calibri"/>
          <w:color w:val="000000" w:themeColor="text1"/>
          <w:sz w:val="24"/>
          <w:szCs w:val="24"/>
        </w:rPr>
        <w:t xml:space="preserve">the extreme occurred on, “Aggregated” is recommended. </w:t>
      </w:r>
    </w:p>
    <w:p w14:paraId="7B129E81" w14:textId="77777777" w:rsidR="009D231D" w:rsidRDefault="009D231D" w:rsidP="00B12237">
      <w:pPr>
        <w:rPr>
          <w:rFonts w:cs="Calibri"/>
          <w:b/>
          <w:bCs/>
          <w:color w:val="000000" w:themeColor="text1"/>
          <w:sz w:val="24"/>
          <w:szCs w:val="24"/>
        </w:rPr>
      </w:pPr>
    </w:p>
    <w:p w14:paraId="3AA0CC5F" w14:textId="02937CDF" w:rsidR="007C0C5B" w:rsidRDefault="007C0C5B" w:rsidP="00325C6A">
      <w:pPr>
        <w:pStyle w:val="Titre3"/>
      </w:pPr>
      <w:bookmarkStart w:id="1792" w:name="_Toc163750209"/>
      <w:r>
        <w:t>3</w:t>
      </w:r>
      <w:r w:rsidRPr="004F0C09">
        <w:t xml:space="preserve"> – Data checked and declared “</w:t>
      </w:r>
      <w:r>
        <w:t xml:space="preserve">Out of </w:t>
      </w:r>
      <w:r w:rsidR="002637DD">
        <w:t xml:space="preserve">instrument </w:t>
      </w:r>
      <w:r>
        <w:t>range</w:t>
      </w:r>
      <w:r w:rsidR="00FB1A7C">
        <w:t>/</w:t>
      </w:r>
      <w:commentRangeStart w:id="1793"/>
      <w:commentRangeStart w:id="1794"/>
      <w:r w:rsidR="00FB1A7C">
        <w:t>instrument failure”</w:t>
      </w:r>
      <w:commentRangeEnd w:id="1793"/>
      <w:r w:rsidR="008A6138">
        <w:rPr>
          <w:rStyle w:val="Marquedecommentaire"/>
        </w:rPr>
        <w:commentReference w:id="1793"/>
      </w:r>
      <w:bookmarkEnd w:id="1792"/>
      <w:commentRangeEnd w:id="1794"/>
      <w:r w:rsidR="008106BF">
        <w:rPr>
          <w:rStyle w:val="Marquedecommentaire"/>
          <w:rFonts w:eastAsiaTheme="minorHAnsi" w:cstheme="minorBidi"/>
          <w:b w:val="0"/>
          <w:bCs w:val="0"/>
          <w:lang w:eastAsia="en-US"/>
        </w:rPr>
        <w:commentReference w:id="1794"/>
      </w:r>
    </w:p>
    <w:p w14:paraId="397D9AE0" w14:textId="30F1EA2C" w:rsidR="00CE5F85" w:rsidRDefault="00B93C61" w:rsidP="00B12237">
      <w:r>
        <w:t>This covers the special case where the total amount of precipitation cannot be determined</w:t>
      </w:r>
      <w:r w:rsidR="00132A8B">
        <w:t xml:space="preserve"> due to </w:t>
      </w:r>
      <w:r w:rsidR="00C60DC4">
        <w:t>exce</w:t>
      </w:r>
      <w:r w:rsidR="001D447F">
        <w:t>e</w:t>
      </w:r>
      <w:r w:rsidR="00C60DC4">
        <w:t xml:space="preserve">ding the capacity of </w:t>
      </w:r>
      <w:r w:rsidR="001D447F">
        <w:t>a</w:t>
      </w:r>
      <w:r w:rsidR="00C60DC4">
        <w:t xml:space="preserve">n instrument such as a </w:t>
      </w:r>
      <w:proofErr w:type="spellStart"/>
      <w:r w:rsidR="00132A8B">
        <w:t>raingauge</w:t>
      </w:r>
      <w:proofErr w:type="spellEnd"/>
      <w:r w:rsidR="001D447F">
        <w:t xml:space="preserve"> (or instrument</w:t>
      </w:r>
      <w:r w:rsidR="00D629A1">
        <w:t>al</w:t>
      </w:r>
      <w:r w:rsidR="001D447F">
        <w:t xml:space="preserve"> </w:t>
      </w:r>
      <w:r w:rsidR="00902FC4">
        <w:t>failure)</w:t>
      </w:r>
      <w:r w:rsidR="00132A8B">
        <w:t xml:space="preserve">, but </w:t>
      </w:r>
      <w:r w:rsidR="00C42138">
        <w:t xml:space="preserve">a lower bound is known, i.e. the </w:t>
      </w:r>
      <w:r>
        <w:t>capacity of the gauge</w:t>
      </w:r>
      <w:r w:rsidR="00902FC4">
        <w:t>, or the total at which instrument failure occurs</w:t>
      </w:r>
      <w:r>
        <w:t>.</w:t>
      </w:r>
      <w:r w:rsidR="00132A8B">
        <w:t xml:space="preserve"> This situation typically applies in </w:t>
      </w:r>
      <w:r w:rsidR="00A01B69">
        <w:t>heavy rainfall situations which have obvious climatological and hydrological significance</w:t>
      </w:r>
      <w:r w:rsidR="004E4476">
        <w:t>, and where the gauge is manually read</w:t>
      </w:r>
      <w:r w:rsidR="00044C52">
        <w:t xml:space="preserve">. In such cases it is useful to record the </w:t>
      </w:r>
      <w:r w:rsidR="00AC41D6">
        <w:t xml:space="preserve">fact that a </w:t>
      </w:r>
      <w:r w:rsidR="009647C4">
        <w:t xml:space="preserve">significant </w:t>
      </w:r>
      <w:r w:rsidR="00AC41D6">
        <w:t xml:space="preserve">precipitation </w:t>
      </w:r>
      <w:r w:rsidR="009647C4">
        <w:t xml:space="preserve">event </w:t>
      </w:r>
      <w:r w:rsidR="00AC41D6">
        <w:t>occurred</w:t>
      </w:r>
      <w:r w:rsidR="00630D89">
        <w:t xml:space="preserve">, the exact amount of which is unknown, but at least </w:t>
      </w:r>
      <w:r w:rsidR="00AC41D6">
        <w:t>exceeds a</w:t>
      </w:r>
      <w:r w:rsidR="00B35D87">
        <w:t xml:space="preserve"> known threshold (</w:t>
      </w:r>
      <w:r w:rsidR="001D2478">
        <w:t xml:space="preserve">i.e., </w:t>
      </w:r>
      <w:r w:rsidR="00B35D87">
        <w:t>the capacity of the gauge</w:t>
      </w:r>
      <w:r w:rsidR="00E25679">
        <w:t>)</w:t>
      </w:r>
      <w:r w:rsidR="00B35D87">
        <w:t xml:space="preserve">. </w:t>
      </w:r>
    </w:p>
    <w:p w14:paraId="01EBD8F6" w14:textId="5BBC3554" w:rsidR="00D570E3" w:rsidRPr="00D570E3" w:rsidRDefault="00FC09B0" w:rsidP="00B12237">
      <w:pPr>
        <w:rPr>
          <w:rStyle w:val="cf01"/>
          <w:rFonts w:asciiTheme="minorHAnsi" w:hAnsiTheme="minorHAnsi" w:cstheme="minorHAnsi"/>
          <w:sz w:val="22"/>
          <w:szCs w:val="22"/>
        </w:rPr>
      </w:pPr>
      <w:r w:rsidRPr="00D570E3">
        <w:rPr>
          <w:rFonts w:cstheme="minorHAnsi"/>
        </w:rPr>
        <w:t>S</w:t>
      </w:r>
      <w:r w:rsidR="00534712" w:rsidRPr="00D570E3">
        <w:rPr>
          <w:rFonts w:cstheme="minorHAnsi"/>
        </w:rPr>
        <w:t xml:space="preserve">uch </w:t>
      </w:r>
      <w:r w:rsidR="000A5D58" w:rsidRPr="00D570E3">
        <w:rPr>
          <w:rFonts w:cstheme="minorHAnsi"/>
        </w:rPr>
        <w:t xml:space="preserve">a flag </w:t>
      </w:r>
      <w:r w:rsidR="00391E72" w:rsidRPr="00D570E3">
        <w:rPr>
          <w:rFonts w:cstheme="minorHAnsi"/>
        </w:rPr>
        <w:t xml:space="preserve">could also be </w:t>
      </w:r>
      <w:r w:rsidR="00D215E5">
        <w:rPr>
          <w:rFonts w:cstheme="minorHAnsi"/>
        </w:rPr>
        <w:t xml:space="preserve">considered </w:t>
      </w:r>
      <w:r w:rsidR="00391E72" w:rsidRPr="00D570E3">
        <w:rPr>
          <w:rFonts w:cstheme="minorHAnsi"/>
        </w:rPr>
        <w:t xml:space="preserve">in cases where </w:t>
      </w:r>
      <w:r w:rsidR="00BC03FD" w:rsidRPr="00D570E3">
        <w:rPr>
          <w:rFonts w:cstheme="minorHAnsi"/>
        </w:rPr>
        <w:t>a</w:t>
      </w:r>
      <w:r w:rsidR="00BC03FD" w:rsidRPr="00D570E3">
        <w:rPr>
          <w:rStyle w:val="cf01"/>
          <w:rFonts w:asciiTheme="minorHAnsi" w:hAnsiTheme="minorHAnsi" w:cstheme="minorHAnsi"/>
          <w:sz w:val="22"/>
          <w:szCs w:val="22"/>
        </w:rPr>
        <w:t xml:space="preserve">n </w:t>
      </w:r>
      <w:r w:rsidR="00057E5E">
        <w:rPr>
          <w:rStyle w:val="cf01"/>
          <w:rFonts w:asciiTheme="minorHAnsi" w:hAnsiTheme="minorHAnsi" w:cstheme="minorHAnsi"/>
          <w:sz w:val="22"/>
          <w:szCs w:val="22"/>
        </w:rPr>
        <w:t>automated instrumentation</w:t>
      </w:r>
      <w:r w:rsidR="00BC03FD" w:rsidRPr="00D570E3">
        <w:rPr>
          <w:rStyle w:val="cf01"/>
          <w:rFonts w:asciiTheme="minorHAnsi" w:hAnsiTheme="minorHAnsi" w:cstheme="minorHAnsi"/>
          <w:sz w:val="22"/>
          <w:szCs w:val="22"/>
        </w:rPr>
        <w:t>-related failure (</w:t>
      </w:r>
      <w:r w:rsidR="00413BC4">
        <w:rPr>
          <w:rStyle w:val="cf01"/>
          <w:rFonts w:asciiTheme="minorHAnsi" w:hAnsiTheme="minorHAnsi" w:cstheme="minorHAnsi"/>
          <w:sz w:val="22"/>
          <w:szCs w:val="22"/>
        </w:rPr>
        <w:t>e.</w:t>
      </w:r>
      <w:r w:rsidR="0043417A">
        <w:rPr>
          <w:rStyle w:val="cf01"/>
          <w:rFonts w:asciiTheme="minorHAnsi" w:hAnsiTheme="minorHAnsi" w:cstheme="minorHAnsi"/>
          <w:sz w:val="22"/>
          <w:szCs w:val="22"/>
        </w:rPr>
        <w:t>g</w:t>
      </w:r>
      <w:r w:rsidR="00413BC4">
        <w:rPr>
          <w:rStyle w:val="cf01"/>
          <w:rFonts w:asciiTheme="minorHAnsi" w:hAnsiTheme="minorHAnsi" w:cstheme="minorHAnsi"/>
          <w:sz w:val="22"/>
          <w:szCs w:val="22"/>
        </w:rPr>
        <w:t xml:space="preserve">. loss of </w:t>
      </w:r>
      <w:r w:rsidR="00BC03FD" w:rsidRPr="00D570E3">
        <w:rPr>
          <w:rStyle w:val="cf01"/>
          <w:rFonts w:asciiTheme="minorHAnsi" w:hAnsiTheme="minorHAnsi" w:cstheme="minorHAnsi"/>
          <w:sz w:val="22"/>
          <w:szCs w:val="22"/>
        </w:rPr>
        <w:t>communications, etc) enables a lower bound to be established</w:t>
      </w:r>
      <w:r w:rsidR="00963CEF">
        <w:rPr>
          <w:rStyle w:val="cf01"/>
          <w:rFonts w:asciiTheme="minorHAnsi" w:hAnsiTheme="minorHAnsi" w:cstheme="minorHAnsi"/>
          <w:sz w:val="22"/>
          <w:szCs w:val="22"/>
        </w:rPr>
        <w:t>; for instance</w:t>
      </w:r>
      <w:r w:rsidR="00C4253C">
        <w:rPr>
          <w:rStyle w:val="cf01"/>
          <w:rFonts w:asciiTheme="minorHAnsi" w:hAnsiTheme="minorHAnsi" w:cstheme="minorHAnsi"/>
          <w:sz w:val="22"/>
          <w:szCs w:val="22"/>
        </w:rPr>
        <w:t>,</w:t>
      </w:r>
      <w:r w:rsidR="00963CEF">
        <w:rPr>
          <w:rStyle w:val="cf01"/>
          <w:rFonts w:asciiTheme="minorHAnsi" w:hAnsiTheme="minorHAnsi" w:cstheme="minorHAnsi"/>
          <w:sz w:val="22"/>
          <w:szCs w:val="22"/>
        </w:rPr>
        <w:t xml:space="preserve"> </w:t>
      </w:r>
      <w:r w:rsidR="00057E5E">
        <w:rPr>
          <w:rStyle w:val="cf01"/>
          <w:rFonts w:asciiTheme="minorHAnsi" w:hAnsiTheme="minorHAnsi" w:cstheme="minorHAnsi"/>
          <w:sz w:val="22"/>
          <w:szCs w:val="22"/>
        </w:rPr>
        <w:t xml:space="preserve">during a rainfall event </w:t>
      </w:r>
      <w:r w:rsidR="00963CEF">
        <w:rPr>
          <w:rStyle w:val="cf01"/>
          <w:rFonts w:asciiTheme="minorHAnsi" w:hAnsiTheme="minorHAnsi" w:cstheme="minorHAnsi"/>
          <w:sz w:val="22"/>
          <w:szCs w:val="22"/>
        </w:rPr>
        <w:t xml:space="preserve">where </w:t>
      </w:r>
      <w:r w:rsidR="00D215E5">
        <w:rPr>
          <w:rStyle w:val="cf01"/>
          <w:rFonts w:asciiTheme="minorHAnsi" w:hAnsiTheme="minorHAnsi" w:cstheme="minorHAnsi"/>
          <w:sz w:val="22"/>
          <w:szCs w:val="22"/>
        </w:rPr>
        <w:t xml:space="preserve">precipitation has occurred, but the </w:t>
      </w:r>
      <w:r w:rsidR="00C04CA6">
        <w:rPr>
          <w:rStyle w:val="cf01"/>
          <w:rFonts w:asciiTheme="minorHAnsi" w:hAnsiTheme="minorHAnsi" w:cstheme="minorHAnsi"/>
          <w:sz w:val="22"/>
          <w:szCs w:val="22"/>
        </w:rPr>
        <w:t xml:space="preserve">instrument fails before the end of the rain event. In </w:t>
      </w:r>
      <w:r w:rsidR="00C04CA6">
        <w:rPr>
          <w:rStyle w:val="cf01"/>
          <w:rFonts w:asciiTheme="minorHAnsi" w:hAnsiTheme="minorHAnsi" w:cstheme="minorHAnsi"/>
          <w:sz w:val="22"/>
          <w:szCs w:val="22"/>
        </w:rPr>
        <w:lastRenderedPageBreak/>
        <w:t xml:space="preserve">such cases it is at the discretion of the </w:t>
      </w:r>
      <w:r w:rsidR="00C20ECB">
        <w:rPr>
          <w:rStyle w:val="cf01"/>
          <w:rFonts w:asciiTheme="minorHAnsi" w:hAnsiTheme="minorHAnsi" w:cstheme="minorHAnsi"/>
          <w:sz w:val="22"/>
          <w:szCs w:val="22"/>
        </w:rPr>
        <w:t>NMHS as to whether this approach should be used, or whether the value is simply flagged as “missing</w:t>
      </w:r>
      <w:r w:rsidR="00A122C8">
        <w:rPr>
          <w:rStyle w:val="Appeldenotedefin"/>
          <w:rFonts w:cstheme="minorHAnsi"/>
        </w:rPr>
        <w:endnoteReference w:id="2"/>
      </w:r>
      <w:r w:rsidR="00C20ECB">
        <w:rPr>
          <w:rStyle w:val="cf01"/>
          <w:rFonts w:asciiTheme="minorHAnsi" w:hAnsiTheme="minorHAnsi" w:cstheme="minorHAnsi"/>
          <w:sz w:val="22"/>
          <w:szCs w:val="22"/>
        </w:rPr>
        <w:t>”</w:t>
      </w:r>
      <w:r w:rsidR="00D215E5">
        <w:rPr>
          <w:rStyle w:val="cf01"/>
          <w:rFonts w:asciiTheme="minorHAnsi" w:hAnsiTheme="minorHAnsi" w:cstheme="minorHAnsi"/>
          <w:sz w:val="22"/>
          <w:szCs w:val="22"/>
        </w:rPr>
        <w:t xml:space="preserve">. </w:t>
      </w:r>
      <w:r w:rsidR="00583D94">
        <w:rPr>
          <w:rStyle w:val="cf01"/>
          <w:rFonts w:asciiTheme="minorHAnsi" w:hAnsiTheme="minorHAnsi" w:cstheme="minorHAnsi"/>
          <w:sz w:val="22"/>
          <w:szCs w:val="22"/>
        </w:rPr>
        <w:t xml:space="preserve">See the </w:t>
      </w:r>
      <w:r w:rsidR="008D6106">
        <w:rPr>
          <w:rStyle w:val="cf01"/>
          <w:rFonts w:asciiTheme="minorHAnsi" w:hAnsiTheme="minorHAnsi" w:cstheme="minorHAnsi"/>
          <w:sz w:val="22"/>
          <w:szCs w:val="22"/>
        </w:rPr>
        <w:t xml:space="preserve">Use Case example </w:t>
      </w:r>
      <w:r w:rsidR="002B53E6">
        <w:rPr>
          <w:rStyle w:val="cf01"/>
          <w:rFonts w:asciiTheme="minorHAnsi" w:hAnsiTheme="minorHAnsi" w:cstheme="minorHAnsi"/>
          <w:sz w:val="22"/>
          <w:szCs w:val="22"/>
        </w:rPr>
        <w:t xml:space="preserve">6.3.4 below. </w:t>
      </w:r>
    </w:p>
    <w:p w14:paraId="640E2824" w14:textId="553460CB" w:rsidR="003F18B4" w:rsidRPr="004F0EE0" w:rsidRDefault="003F18B4" w:rsidP="00B12237">
      <w:pPr>
        <w:rPr>
          <w:rFonts w:cs="Calibri"/>
          <w:color w:val="000000" w:themeColor="text1"/>
        </w:rPr>
      </w:pPr>
      <w:r>
        <w:t xml:space="preserve">A similar situation may occur </w:t>
      </w:r>
      <w:r w:rsidR="00EC7A45">
        <w:t xml:space="preserve">in the case of </w:t>
      </w:r>
      <w:r w:rsidR="00783321">
        <w:t xml:space="preserve">new snow depth </w:t>
      </w:r>
      <w:r>
        <w:t>if a gauge becomes blocked with snow</w:t>
      </w:r>
      <w:r w:rsidR="004846F3">
        <w:t xml:space="preserve"> (see example in 6.3.8 below)</w:t>
      </w:r>
      <w:r>
        <w:t xml:space="preserve">. </w:t>
      </w:r>
    </w:p>
    <w:p w14:paraId="06487A90" w14:textId="77777777" w:rsidR="009D231D" w:rsidRDefault="009D231D" w:rsidP="00B12237">
      <w:pPr>
        <w:rPr>
          <w:b/>
          <w:bCs/>
          <w:sz w:val="24"/>
          <w:szCs w:val="24"/>
        </w:rPr>
      </w:pPr>
    </w:p>
    <w:p w14:paraId="45DAC843" w14:textId="1457C5B5" w:rsidR="009E135D" w:rsidRPr="005A5D19" w:rsidRDefault="009E135D" w:rsidP="00325C6A">
      <w:pPr>
        <w:pStyle w:val="Titre3"/>
      </w:pPr>
      <w:bookmarkStart w:id="1795" w:name="_Toc163750210"/>
      <w:r w:rsidRPr="005A5D19">
        <w:t>4</w:t>
      </w:r>
      <w:r w:rsidR="005A5D19" w:rsidRPr="005A5D19">
        <w:t xml:space="preserve"> -</w:t>
      </w:r>
      <w:r w:rsidRPr="005A5D19">
        <w:t>Data checked and declared aggregated and out of instrument range</w:t>
      </w:r>
      <w:bookmarkEnd w:id="1795"/>
      <w:r w:rsidRPr="005A5D19">
        <w:t xml:space="preserve"> </w:t>
      </w:r>
    </w:p>
    <w:p w14:paraId="5356C793" w14:textId="1DD2BB94" w:rsidR="003C0211" w:rsidRDefault="007F67F9" w:rsidP="00B12237">
      <w:r>
        <w:t xml:space="preserve">As the name implies, this </w:t>
      </w:r>
      <w:r w:rsidR="000B1822">
        <w:t xml:space="preserve">is a combination of </w:t>
      </w:r>
      <w:r w:rsidR="005C60F4">
        <w:t xml:space="preserve">the previous two situations, flagging a </w:t>
      </w:r>
      <w:r w:rsidR="009E135D">
        <w:t>situation whe</w:t>
      </w:r>
      <w:r w:rsidR="005C60F4">
        <w:t>re</w:t>
      </w:r>
      <w:r w:rsidR="009E135D">
        <w:t xml:space="preserve"> the amount of precipitation assigned for a day represents </w:t>
      </w:r>
      <w:r w:rsidR="00C1368B">
        <w:t>an a</w:t>
      </w:r>
      <w:r w:rsidR="0073041F">
        <w:t xml:space="preserve">ccumulated </w:t>
      </w:r>
      <w:r w:rsidR="00C1368B">
        <w:t>total spanning two or more days</w:t>
      </w:r>
      <w:r w:rsidR="009E135D">
        <w:t xml:space="preserve">, </w:t>
      </w:r>
      <w:r w:rsidR="0033551E">
        <w:t xml:space="preserve">AND the situation represents </w:t>
      </w:r>
      <w:r w:rsidR="009E135D">
        <w:t>an overflowed</w:t>
      </w:r>
      <w:r w:rsidR="00DC57FC">
        <w:t xml:space="preserve"> gauge </w:t>
      </w:r>
      <w:r w:rsidR="009E135D">
        <w:t xml:space="preserve">/underestimated </w:t>
      </w:r>
      <w:r w:rsidR="00DC57FC">
        <w:t xml:space="preserve">total </w:t>
      </w:r>
      <w:r w:rsidR="009E135D">
        <w:t>case</w:t>
      </w:r>
      <w:r w:rsidR="00AF79CC">
        <w:t xml:space="preserve">. </w:t>
      </w:r>
    </w:p>
    <w:p w14:paraId="03A7119F" w14:textId="77777777" w:rsidR="009D231D" w:rsidRDefault="009D231D" w:rsidP="00B12237">
      <w:pPr>
        <w:rPr>
          <w:b/>
          <w:bCs/>
          <w:sz w:val="24"/>
          <w:szCs w:val="24"/>
        </w:rPr>
      </w:pPr>
    </w:p>
    <w:p w14:paraId="71814FD5" w14:textId="25929691" w:rsidR="00853A34" w:rsidRDefault="00FE4E7C" w:rsidP="00325C6A">
      <w:pPr>
        <w:pStyle w:val="Titre3"/>
      </w:pPr>
      <w:bookmarkStart w:id="1796" w:name="_Toc163750211"/>
      <w:r w:rsidRPr="0072451C">
        <w:t>5 – Parameter is not measured at the station</w:t>
      </w:r>
      <w:r>
        <w:t>.</w:t>
      </w:r>
      <w:bookmarkEnd w:id="1796"/>
      <w:r>
        <w:t xml:space="preserve"> </w:t>
      </w:r>
    </w:p>
    <w:p w14:paraId="1F64356A" w14:textId="1932AA0C" w:rsidR="00FE4E7C" w:rsidRDefault="00FE4E7C" w:rsidP="00B12237">
      <w:r>
        <w:t xml:space="preserve">The station does not have the instrumentation to be able to measure this parameter. E.g. no instrument for measuring snow. </w:t>
      </w:r>
      <w:r w:rsidR="008656CA">
        <w:t xml:space="preserve"> This classification would also apply if </w:t>
      </w:r>
      <w:r>
        <w:t>the instrument</w:t>
      </w:r>
      <w:r w:rsidR="003E32EF">
        <w:t>ation</w:t>
      </w:r>
      <w:r>
        <w:t xml:space="preserve"> is </w:t>
      </w:r>
      <w:r w:rsidR="003E32EF">
        <w:t xml:space="preserve">available, but is </w:t>
      </w:r>
      <w:r>
        <w:t>non-operati</w:t>
      </w:r>
      <w:r w:rsidR="003E32EF">
        <w:t xml:space="preserve">onal </w:t>
      </w:r>
      <w:r>
        <w:t>at that date</w:t>
      </w:r>
      <w:r w:rsidR="00424B62">
        <w:t xml:space="preserve"> due to maintenance</w:t>
      </w:r>
      <w:r w:rsidR="008656CA">
        <w:t>, damage</w:t>
      </w:r>
      <w:r w:rsidR="00424B62">
        <w:t xml:space="preserve"> or some other cause. </w:t>
      </w:r>
    </w:p>
    <w:p w14:paraId="0BCE38D3" w14:textId="77777777" w:rsidR="00D20889" w:rsidRDefault="00D20889" w:rsidP="00B12237">
      <w:pPr>
        <w:rPr>
          <w:rFonts w:ascii="Arial" w:hAnsi="Arial" w:cs="Arial"/>
          <w:b/>
          <w:bCs/>
        </w:rPr>
      </w:pPr>
    </w:p>
    <w:p w14:paraId="79280DCF" w14:textId="2C3F19D1" w:rsidR="0072451C" w:rsidRPr="009F428C" w:rsidRDefault="00370490" w:rsidP="00325C6A">
      <w:pPr>
        <w:pStyle w:val="Titre3"/>
      </w:pPr>
      <w:bookmarkStart w:id="1797" w:name="_Toc163750212"/>
      <w:r w:rsidRPr="00E47FD1">
        <w:t>6 – Data value not provided</w:t>
      </w:r>
      <w:r w:rsidRPr="009F428C">
        <w:t>.</w:t>
      </w:r>
      <w:bookmarkEnd w:id="1797"/>
      <w:r w:rsidRPr="009F428C">
        <w:t xml:space="preserve"> </w:t>
      </w:r>
    </w:p>
    <w:p w14:paraId="6A0957BD" w14:textId="641C1984" w:rsidR="00467662" w:rsidRDefault="006D661B" w:rsidP="00B12237">
      <w:r>
        <w:t xml:space="preserve">The </w:t>
      </w:r>
      <w:r w:rsidR="005A12FC">
        <w:t>daily value</w:t>
      </w:r>
      <w:r>
        <w:t xml:space="preserve"> is missing</w:t>
      </w:r>
      <w:r w:rsidR="005A12FC">
        <w:t>. There are several possible reasons for this</w:t>
      </w:r>
      <w:r w:rsidR="00D43903">
        <w:t xml:space="preserve">: - </w:t>
      </w:r>
      <w:r>
        <w:t>transmission problem</w:t>
      </w:r>
      <w:r w:rsidR="00467662">
        <w:t xml:space="preserve">; </w:t>
      </w:r>
      <w:r>
        <w:t xml:space="preserve">observer </w:t>
      </w:r>
      <w:proofErr w:type="gramStart"/>
      <w:r>
        <w:t>absent</w:t>
      </w:r>
      <w:r w:rsidR="00467662">
        <w:t xml:space="preserve">; </w:t>
      </w:r>
      <w:r>
        <w:t xml:space="preserve"> a</w:t>
      </w:r>
      <w:proofErr w:type="gramEnd"/>
      <w:r>
        <w:t xml:space="preserve"> </w:t>
      </w:r>
      <w:r w:rsidR="00261B68">
        <w:t xml:space="preserve">doubtful value that </w:t>
      </w:r>
      <w:r>
        <w:t>the data provider</w:t>
      </w:r>
      <w:r w:rsidR="00261B68">
        <w:t xml:space="preserve"> considers </w:t>
      </w:r>
      <w:r w:rsidR="00714909">
        <w:t xml:space="preserve">so unlikely that it is not </w:t>
      </w:r>
      <w:r w:rsidR="00347DC1">
        <w:t xml:space="preserve">scientifically justifiable to provide it (see above under </w:t>
      </w:r>
      <w:r w:rsidR="00635D36">
        <w:t xml:space="preserve">note </w:t>
      </w:r>
      <w:r w:rsidR="00347DC1">
        <w:t>“</w:t>
      </w:r>
      <w:r w:rsidR="00347DC1" w:rsidRPr="00E40655">
        <w:rPr>
          <w:i/>
          <w:iCs/>
        </w:rPr>
        <w:t xml:space="preserve">Data checked and declared </w:t>
      </w:r>
      <w:commentRangeStart w:id="1798"/>
      <w:commentRangeStart w:id="1799"/>
      <w:r w:rsidR="00046F1D">
        <w:rPr>
          <w:i/>
          <w:iCs/>
        </w:rPr>
        <w:t>Suspect</w:t>
      </w:r>
      <w:commentRangeEnd w:id="1798"/>
      <w:r w:rsidR="00540865">
        <w:rPr>
          <w:rStyle w:val="Marquedecommentaire"/>
        </w:rPr>
        <w:commentReference w:id="1798"/>
      </w:r>
      <w:commentRangeEnd w:id="1799"/>
      <w:r w:rsidR="008106BF">
        <w:rPr>
          <w:rStyle w:val="Marquedecommentaire"/>
        </w:rPr>
        <w:commentReference w:id="1799"/>
      </w:r>
      <w:r w:rsidR="00E40655">
        <w:t>”</w:t>
      </w:r>
    </w:p>
    <w:p w14:paraId="2447FBA6" w14:textId="77777777" w:rsidR="0076279F" w:rsidRDefault="0076279F" w:rsidP="00B12237">
      <w:pPr>
        <w:rPr>
          <w:b/>
          <w:bCs/>
        </w:rPr>
      </w:pPr>
    </w:p>
    <w:p w14:paraId="0980743E" w14:textId="331769F0" w:rsidR="00E40655" w:rsidRPr="009F428C" w:rsidRDefault="00E40655" w:rsidP="00325C6A">
      <w:pPr>
        <w:pStyle w:val="Titre3"/>
      </w:pPr>
      <w:bookmarkStart w:id="1800" w:name="_Toc163750213"/>
      <w:r w:rsidRPr="00E47FD1">
        <w:t xml:space="preserve">7 - </w:t>
      </w:r>
      <w:r w:rsidR="006D661B" w:rsidRPr="00E47FD1">
        <w:t>Data unchecked</w:t>
      </w:r>
      <w:r w:rsidR="006D661B" w:rsidRPr="009F428C">
        <w:t xml:space="preserve"> </w:t>
      </w:r>
      <w:r w:rsidR="00CC369D">
        <w:rPr>
          <w:rStyle w:val="Appelnotedebasdep"/>
          <w:b w:val="0"/>
          <w:bCs w:val="0"/>
        </w:rPr>
        <w:footnoteReference w:id="3"/>
      </w:r>
      <w:bookmarkEnd w:id="1800"/>
    </w:p>
    <w:p w14:paraId="53383ED2" w14:textId="009C2EFE" w:rsidR="00370490" w:rsidRDefault="006D661B" w:rsidP="00B12237">
      <w:r>
        <w:t xml:space="preserve">No </w:t>
      </w:r>
      <w:r w:rsidR="0076279F">
        <w:t>QC</w:t>
      </w:r>
      <w:r>
        <w:t xml:space="preserve"> processes have been performed on the data</w:t>
      </w:r>
      <w:r w:rsidR="000D1AA3">
        <w:t xml:space="preserve"> other tha</w:t>
      </w:r>
      <w:r w:rsidR="00D27F1B">
        <w:t>n</w:t>
      </w:r>
      <w:r w:rsidR="000D1AA3">
        <w:t xml:space="preserve"> perhaps </w:t>
      </w:r>
      <w:r w:rsidR="00902BCD">
        <w:t>AWS C</w:t>
      </w:r>
      <w:r w:rsidR="00732591">
        <w:t xml:space="preserve">entral </w:t>
      </w:r>
      <w:r w:rsidR="00902BCD">
        <w:t>P</w:t>
      </w:r>
      <w:r w:rsidR="00732591">
        <w:t xml:space="preserve">rocessing </w:t>
      </w:r>
      <w:r w:rsidR="00902BCD">
        <w:t>U</w:t>
      </w:r>
      <w:r w:rsidR="00732591">
        <w:t xml:space="preserve">nit </w:t>
      </w:r>
      <w:r w:rsidR="00902BCD">
        <w:t>tests, database i</w:t>
      </w:r>
      <w:r w:rsidR="00EE3DD2">
        <w:t>n</w:t>
      </w:r>
      <w:r w:rsidR="00902BCD">
        <w:t xml:space="preserve">gest checks, </w:t>
      </w:r>
      <w:r w:rsidR="00B429FF">
        <w:t xml:space="preserve">etc </w:t>
      </w:r>
      <w:r w:rsidR="00902BCD">
        <w:t xml:space="preserve">which will </w:t>
      </w:r>
      <w:r w:rsidR="00675F34">
        <w:t>normally b</w:t>
      </w:r>
      <w:r w:rsidR="00902BCD">
        <w:t xml:space="preserve">e </w:t>
      </w:r>
      <w:r w:rsidR="00EE3DD2">
        <w:t>confined to format or constraint tests</w:t>
      </w:r>
      <w:r w:rsidR="00A52901">
        <w:t xml:space="preserve">, and thus will only catch </w:t>
      </w:r>
      <w:r w:rsidR="00675F34">
        <w:t xml:space="preserve">gross errors, </w:t>
      </w:r>
      <w:r w:rsidR="0025243D">
        <w:t xml:space="preserve">e.g., </w:t>
      </w:r>
      <w:r w:rsidR="00A52901">
        <w:t xml:space="preserve">data </w:t>
      </w:r>
      <w:r w:rsidR="00E86BAE">
        <w:t>that are physically impossible</w:t>
      </w:r>
      <w:r w:rsidR="00920D2F">
        <w:t>, or nearly so</w:t>
      </w:r>
      <w:r w:rsidR="00E86BAE">
        <w:t xml:space="preserve">. </w:t>
      </w:r>
      <w:r w:rsidR="00C332A1">
        <w:t xml:space="preserve">When assigning “Data unchecked” to a value </w:t>
      </w:r>
      <w:r w:rsidR="007C1D1F">
        <w:t xml:space="preserve">to be reported </w:t>
      </w:r>
      <w:r w:rsidR="00E86BAE">
        <w:t xml:space="preserve">in </w:t>
      </w:r>
      <w:r w:rsidR="006A29DA">
        <w:t>DAYCLI</w:t>
      </w:r>
      <w:r w:rsidR="00E86BAE">
        <w:t xml:space="preserve"> messages</w:t>
      </w:r>
      <w:r w:rsidR="007C1D1F">
        <w:t>, the implication is that</w:t>
      </w:r>
      <w:r w:rsidR="00E86BAE">
        <w:t xml:space="preserve"> </w:t>
      </w:r>
      <w:r>
        <w:t xml:space="preserve">no </w:t>
      </w:r>
      <w:r w:rsidR="00B429FF">
        <w:t xml:space="preserve">additional </w:t>
      </w:r>
      <w:r w:rsidR="007F6A5F">
        <w:t>QC</w:t>
      </w:r>
      <w:r>
        <w:t xml:space="preserve"> </w:t>
      </w:r>
      <w:r w:rsidR="00CC5073">
        <w:t>checking has b</w:t>
      </w:r>
      <w:r>
        <w:t>een performed on the data except format or constraint tests</w:t>
      </w:r>
      <w:r w:rsidR="009F428C">
        <w:t xml:space="preserve">, </w:t>
      </w:r>
      <w:r w:rsidR="00B429FF">
        <w:t xml:space="preserve">that is, there have been no checks on internal consistency, </w:t>
      </w:r>
      <w:r>
        <w:t>statistical</w:t>
      </w:r>
      <w:r w:rsidR="00B429FF">
        <w:t xml:space="preserve"> (range) checks, </w:t>
      </w:r>
      <w:r w:rsidR="009B24FB">
        <w:t xml:space="preserve">temporal or </w:t>
      </w:r>
      <w:r>
        <w:t>spatial con</w:t>
      </w:r>
      <w:r w:rsidR="00B429FF">
        <w:t xml:space="preserve">sistency checks, </w:t>
      </w:r>
      <w:r w:rsidR="00D54DFD">
        <w:t xml:space="preserve">or other checks as described in WMO No 1269, Annex 1. </w:t>
      </w:r>
    </w:p>
    <w:p w14:paraId="406B9100" w14:textId="77777777" w:rsidR="00065497" w:rsidRDefault="00065497" w:rsidP="00B12237">
      <w:pPr>
        <w:rPr>
          <w:b/>
          <w:bCs/>
        </w:rPr>
      </w:pPr>
    </w:p>
    <w:p w14:paraId="6DF3A037" w14:textId="6DE334C0" w:rsidR="00701EB1" w:rsidRDefault="00701EB1" w:rsidP="00325C6A">
      <w:pPr>
        <w:pStyle w:val="Titre3"/>
      </w:pPr>
      <w:bookmarkStart w:id="1801" w:name="_Toc163750214"/>
      <w:r w:rsidRPr="00E47FD1">
        <w:t>255 –</w:t>
      </w:r>
      <w:r w:rsidR="005E4507" w:rsidRPr="00E47FD1">
        <w:t xml:space="preserve"> </w:t>
      </w:r>
      <w:r w:rsidR="00320088" w:rsidRPr="00E47FD1">
        <w:t>Quality control information is unavailable</w:t>
      </w:r>
      <w:r w:rsidR="00320088">
        <w:t>.</w:t>
      </w:r>
      <w:bookmarkEnd w:id="1801"/>
      <w:r w:rsidR="00320088">
        <w:t xml:space="preserve"> </w:t>
      </w:r>
    </w:p>
    <w:p w14:paraId="68239830" w14:textId="17DAC256" w:rsidR="00E51204" w:rsidRDefault="00E51204" w:rsidP="00B12237">
      <w:r>
        <w:lastRenderedPageBreak/>
        <w:t xml:space="preserve">A data value is available, but no information is provided on quality control, even </w:t>
      </w:r>
      <w:r w:rsidR="004452BB">
        <w:t xml:space="preserve">as to </w:t>
      </w:r>
      <w:r>
        <w:t xml:space="preserve">whether the value has been checked or not. </w:t>
      </w:r>
    </w:p>
    <w:p w14:paraId="635C0946" w14:textId="4627E91F" w:rsidR="00933504" w:rsidRPr="00072D75" w:rsidRDefault="00933504" w:rsidP="00B12237">
      <w:pPr>
        <w:rPr>
          <w:rFonts w:cs="Calibri"/>
          <w:color w:val="000000" w:themeColor="text1"/>
          <w:sz w:val="24"/>
          <w:szCs w:val="24"/>
        </w:rPr>
      </w:pPr>
      <w:r>
        <w:t xml:space="preserve">To assist Members, some examples of typical situations, and </w:t>
      </w:r>
      <w:r w:rsidR="009113FF">
        <w:t xml:space="preserve">recommendations on how to assign Quality Flags, are provided in the next </w:t>
      </w:r>
      <w:r w:rsidR="007F5980">
        <w:t>S</w:t>
      </w:r>
      <w:r w:rsidR="009113FF">
        <w:t xml:space="preserve">ection. </w:t>
      </w:r>
    </w:p>
    <w:p w14:paraId="0D3DFAAF" w14:textId="77777777" w:rsidR="00696C2A" w:rsidRPr="00B12237" w:rsidRDefault="00696C2A" w:rsidP="00B12237">
      <w:pPr>
        <w:rPr>
          <w:rFonts w:cs="Calibri"/>
          <w:color w:val="7030A0"/>
          <w:sz w:val="24"/>
          <w:szCs w:val="24"/>
        </w:rPr>
      </w:pPr>
    </w:p>
    <w:p w14:paraId="4B2E4F44" w14:textId="27D1BEA1" w:rsidR="00493B9A" w:rsidRDefault="00493B9A" w:rsidP="00837629">
      <w:pPr>
        <w:pStyle w:val="Titre2"/>
      </w:pPr>
      <w:bookmarkStart w:id="1802" w:name="_Toc163750215"/>
      <w:r w:rsidRPr="00B87F8E">
        <w:t xml:space="preserve">Illustrative </w:t>
      </w:r>
      <w:r w:rsidR="00B12237" w:rsidRPr="00B87F8E">
        <w:t xml:space="preserve">Use Cases </w:t>
      </w:r>
      <w:r w:rsidR="007D3318" w:rsidRPr="00B87F8E">
        <w:t xml:space="preserve">for the assignment </w:t>
      </w:r>
      <w:r w:rsidRPr="00B87F8E">
        <w:t>of QC flags</w:t>
      </w:r>
      <w:r w:rsidR="008F4776">
        <w:t xml:space="preserve"> in DAYCLI reports</w:t>
      </w:r>
      <w:r w:rsidRPr="001F7B83">
        <w:t>.</w:t>
      </w:r>
      <w:bookmarkEnd w:id="1802"/>
      <w:r w:rsidRPr="001F7B83">
        <w:t xml:space="preserve"> </w:t>
      </w:r>
    </w:p>
    <w:p w14:paraId="450B84B2" w14:textId="6585D343" w:rsidR="00864E6D" w:rsidRDefault="00493B9A">
      <w:r>
        <w:rPr>
          <w:rFonts w:ascii="Arial" w:hAnsi="Arial" w:cs="Arial"/>
          <w:b/>
          <w:bCs/>
          <w:color w:val="7030A0"/>
        </w:rPr>
        <w:t>T</w:t>
      </w:r>
      <w:r w:rsidR="00864E6D">
        <w:t xml:space="preserve">his Section </w:t>
      </w:r>
      <w:r w:rsidR="00D80DE0">
        <w:t>provides examples of how to correctly code</w:t>
      </w:r>
      <w:r w:rsidR="00E576BC">
        <w:t xml:space="preserve"> the QC flags</w:t>
      </w:r>
      <w:r w:rsidR="00DB4207">
        <w:t xml:space="preserve"> indicating</w:t>
      </w:r>
      <w:r w:rsidR="005C005A">
        <w:t xml:space="preserve"> quality</w:t>
      </w:r>
      <w:r w:rsidR="004F5550">
        <w:t>, including some of the more complex cases</w:t>
      </w:r>
      <w:r w:rsidR="005C005A">
        <w:t xml:space="preserve">. </w:t>
      </w:r>
    </w:p>
    <w:p w14:paraId="48443AEB" w14:textId="760F53B7" w:rsidR="00CF388E" w:rsidRDefault="00CB0D76">
      <w:r>
        <w:t>Note: it is important to distinguish between situations where</w:t>
      </w:r>
      <w:r w:rsidR="00CF388E">
        <w:t>:</w:t>
      </w:r>
    </w:p>
    <w:p w14:paraId="025A6A70" w14:textId="74DE60F4" w:rsidR="00CF388E" w:rsidRDefault="00CB0D76" w:rsidP="00057D18">
      <w:pPr>
        <w:pStyle w:val="Paragraphedeliste"/>
        <w:numPr>
          <w:ilvl w:val="0"/>
          <w:numId w:val="4"/>
        </w:numPr>
      </w:pPr>
      <w:r>
        <w:t xml:space="preserve">a </w:t>
      </w:r>
      <w:r w:rsidR="004B3621">
        <w:t>p</w:t>
      </w:r>
      <w:r>
        <w:t>arameter (e.g. snowfall) is not measured</w:t>
      </w:r>
      <w:r w:rsidR="00CF388E">
        <w:t xml:space="preserve">; </w:t>
      </w:r>
    </w:p>
    <w:p w14:paraId="43B3F051" w14:textId="214733B0" w:rsidR="00CC0B08" w:rsidRDefault="005C0DD9" w:rsidP="00057D18">
      <w:pPr>
        <w:pStyle w:val="Paragraphedeliste"/>
        <w:numPr>
          <w:ilvl w:val="0"/>
          <w:numId w:val="4"/>
        </w:numPr>
      </w:pPr>
      <w:r>
        <w:t xml:space="preserve">measurements are generally made, but </w:t>
      </w:r>
      <w:r w:rsidR="00CF388E">
        <w:t xml:space="preserve">a </w:t>
      </w:r>
      <w:r w:rsidR="00CB0D76">
        <w:t xml:space="preserve">daily value </w:t>
      </w:r>
      <w:r w:rsidR="00AE1352">
        <w:t xml:space="preserve">is </w:t>
      </w:r>
      <w:r w:rsidR="00CB0D76">
        <w:t>not provided</w:t>
      </w:r>
      <w:r w:rsidR="00CC0B08">
        <w:t xml:space="preserve">; or </w:t>
      </w:r>
    </w:p>
    <w:p w14:paraId="33326652" w14:textId="401B21E4" w:rsidR="00CC0B08" w:rsidRDefault="00CB0D76" w:rsidP="00057D18">
      <w:pPr>
        <w:pStyle w:val="Paragraphedeliste"/>
        <w:numPr>
          <w:ilvl w:val="0"/>
          <w:numId w:val="4"/>
        </w:numPr>
      </w:pPr>
      <w:r>
        <w:t>QC</w:t>
      </w:r>
      <w:r w:rsidR="00AA5403">
        <w:t xml:space="preserve"> information </w:t>
      </w:r>
      <w:r w:rsidR="005C005A">
        <w:t xml:space="preserve">is </w:t>
      </w:r>
      <w:r>
        <w:t xml:space="preserve">not provided (i.e. QC missing = flag </w:t>
      </w:r>
      <w:r w:rsidR="00EE29C5">
        <w:t>25</w:t>
      </w:r>
      <w:r>
        <w:t xml:space="preserve">5 in schema). </w:t>
      </w:r>
    </w:p>
    <w:p w14:paraId="08720931" w14:textId="199B3AEB" w:rsidR="00EE4C61" w:rsidRPr="00325C6A" w:rsidRDefault="00CB0D76" w:rsidP="00325C6A">
      <w:pPr>
        <w:pStyle w:val="Titre3"/>
      </w:pPr>
      <w:bookmarkStart w:id="1803" w:name="_Toc163750216"/>
      <w:r w:rsidRPr="00325C6A">
        <w:t>Use case: Parameter not measured at the station</w:t>
      </w:r>
      <w:bookmarkEnd w:id="1803"/>
      <w:r w:rsidRPr="00325C6A">
        <w:t xml:space="preserve"> </w:t>
      </w:r>
    </w:p>
    <w:p w14:paraId="374ECB96" w14:textId="11EBB610" w:rsidR="00C2498D" w:rsidRDefault="00373EC3">
      <w:r>
        <w:t xml:space="preserve">Typical examples of such cases </w:t>
      </w:r>
      <w:r w:rsidR="005814E3">
        <w:t xml:space="preserve">include, </w:t>
      </w:r>
      <w:r w:rsidR="00CD32C4">
        <w:t xml:space="preserve">for instance, </w:t>
      </w:r>
      <w:r w:rsidR="00CB0D76">
        <w:t xml:space="preserve">snow in a tropical lowland country, or snow is only measured seasonally. In that case, </w:t>
      </w:r>
      <w:r w:rsidR="000D3EC3">
        <w:t xml:space="preserve">the </w:t>
      </w:r>
      <w:r w:rsidR="00CB0D76">
        <w:t xml:space="preserve">QC code is </w:t>
      </w:r>
      <w:r w:rsidR="00AD548F">
        <w:t>5</w:t>
      </w:r>
      <w:r w:rsidR="00C2498D">
        <w:t>:</w:t>
      </w:r>
      <w:r w:rsidR="00CB0D76">
        <w:t xml:space="preserve"> </w:t>
      </w:r>
      <w:r w:rsidR="005E7632">
        <w:t xml:space="preserve"> Parameter is not measured at the station. </w:t>
      </w:r>
    </w:p>
    <w:p w14:paraId="12013DCB" w14:textId="0B766346" w:rsidR="005E7632" w:rsidRDefault="0043094E">
      <w:r>
        <w:t xml:space="preserve">Coding: </w:t>
      </w:r>
    </w:p>
    <w:p w14:paraId="22DFDBE9" w14:textId="7A05D70E" w:rsidR="009C4F4E" w:rsidRPr="00035815" w:rsidRDefault="00CB0D76">
      <w:pPr>
        <w:rPr>
          <w:b/>
          <w:bCs/>
        </w:rPr>
      </w:pPr>
      <w:r w:rsidRPr="00035815">
        <w:rPr>
          <w:b/>
          <w:bCs/>
        </w:rPr>
        <w:t xml:space="preserve">Depth snow value </w:t>
      </w:r>
      <w:r w:rsidR="009C4F4E" w:rsidRPr="00035815">
        <w:rPr>
          <w:b/>
          <w:bCs/>
        </w:rPr>
        <w:tab/>
      </w:r>
      <w:r w:rsidRPr="00035815">
        <w:rPr>
          <w:b/>
          <w:bCs/>
        </w:rPr>
        <w:t xml:space="preserve">Associated QC information </w:t>
      </w:r>
      <w:r w:rsidR="009C4F4E" w:rsidRPr="00035815">
        <w:rPr>
          <w:b/>
          <w:bCs/>
        </w:rPr>
        <w:tab/>
      </w:r>
      <w:r w:rsidR="00110562" w:rsidRPr="00035815">
        <w:rPr>
          <w:b/>
          <w:bCs/>
        </w:rPr>
        <w:tab/>
      </w:r>
      <w:r w:rsidR="00110562" w:rsidRPr="00035815">
        <w:rPr>
          <w:b/>
          <w:bCs/>
        </w:rPr>
        <w:tab/>
      </w:r>
      <w:r w:rsidRPr="00035815">
        <w:rPr>
          <w:b/>
          <w:bCs/>
        </w:rPr>
        <w:t xml:space="preserve">QC code </w:t>
      </w:r>
    </w:p>
    <w:p w14:paraId="1FD33286" w14:textId="77777777" w:rsidR="00110562" w:rsidRDefault="00CB0D76">
      <w:r>
        <w:t xml:space="preserve">Missing </w:t>
      </w:r>
      <w:r w:rsidR="00110562">
        <w:tab/>
      </w:r>
      <w:r w:rsidR="00110562">
        <w:tab/>
      </w:r>
      <w:r>
        <w:t xml:space="preserve">Parameter is not measured at the station </w:t>
      </w:r>
      <w:r w:rsidR="00110562">
        <w:tab/>
      </w:r>
      <w:r>
        <w:t xml:space="preserve">5 </w:t>
      </w:r>
    </w:p>
    <w:p w14:paraId="69C953F6" w14:textId="4A7F073E" w:rsidR="0043094E" w:rsidRPr="00B87F8E" w:rsidRDefault="0043094E" w:rsidP="00325C6A">
      <w:pPr>
        <w:pStyle w:val="Titre3"/>
      </w:pPr>
      <w:bookmarkStart w:id="1804" w:name="_Toc163750217"/>
      <w:r w:rsidRPr="00B87F8E">
        <w:t>Use case: Parameter measured at the station</w:t>
      </w:r>
      <w:r w:rsidR="003D5CDC" w:rsidRPr="00B87F8E">
        <w:t>, but the value for the day is missing.</w:t>
      </w:r>
      <w:bookmarkEnd w:id="1804"/>
      <w:r w:rsidR="003D5CDC" w:rsidRPr="00B87F8E">
        <w:t xml:space="preserve"> </w:t>
      </w:r>
      <w:r w:rsidRPr="00B87F8E">
        <w:t xml:space="preserve"> </w:t>
      </w:r>
    </w:p>
    <w:p w14:paraId="67EEC141" w14:textId="08035DAF" w:rsidR="00A04876" w:rsidRDefault="00CB0D76">
      <w:r>
        <w:t xml:space="preserve">In this case, </w:t>
      </w:r>
      <w:r w:rsidR="000213F8">
        <w:t xml:space="preserve">the daily value </w:t>
      </w:r>
      <w:r w:rsidR="00A04876">
        <w:t xml:space="preserve">(in this case for maximum temperature) </w:t>
      </w:r>
      <w:r w:rsidR="000213F8">
        <w:t>is missing and so of course Q</w:t>
      </w:r>
      <w:r w:rsidR="004D2959">
        <w:t>C</w:t>
      </w:r>
      <w:r w:rsidR="000213F8">
        <w:t xml:space="preserve"> cannot be carried out. </w:t>
      </w:r>
      <w:r w:rsidR="00056683">
        <w:t>Alternatively, value is regarded as doubtful or wrong</w:t>
      </w:r>
      <w:r w:rsidR="006C26BB">
        <w:rPr>
          <w:rStyle w:val="Appeldenotedefin"/>
        </w:rPr>
        <w:endnoteReference w:id="3"/>
      </w:r>
      <w:r w:rsidR="00056683">
        <w:t xml:space="preserve">. </w:t>
      </w:r>
    </w:p>
    <w:p w14:paraId="67E3F726" w14:textId="77777777" w:rsidR="00A04876" w:rsidRDefault="00A04876" w:rsidP="00A04876">
      <w:r>
        <w:t xml:space="preserve">Coding: </w:t>
      </w:r>
    </w:p>
    <w:p w14:paraId="2F8D5EB2" w14:textId="69E068B1" w:rsidR="00A04876" w:rsidRPr="00FE42FF" w:rsidRDefault="00A04876" w:rsidP="00A04876">
      <w:pPr>
        <w:rPr>
          <w:b/>
          <w:bCs/>
          <w:lang w:val="en-US"/>
        </w:rPr>
      </w:pPr>
      <w:proofErr w:type="spellStart"/>
      <w:r w:rsidRPr="00FE42FF">
        <w:rPr>
          <w:b/>
          <w:bCs/>
          <w:lang w:val="en-US"/>
        </w:rPr>
        <w:t>Tmax</w:t>
      </w:r>
      <w:proofErr w:type="spellEnd"/>
      <w:r w:rsidRPr="00FE42FF">
        <w:rPr>
          <w:b/>
          <w:bCs/>
          <w:lang w:val="en-US"/>
        </w:rPr>
        <w:t xml:space="preserve"> </w:t>
      </w:r>
      <w:r w:rsidRPr="00FE42FF">
        <w:rPr>
          <w:b/>
          <w:bCs/>
          <w:lang w:val="en-US"/>
        </w:rPr>
        <w:tab/>
        <w:t xml:space="preserve"> </w:t>
      </w:r>
      <w:r w:rsidRPr="00FE42FF">
        <w:rPr>
          <w:b/>
          <w:bCs/>
          <w:lang w:val="en-US"/>
        </w:rPr>
        <w:tab/>
        <w:t xml:space="preserve">Associated QC information </w:t>
      </w:r>
      <w:r w:rsidRPr="00FE42FF">
        <w:rPr>
          <w:b/>
          <w:bCs/>
          <w:lang w:val="en-US"/>
        </w:rPr>
        <w:tab/>
      </w:r>
      <w:r w:rsidRPr="00FE42FF">
        <w:rPr>
          <w:b/>
          <w:bCs/>
          <w:lang w:val="en-US"/>
        </w:rPr>
        <w:tab/>
      </w:r>
      <w:r w:rsidRPr="00FE42FF">
        <w:rPr>
          <w:b/>
          <w:bCs/>
          <w:lang w:val="en-US"/>
        </w:rPr>
        <w:tab/>
        <w:t xml:space="preserve">QC code </w:t>
      </w:r>
    </w:p>
    <w:p w14:paraId="5D76B019" w14:textId="2B09A972" w:rsidR="00A04876" w:rsidRDefault="00A04876" w:rsidP="00A04876">
      <w:r>
        <w:t xml:space="preserve">Missing </w:t>
      </w:r>
      <w:r>
        <w:tab/>
      </w:r>
      <w:r w:rsidR="002127D4">
        <w:t>Daily value not provided</w:t>
      </w:r>
      <w:r w:rsidR="00310209">
        <w:t xml:space="preserve"> </w:t>
      </w:r>
      <w:r w:rsidR="00310209">
        <w:tab/>
      </w:r>
      <w:r w:rsidR="00310209">
        <w:tab/>
      </w:r>
      <w:r w:rsidR="00310209">
        <w:tab/>
      </w:r>
      <w:r w:rsidR="00441884">
        <w:t>6</w:t>
      </w:r>
      <w:r>
        <w:t xml:space="preserve"> </w:t>
      </w:r>
    </w:p>
    <w:p w14:paraId="79CD4615" w14:textId="77777777" w:rsidR="00820DFC" w:rsidRDefault="00820DFC">
      <w:pPr>
        <w:rPr>
          <w:b/>
          <w:bCs/>
        </w:rPr>
      </w:pPr>
    </w:p>
    <w:p w14:paraId="2E0DF104" w14:textId="49B070C9" w:rsidR="00A04876" w:rsidRPr="00325C6A" w:rsidRDefault="008B3DD4" w:rsidP="00325C6A">
      <w:pPr>
        <w:pStyle w:val="Titre3"/>
      </w:pPr>
      <w:r w:rsidRPr="00325C6A">
        <w:tab/>
      </w:r>
      <w:bookmarkStart w:id="1805" w:name="_Toc163750218"/>
      <w:r w:rsidR="00820DFC" w:rsidRPr="00325C6A">
        <w:t xml:space="preserve">Use case: </w:t>
      </w:r>
      <w:r w:rsidR="00563300" w:rsidRPr="00325C6A">
        <w:t>QC not provided</w:t>
      </w:r>
      <w:bookmarkEnd w:id="1805"/>
    </w:p>
    <w:p w14:paraId="5964ABBE" w14:textId="5D911ABF" w:rsidR="00563300" w:rsidRDefault="00563300">
      <w:r>
        <w:t xml:space="preserve">Parameter is measured, daily value is present, but daily QC </w:t>
      </w:r>
      <w:r w:rsidR="001C77EA">
        <w:t xml:space="preserve">is </w:t>
      </w:r>
      <w:r>
        <w:t xml:space="preserve">missing. </w:t>
      </w:r>
      <w:r w:rsidR="001C77EA">
        <w:t xml:space="preserve">The </w:t>
      </w:r>
      <w:r>
        <w:t>QC code is</w:t>
      </w:r>
      <w:r w:rsidR="00E76278">
        <w:t xml:space="preserve"> </w:t>
      </w:r>
      <w:r w:rsidR="00D80E50">
        <w:t>255.</w:t>
      </w:r>
      <w:r>
        <w:t xml:space="preserve"> Note that this is separate from the case where there is an aggregation, as in Use case 5</w:t>
      </w:r>
      <w:r w:rsidR="00867CDD">
        <w:t xml:space="preserve"> (sub-Section </w:t>
      </w:r>
      <w:r w:rsidR="00033DE5">
        <w:t>6.3.5</w:t>
      </w:r>
      <w:r w:rsidR="00867CDD">
        <w:t xml:space="preserve">). </w:t>
      </w:r>
    </w:p>
    <w:p w14:paraId="4372292D" w14:textId="42540F21" w:rsidR="0026732B" w:rsidRDefault="0026732B">
      <w:r>
        <w:t xml:space="preserve">It is also separate from the case where </w:t>
      </w:r>
      <w:r w:rsidR="00BF7C19">
        <w:t xml:space="preserve">QC is not carried out </w:t>
      </w:r>
      <w:r w:rsidR="00BF7C19" w:rsidRPr="00B87F8E">
        <w:t>(Code 7)</w:t>
      </w:r>
      <w:r w:rsidR="00D80E50" w:rsidRPr="00B87F8E">
        <w:t>.</w:t>
      </w:r>
    </w:p>
    <w:p w14:paraId="5E9D339D" w14:textId="77777777" w:rsidR="00686D96" w:rsidRDefault="00686D96" w:rsidP="00686D96">
      <w:r>
        <w:t xml:space="preserve">Coding: </w:t>
      </w:r>
    </w:p>
    <w:p w14:paraId="4FD1EAB9" w14:textId="77777777" w:rsidR="00686D96" w:rsidRPr="00357947" w:rsidRDefault="00686D96" w:rsidP="00686D96">
      <w:pPr>
        <w:rPr>
          <w:b/>
          <w:bCs/>
          <w:lang w:val="fr-FR"/>
        </w:rPr>
      </w:pPr>
      <w:r w:rsidRPr="00357947">
        <w:rPr>
          <w:b/>
          <w:bCs/>
          <w:lang w:val="fr-FR"/>
        </w:rPr>
        <w:t xml:space="preserve">Tmax </w:t>
      </w:r>
      <w:r w:rsidRPr="00357947">
        <w:rPr>
          <w:b/>
          <w:bCs/>
          <w:lang w:val="fr-FR"/>
        </w:rPr>
        <w:tab/>
        <w:t xml:space="preserve"> </w:t>
      </w:r>
      <w:r w:rsidRPr="00357947">
        <w:rPr>
          <w:b/>
          <w:bCs/>
          <w:lang w:val="fr-FR"/>
        </w:rPr>
        <w:tab/>
        <w:t xml:space="preserve">Associated QC information </w:t>
      </w:r>
      <w:r w:rsidRPr="00357947">
        <w:rPr>
          <w:b/>
          <w:bCs/>
          <w:lang w:val="fr-FR"/>
        </w:rPr>
        <w:tab/>
      </w:r>
      <w:r w:rsidRPr="00357947">
        <w:rPr>
          <w:b/>
          <w:bCs/>
          <w:lang w:val="fr-FR"/>
        </w:rPr>
        <w:tab/>
      </w:r>
      <w:r w:rsidRPr="00357947">
        <w:rPr>
          <w:b/>
          <w:bCs/>
          <w:lang w:val="fr-FR"/>
        </w:rPr>
        <w:tab/>
        <w:t xml:space="preserve">QC code </w:t>
      </w:r>
    </w:p>
    <w:p w14:paraId="43268922" w14:textId="5C68B360" w:rsidR="00686D96" w:rsidRDefault="00686D96" w:rsidP="00E31917">
      <w:pPr>
        <w:pStyle w:val="Paragraphedeliste"/>
        <w:numPr>
          <w:ilvl w:val="1"/>
          <w:numId w:val="27"/>
        </w:numPr>
      </w:pPr>
      <w:r w:rsidRPr="00357947">
        <w:rPr>
          <w:lang w:val="fr-FR"/>
        </w:rPr>
        <w:tab/>
      </w:r>
      <w:r>
        <w:t xml:space="preserve">QC information not provided </w:t>
      </w:r>
      <w:r>
        <w:tab/>
      </w:r>
      <w:r>
        <w:tab/>
      </w:r>
      <w:proofErr w:type="gramStart"/>
      <w:r>
        <w:tab/>
        <w:t xml:space="preserve"> </w:t>
      </w:r>
      <w:r w:rsidR="007539AE">
        <w:t xml:space="preserve"> </w:t>
      </w:r>
      <w:r w:rsidR="0074059E">
        <w:t>255</w:t>
      </w:r>
      <w:proofErr w:type="gramEnd"/>
    </w:p>
    <w:p w14:paraId="7815EF17" w14:textId="77777777" w:rsidR="008A22B0" w:rsidRDefault="008A22B0" w:rsidP="008A22B0">
      <w:pPr>
        <w:rPr>
          <w:b/>
          <w:bCs/>
        </w:rPr>
      </w:pPr>
    </w:p>
    <w:p w14:paraId="63B307A5" w14:textId="088CD4B4" w:rsidR="00AC5CB9" w:rsidRPr="00325C6A" w:rsidRDefault="00E31917" w:rsidP="00325C6A">
      <w:pPr>
        <w:pStyle w:val="Titre3"/>
      </w:pPr>
      <w:r w:rsidRPr="00325C6A">
        <w:tab/>
      </w:r>
      <w:bookmarkStart w:id="1806" w:name="_Toc163750219"/>
      <w:r w:rsidR="008A22B0" w:rsidRPr="00325C6A">
        <w:t xml:space="preserve">Use case: </w:t>
      </w:r>
      <w:r w:rsidR="00AC5CB9" w:rsidRPr="00325C6A">
        <w:t>Gauge overflowed/out of instrument range</w:t>
      </w:r>
      <w:bookmarkEnd w:id="1806"/>
    </w:p>
    <w:p w14:paraId="29D47F24" w14:textId="6CD5A0EC" w:rsidR="002C5A9B" w:rsidRDefault="00C371EA" w:rsidP="008A22B0">
      <w:pPr>
        <w:rPr>
          <w:b/>
          <w:bCs/>
        </w:rPr>
      </w:pPr>
      <w:r>
        <w:t xml:space="preserve">A </w:t>
      </w:r>
      <w:r w:rsidR="00F67A0C">
        <w:t>d</w:t>
      </w:r>
      <w:r w:rsidR="002C5A9B">
        <w:t xml:space="preserve">aily value is measured, but there is an overflow for a </w:t>
      </w:r>
      <w:proofErr w:type="spellStart"/>
      <w:r w:rsidR="002C5A9B">
        <w:t>raingauge</w:t>
      </w:r>
      <w:proofErr w:type="spellEnd"/>
      <w:r w:rsidR="002C5A9B">
        <w:t xml:space="preserve">, or perhaps a blocked gauge in the case of snow, and therefore the best we can say is that we can specify a minimum amount, but no more than that. In that case, the QC code is </w:t>
      </w:r>
      <w:r w:rsidR="00E320BE">
        <w:t>3</w:t>
      </w:r>
      <w:r w:rsidR="002C5A9B">
        <w:t xml:space="preserve">. In that case, we can understand with high confidence that the measurement exceeds a known minimum, but we don't know what the actual </w:t>
      </w:r>
      <w:r w:rsidR="0036200D">
        <w:t xml:space="preserve">amount </w:t>
      </w:r>
      <w:r w:rsidR="002C5A9B">
        <w:t>is/was</w:t>
      </w:r>
    </w:p>
    <w:p w14:paraId="4E643CF2" w14:textId="77777777" w:rsidR="00E408E2" w:rsidRDefault="00E408E2" w:rsidP="00E408E2">
      <w:r>
        <w:t xml:space="preserve">Coding: </w:t>
      </w:r>
    </w:p>
    <w:p w14:paraId="7682E002" w14:textId="229406EE" w:rsidR="00E408E2" w:rsidRPr="00035815" w:rsidRDefault="008F1652" w:rsidP="00E408E2">
      <w:pPr>
        <w:rPr>
          <w:b/>
          <w:bCs/>
        </w:rPr>
      </w:pPr>
      <w:r>
        <w:rPr>
          <w:b/>
          <w:bCs/>
        </w:rPr>
        <w:t xml:space="preserve">Date </w:t>
      </w:r>
      <w:r w:rsidR="00CA2A3B">
        <w:rPr>
          <w:b/>
          <w:bCs/>
        </w:rPr>
        <w:tab/>
      </w:r>
      <w:r w:rsidR="00CA2A3B">
        <w:rPr>
          <w:b/>
          <w:bCs/>
        </w:rPr>
        <w:tab/>
      </w:r>
      <w:r w:rsidR="00E408E2">
        <w:rPr>
          <w:b/>
          <w:bCs/>
        </w:rPr>
        <w:t>Precipit</w:t>
      </w:r>
      <w:r w:rsidR="009E1B51">
        <w:rPr>
          <w:b/>
          <w:bCs/>
        </w:rPr>
        <w:t>ation</w:t>
      </w:r>
      <w:r w:rsidR="00E408E2">
        <w:rPr>
          <w:b/>
          <w:bCs/>
        </w:rPr>
        <w:t xml:space="preserve"> </w:t>
      </w:r>
      <w:r w:rsidR="00E408E2">
        <w:rPr>
          <w:b/>
          <w:bCs/>
        </w:rPr>
        <w:tab/>
      </w:r>
      <w:r w:rsidR="00E408E2" w:rsidRPr="00035815">
        <w:rPr>
          <w:b/>
          <w:bCs/>
        </w:rPr>
        <w:t xml:space="preserve"> </w:t>
      </w:r>
      <w:r w:rsidR="00E408E2" w:rsidRPr="00035815">
        <w:rPr>
          <w:b/>
          <w:bCs/>
        </w:rPr>
        <w:tab/>
        <w:t xml:space="preserve">Associated QC information </w:t>
      </w:r>
      <w:r w:rsidR="00E408E2" w:rsidRPr="00035815">
        <w:rPr>
          <w:b/>
          <w:bCs/>
        </w:rPr>
        <w:tab/>
      </w:r>
      <w:r w:rsidR="00E408E2" w:rsidRPr="00035815">
        <w:rPr>
          <w:b/>
          <w:bCs/>
        </w:rPr>
        <w:tab/>
      </w:r>
      <w:r w:rsidR="00E408E2" w:rsidRPr="00035815">
        <w:rPr>
          <w:b/>
          <w:bCs/>
        </w:rPr>
        <w:tab/>
        <w:t xml:space="preserve">QC code </w:t>
      </w:r>
    </w:p>
    <w:p w14:paraId="3393CF57" w14:textId="6E8A3CC5" w:rsidR="006504CA" w:rsidRDefault="00CA2A3B" w:rsidP="00E408E2">
      <w:r>
        <w:t xml:space="preserve">Day 1 </w:t>
      </w:r>
      <w:r w:rsidR="00E408E2">
        <w:tab/>
      </w:r>
      <w:r w:rsidR="00E408E2">
        <w:tab/>
      </w:r>
      <w:r>
        <w:t>20</w:t>
      </w:r>
      <w:r w:rsidR="001B2D4C">
        <w:t>3</w:t>
      </w:r>
      <w:r w:rsidR="007E7F9D">
        <w:t xml:space="preserve"> </w:t>
      </w:r>
      <w:r>
        <w:t>mm</w:t>
      </w:r>
      <w:r>
        <w:tab/>
      </w:r>
      <w:r>
        <w:tab/>
      </w:r>
      <w:r w:rsidR="006504CA">
        <w:t xml:space="preserve">Data checked and declared </w:t>
      </w:r>
      <w:r w:rsidR="006504CA">
        <w:tab/>
      </w:r>
      <w:r w:rsidR="006504CA">
        <w:tab/>
      </w:r>
      <w:r w:rsidR="006504CA">
        <w:tab/>
        <w:t>3</w:t>
      </w:r>
    </w:p>
    <w:p w14:paraId="7484098F" w14:textId="77777777" w:rsidR="009121E6" w:rsidRDefault="006504CA" w:rsidP="006504CA">
      <w:pPr>
        <w:ind w:left="2880" w:firstLine="720"/>
      </w:pPr>
      <w:r>
        <w:t>out of instrument rang</w:t>
      </w:r>
      <w:r w:rsidR="0053099A">
        <w:t>e</w:t>
      </w:r>
      <w:r w:rsidR="00E408E2">
        <w:tab/>
      </w:r>
      <w:r w:rsidR="00E408E2">
        <w:tab/>
      </w:r>
    </w:p>
    <w:p w14:paraId="21C157B6" w14:textId="15331380" w:rsidR="006C3356" w:rsidRPr="00A430C5" w:rsidRDefault="0034245F" w:rsidP="006C3356">
      <w:r w:rsidRPr="00A430C5">
        <w:t xml:space="preserve">Note that this </w:t>
      </w:r>
      <w:r>
        <w:t xml:space="preserve">classification might also be considered when </w:t>
      </w:r>
      <w:r w:rsidR="00E61F2B">
        <w:t xml:space="preserve">obvious </w:t>
      </w:r>
      <w:r w:rsidR="0036416D">
        <w:t xml:space="preserve">instrumental failure </w:t>
      </w:r>
      <w:r w:rsidR="00E61F2B">
        <w:t xml:space="preserve">leads to </w:t>
      </w:r>
      <w:r w:rsidR="00D47642">
        <w:t xml:space="preserve">a value or total that is </w:t>
      </w:r>
      <w:r w:rsidR="001E1C84">
        <w:t xml:space="preserve">almost certainly not representative of the daily </w:t>
      </w:r>
      <w:r w:rsidR="00A706F5">
        <w:t xml:space="preserve">total or </w:t>
      </w:r>
      <w:r w:rsidR="002F0684">
        <w:t xml:space="preserve">extreme. For instance, a lightning-induced power failure stops recording of rainfall by an AWS, or </w:t>
      </w:r>
      <w:r w:rsidR="005F7DEB">
        <w:t xml:space="preserve">some event </w:t>
      </w:r>
      <w:r w:rsidR="002B61F6">
        <w:t xml:space="preserve">stops measurements before the </w:t>
      </w:r>
      <w:r w:rsidR="00C075B3">
        <w:t>daily m</w:t>
      </w:r>
      <w:r w:rsidR="005F7DEB">
        <w:t xml:space="preserve">aximum/minimum temperature </w:t>
      </w:r>
      <w:r w:rsidR="00C075B3">
        <w:t xml:space="preserve">has been reached. </w:t>
      </w:r>
      <w:r w:rsidR="006C3356">
        <w:t>The 2</w:t>
      </w:r>
      <w:r w:rsidR="006C3356" w:rsidRPr="003E77F0">
        <w:rPr>
          <w:vertAlign w:val="superscript"/>
        </w:rPr>
        <w:t>nd</w:t>
      </w:r>
      <w:r w:rsidR="006C3356">
        <w:t xml:space="preserve"> example below represents this situation. </w:t>
      </w:r>
    </w:p>
    <w:p w14:paraId="376EB344" w14:textId="31029030" w:rsidR="00336EDE" w:rsidRDefault="00336EDE" w:rsidP="00336EDE">
      <w:r>
        <w:t xml:space="preserve">Day 1 </w:t>
      </w:r>
      <w:r>
        <w:tab/>
      </w:r>
      <w:r>
        <w:tab/>
        <w:t xml:space="preserve">17.6 mm </w:t>
      </w:r>
      <w:r w:rsidR="00E408E2">
        <w:tab/>
      </w:r>
      <w:r>
        <w:tab/>
        <w:t xml:space="preserve">Data checked and declared </w:t>
      </w:r>
      <w:r>
        <w:tab/>
      </w:r>
      <w:r>
        <w:tab/>
      </w:r>
      <w:r>
        <w:tab/>
        <w:t>3</w:t>
      </w:r>
    </w:p>
    <w:p w14:paraId="0A70B804" w14:textId="4CC112AA" w:rsidR="0053099A" w:rsidDel="00325C6A" w:rsidRDefault="00336EDE" w:rsidP="00336EDE">
      <w:pPr>
        <w:ind w:left="2880" w:firstLine="720"/>
        <w:rPr>
          <w:del w:id="1807" w:author="STUBER Denis" w:date="2024-04-09T09:19:00Z"/>
        </w:rPr>
      </w:pPr>
      <w:r>
        <w:t>out of instrument range</w:t>
      </w:r>
      <w:r>
        <w:tab/>
      </w:r>
      <w:r w:rsidR="00087DFE">
        <w:rPr>
          <w:rStyle w:val="Appelnotedebasdep"/>
        </w:rPr>
        <w:footnoteReference w:id="4"/>
      </w:r>
    </w:p>
    <w:p w14:paraId="5EBCCB97" w14:textId="77777777" w:rsidR="00BD550D" w:rsidRDefault="00BD550D" w:rsidP="00325C6A">
      <w:pPr>
        <w:ind w:left="2880" w:firstLine="720"/>
      </w:pPr>
    </w:p>
    <w:p w14:paraId="5492004A" w14:textId="2D9AC7B7" w:rsidR="0053099A" w:rsidRPr="00325C6A" w:rsidRDefault="0053099A" w:rsidP="00325C6A">
      <w:pPr>
        <w:pStyle w:val="Titre3"/>
      </w:pPr>
      <w:bookmarkStart w:id="1808" w:name="_Toc163750220"/>
      <w:r w:rsidRPr="00325C6A">
        <w:t xml:space="preserve">Use case: </w:t>
      </w:r>
      <w:r w:rsidR="00B40EE2" w:rsidRPr="00325C6A">
        <w:t>Aggregation</w:t>
      </w:r>
      <w:bookmarkEnd w:id="1808"/>
    </w:p>
    <w:p w14:paraId="66F601F5" w14:textId="77777777" w:rsidR="004C7AD8" w:rsidRDefault="00610517">
      <w:r>
        <w:t xml:space="preserve">In this case, observations are not available for some individual days, but the aggregated total (or highest/lowest value in the case of temperature) </w:t>
      </w:r>
      <w:r w:rsidR="004C7AD8">
        <w:t xml:space="preserve">is </w:t>
      </w:r>
      <w:r>
        <w:t xml:space="preserve">known. </w:t>
      </w:r>
    </w:p>
    <w:p w14:paraId="5C707DA6" w14:textId="77777777" w:rsidR="00423D32" w:rsidRDefault="004C7AD8">
      <w:r>
        <w:t xml:space="preserve">In the case of </w:t>
      </w:r>
      <w:r w:rsidR="00C97860">
        <w:t>p</w:t>
      </w:r>
      <w:r w:rsidR="00610517">
        <w:t xml:space="preserve">recipitation: because of an observer problem </w:t>
      </w:r>
      <w:r w:rsidR="00275F91">
        <w:t xml:space="preserve">or absence, </w:t>
      </w:r>
      <w:r w:rsidR="00610517">
        <w:t xml:space="preserve">the rain gauge </w:t>
      </w:r>
      <w:r w:rsidR="00275F91">
        <w:t xml:space="preserve">(typically manually-read) </w:t>
      </w:r>
      <w:r w:rsidR="00610517">
        <w:t xml:space="preserve">has accumulated a precipitation </w:t>
      </w:r>
      <w:r w:rsidR="00275F91">
        <w:t xml:space="preserve">amount </w:t>
      </w:r>
      <w:r w:rsidR="00610517">
        <w:t xml:space="preserve">over 4 days (from DAY 2 to DAY 5 in the </w:t>
      </w:r>
      <w:r w:rsidR="004730DA">
        <w:t xml:space="preserve">example </w:t>
      </w:r>
      <w:r w:rsidR="001414A9">
        <w:t>below</w:t>
      </w:r>
      <w:r w:rsidR="006D253E">
        <w:t xml:space="preserve">). </w:t>
      </w:r>
      <w:r w:rsidR="00610517">
        <w:t xml:space="preserve"> </w:t>
      </w:r>
      <w:r w:rsidR="00A82B9D">
        <w:t>In th</w:t>
      </w:r>
      <w:r w:rsidR="001C0D5D">
        <w:t xml:space="preserve">is </w:t>
      </w:r>
      <w:r w:rsidR="00A82B9D">
        <w:t>example</w:t>
      </w:r>
      <w:r w:rsidR="001C0D5D">
        <w:t>,</w:t>
      </w:r>
      <w:r w:rsidR="00A82B9D">
        <w:t xml:space="preserve"> t</w:t>
      </w:r>
      <w:r w:rsidR="00610517">
        <w:t>he precipitation amount for th</w:t>
      </w:r>
      <w:r w:rsidR="00574607">
        <w:t xml:space="preserve">ese </w:t>
      </w:r>
      <w:r w:rsidR="00610517">
        <w:t xml:space="preserve">4 days </w:t>
      </w:r>
      <w:r w:rsidR="00574607">
        <w:t xml:space="preserve">is </w:t>
      </w:r>
      <w:r w:rsidR="00610517">
        <w:t>reported at DAY 5 (32.5 mm)</w:t>
      </w:r>
      <w:r w:rsidR="006D253E">
        <w:t xml:space="preserve">, following an </w:t>
      </w:r>
      <w:r w:rsidR="004D769B">
        <w:t xml:space="preserve">earlier </w:t>
      </w:r>
      <w:r w:rsidR="006D253E">
        <w:t>overflow situation</w:t>
      </w:r>
      <w:r w:rsidR="00610517">
        <w:t xml:space="preserve">. From DAY 2 to DAY 5 the QC information is set to </w:t>
      </w:r>
      <w:r w:rsidR="008C7067">
        <w:t>2</w:t>
      </w:r>
      <w:r w:rsidR="00610517">
        <w:t xml:space="preserve"> “Data checked and declared aggregated”</w:t>
      </w:r>
      <w:r w:rsidR="004746C9">
        <w:t xml:space="preserve">, which allows an inference to be drawn </w:t>
      </w:r>
      <w:r w:rsidR="0056165D">
        <w:t>on h</w:t>
      </w:r>
      <w:r w:rsidR="00610517">
        <w:t xml:space="preserve">ow many days the aggregation corresponds to. </w:t>
      </w:r>
      <w:proofErr w:type="gramStart"/>
      <w:r w:rsidR="00100AE7">
        <w:t>So</w:t>
      </w:r>
      <w:proofErr w:type="gramEnd"/>
      <w:r w:rsidR="00100AE7">
        <w:t xml:space="preserve"> in this case, a total of 32.5mm has occurred on days 2-5, but it is not </w:t>
      </w:r>
      <w:r w:rsidR="007A31C5">
        <w:t xml:space="preserve">possible to determine the daily split. </w:t>
      </w:r>
      <w:r w:rsidR="00610517">
        <w:t xml:space="preserve">For Day 6, </w:t>
      </w:r>
      <w:r w:rsidR="005674E5">
        <w:t xml:space="preserve">noting that the aggregation </w:t>
      </w:r>
      <w:r w:rsidR="00610517">
        <w:t xml:space="preserve">problem </w:t>
      </w:r>
      <w:r w:rsidR="005674E5">
        <w:t xml:space="preserve">has been </w:t>
      </w:r>
      <w:r w:rsidR="00610517">
        <w:t>solved</w:t>
      </w:r>
      <w:r w:rsidR="005674E5">
        <w:t>,</w:t>
      </w:r>
      <w:r w:rsidR="0056165D">
        <w:t xml:space="preserve"> this particular day reported no </w:t>
      </w:r>
      <w:r w:rsidR="00E14AF5">
        <w:t xml:space="preserve">additional </w:t>
      </w:r>
      <w:r w:rsidR="00610517">
        <w:t>precipitation</w:t>
      </w:r>
      <w:r w:rsidR="00E4304E">
        <w:t xml:space="preserve">. </w:t>
      </w:r>
    </w:p>
    <w:p w14:paraId="0C7A643D" w14:textId="26E4FC3E" w:rsidR="00E408E2" w:rsidRDefault="00E10BF8">
      <w:commentRangeStart w:id="1809"/>
      <w:commentRangeStart w:id="1810"/>
      <w:commentRangeStart w:id="1811"/>
      <w:r>
        <w:t xml:space="preserve">Note that if it </w:t>
      </w:r>
      <w:ins w:id="1812" w:author="Blair Trewin" w:date="2024-06-19T15:24:00Z">
        <w:r w:rsidR="009365B4">
          <w:t xml:space="preserve">is </w:t>
        </w:r>
      </w:ins>
      <w:r>
        <w:t xml:space="preserve">known for sure that no precipitation has occurred on one or more days during the aggregation period, </w:t>
      </w:r>
      <w:r w:rsidR="00A13680">
        <w:t xml:space="preserve">it is recommended to include the value as </w:t>
      </w:r>
      <w:r w:rsidR="008D009F">
        <w:t xml:space="preserve">0.0, and the QC flag set to “Good” See also the example in </w:t>
      </w:r>
      <w:r w:rsidR="00423D32">
        <w:t xml:space="preserve">Use Case 6.8 below. </w:t>
      </w:r>
      <w:commentRangeEnd w:id="1809"/>
      <w:r w:rsidR="005136B7">
        <w:rPr>
          <w:rStyle w:val="Marquedecommentaire"/>
        </w:rPr>
        <w:commentReference w:id="1809"/>
      </w:r>
      <w:commentRangeEnd w:id="1810"/>
      <w:r w:rsidR="003061A3">
        <w:rPr>
          <w:rStyle w:val="Marquedecommentaire"/>
        </w:rPr>
        <w:commentReference w:id="1810"/>
      </w:r>
      <w:commentRangeEnd w:id="1811"/>
      <w:r w:rsidR="008106BF">
        <w:rPr>
          <w:rStyle w:val="Marquedecommentaire"/>
        </w:rPr>
        <w:commentReference w:id="1811"/>
      </w:r>
    </w:p>
    <w:p w14:paraId="7A38C44A" w14:textId="77777777" w:rsidR="00355CD1" w:rsidRDefault="00355CD1" w:rsidP="00355CD1">
      <w:r>
        <w:lastRenderedPageBreak/>
        <w:t xml:space="preserve">Coding: </w:t>
      </w:r>
    </w:p>
    <w:p w14:paraId="6ECF51C0" w14:textId="77777777" w:rsidR="00355CD1" w:rsidRPr="00035815" w:rsidRDefault="00355CD1" w:rsidP="00355CD1">
      <w:pPr>
        <w:rPr>
          <w:b/>
          <w:bCs/>
        </w:rPr>
      </w:pPr>
      <w:r>
        <w:rPr>
          <w:b/>
          <w:bCs/>
        </w:rPr>
        <w:t xml:space="preserve">Date </w:t>
      </w:r>
      <w:r>
        <w:rPr>
          <w:b/>
          <w:bCs/>
        </w:rPr>
        <w:tab/>
      </w:r>
      <w:r>
        <w:rPr>
          <w:b/>
          <w:bCs/>
        </w:rPr>
        <w:tab/>
        <w:t xml:space="preserve">Precipitation </w:t>
      </w:r>
      <w:r>
        <w:rPr>
          <w:b/>
          <w:bCs/>
        </w:rPr>
        <w:tab/>
      </w:r>
      <w:r w:rsidRPr="00035815">
        <w:rPr>
          <w:b/>
          <w:bCs/>
        </w:rPr>
        <w:t xml:space="preserve"> </w:t>
      </w:r>
      <w:r w:rsidRPr="00035815">
        <w:rPr>
          <w:b/>
          <w:bCs/>
        </w:rPr>
        <w:tab/>
        <w:t xml:space="preserve">Associated QC information </w:t>
      </w:r>
      <w:r w:rsidRPr="00035815">
        <w:rPr>
          <w:b/>
          <w:bCs/>
        </w:rPr>
        <w:tab/>
      </w:r>
      <w:r w:rsidRPr="00035815">
        <w:rPr>
          <w:b/>
          <w:bCs/>
        </w:rPr>
        <w:tab/>
      </w:r>
      <w:r w:rsidRPr="00035815">
        <w:rPr>
          <w:b/>
          <w:bCs/>
        </w:rPr>
        <w:tab/>
        <w:t xml:space="preserve">QC code </w:t>
      </w:r>
    </w:p>
    <w:p w14:paraId="22803128" w14:textId="6568C6DB" w:rsidR="00355CD1" w:rsidRDefault="00355CD1" w:rsidP="00355CD1">
      <w:r>
        <w:t xml:space="preserve">Day 1 </w:t>
      </w:r>
      <w:r>
        <w:tab/>
      </w:r>
      <w:r>
        <w:tab/>
        <w:t>20</w:t>
      </w:r>
      <w:r w:rsidR="002761A5">
        <w:t>3</w:t>
      </w:r>
      <w:r w:rsidR="007E7F9D">
        <w:t xml:space="preserve"> </w:t>
      </w:r>
      <w:r>
        <w:t>mm</w:t>
      </w:r>
      <w:r>
        <w:tab/>
      </w:r>
      <w:r>
        <w:tab/>
        <w:t>Data checked</w:t>
      </w:r>
      <w:r w:rsidR="007E7F9D">
        <w:t>,</w:t>
      </w:r>
      <w:ins w:id="1813" w:author="STUBER Denis" w:date="2024-07-24T16:16:00Z">
        <w:r w:rsidR="008106BF">
          <w:t xml:space="preserve"> </w:t>
        </w:r>
      </w:ins>
      <w:r w:rsidR="00452823">
        <w:t xml:space="preserve">and </w:t>
      </w:r>
      <w:r>
        <w:t xml:space="preserve">declared </w:t>
      </w:r>
      <w:r w:rsidR="00B66BD4">
        <w:t>out of instrument ran</w:t>
      </w:r>
      <w:r w:rsidR="00144DE1">
        <w:t>ge</w:t>
      </w:r>
      <w:r>
        <w:tab/>
      </w:r>
      <w:r>
        <w:tab/>
      </w:r>
      <w:r>
        <w:tab/>
      </w:r>
      <w:r w:rsidR="00144DE1">
        <w:tab/>
      </w:r>
      <w:r w:rsidR="00144DE1">
        <w:tab/>
      </w:r>
      <w:r w:rsidR="00144DE1">
        <w:tab/>
      </w:r>
      <w:r w:rsidR="00144DE1">
        <w:tab/>
      </w:r>
      <w:r w:rsidR="00144DE1">
        <w:tab/>
      </w:r>
      <w:r w:rsidR="00144DE1">
        <w:tab/>
      </w:r>
      <w:r w:rsidR="00144DE1">
        <w:tab/>
      </w:r>
      <w:r w:rsidR="00144DE1">
        <w:tab/>
      </w:r>
      <w:r w:rsidR="00144DE1">
        <w:tab/>
      </w:r>
      <w:r>
        <w:t>3</w:t>
      </w:r>
    </w:p>
    <w:p w14:paraId="305C9E95" w14:textId="6AE115E8" w:rsidR="00867CDD" w:rsidRDefault="000032F6">
      <w:r>
        <w:t xml:space="preserve">Day 2 </w:t>
      </w:r>
      <w:r w:rsidR="00772FC0">
        <w:tab/>
      </w:r>
      <w:r w:rsidR="00772FC0">
        <w:tab/>
        <w:t xml:space="preserve">Missing </w:t>
      </w:r>
      <w:r w:rsidR="00772FC0">
        <w:tab/>
      </w:r>
      <w:r w:rsidR="00772FC0">
        <w:tab/>
        <w:t>Data checked and declared aggregated</w:t>
      </w:r>
      <w:r w:rsidR="00772FC0">
        <w:tab/>
      </w:r>
      <w:r w:rsidR="00772FC0">
        <w:tab/>
      </w:r>
      <w:r w:rsidR="003E0F00">
        <w:t>2</w:t>
      </w:r>
    </w:p>
    <w:p w14:paraId="654EF35F" w14:textId="520337DE" w:rsidR="00772FC0" w:rsidRDefault="00772FC0" w:rsidP="00772FC0">
      <w:r>
        <w:t xml:space="preserve">Day 3 </w:t>
      </w:r>
      <w:r>
        <w:tab/>
      </w:r>
      <w:r>
        <w:tab/>
        <w:t xml:space="preserve">Missing </w:t>
      </w:r>
      <w:r>
        <w:tab/>
      </w:r>
      <w:r>
        <w:tab/>
        <w:t>Data checked and declared aggregated</w:t>
      </w:r>
      <w:r>
        <w:tab/>
      </w:r>
      <w:r>
        <w:tab/>
      </w:r>
      <w:r w:rsidR="003E0F00">
        <w:t>2</w:t>
      </w:r>
    </w:p>
    <w:p w14:paraId="3CEA60C8" w14:textId="1F5ECEA1" w:rsidR="00652F11" w:rsidRDefault="00652F11" w:rsidP="00652F11">
      <w:r>
        <w:t xml:space="preserve">Day 4 </w:t>
      </w:r>
      <w:r>
        <w:tab/>
      </w:r>
      <w:r>
        <w:tab/>
        <w:t xml:space="preserve">Missing </w:t>
      </w:r>
      <w:r>
        <w:tab/>
      </w:r>
      <w:r>
        <w:tab/>
        <w:t>Data checked and declared aggregated</w:t>
      </w:r>
      <w:r>
        <w:tab/>
      </w:r>
      <w:r>
        <w:tab/>
      </w:r>
      <w:r w:rsidR="003E0F00">
        <w:t>2</w:t>
      </w:r>
    </w:p>
    <w:p w14:paraId="68D69010" w14:textId="76C522F7" w:rsidR="00652F11" w:rsidRPr="00A04876" w:rsidRDefault="00652F11" w:rsidP="00652F11">
      <w:r>
        <w:t xml:space="preserve">Day 5 </w:t>
      </w:r>
      <w:r>
        <w:tab/>
      </w:r>
      <w:r>
        <w:tab/>
        <w:t>32.5</w:t>
      </w:r>
      <w:r w:rsidR="00AA2DCF">
        <w:t xml:space="preserve"> </w:t>
      </w:r>
      <w:r>
        <w:t xml:space="preserve">mm </w:t>
      </w:r>
      <w:r w:rsidR="00F8680D">
        <w:tab/>
      </w:r>
      <w:r>
        <w:tab/>
        <w:t>Data checked and declared aggregated</w:t>
      </w:r>
      <w:r>
        <w:tab/>
      </w:r>
      <w:r>
        <w:tab/>
      </w:r>
      <w:r w:rsidR="003E0F00">
        <w:t>2</w:t>
      </w:r>
    </w:p>
    <w:p w14:paraId="4471560E" w14:textId="6D903291" w:rsidR="00A67877" w:rsidRDefault="00A67877" w:rsidP="00A67877">
      <w:r>
        <w:t xml:space="preserve">Day </w:t>
      </w:r>
      <w:r w:rsidR="00AA2DCF">
        <w:t>6</w:t>
      </w:r>
      <w:r>
        <w:t xml:space="preserve"> </w:t>
      </w:r>
      <w:r>
        <w:tab/>
      </w:r>
      <w:r>
        <w:tab/>
        <w:t>0 mm</w:t>
      </w:r>
      <w:r w:rsidR="00463593">
        <w:tab/>
      </w:r>
      <w:r>
        <w:t xml:space="preserve"> </w:t>
      </w:r>
      <w:r>
        <w:tab/>
      </w:r>
      <w:r>
        <w:tab/>
        <w:t xml:space="preserve">Data checked and declared good </w:t>
      </w:r>
      <w:r>
        <w:tab/>
      </w:r>
      <w:r>
        <w:tab/>
        <w:t>0</w:t>
      </w:r>
    </w:p>
    <w:p w14:paraId="09008BDE" w14:textId="77777777" w:rsidR="005674E5" w:rsidRDefault="005674E5" w:rsidP="00A67877"/>
    <w:p w14:paraId="3E2684DA" w14:textId="2CAAC71D" w:rsidR="00FE1825" w:rsidRPr="00325C6A" w:rsidRDefault="00FE1825" w:rsidP="00325C6A">
      <w:pPr>
        <w:pStyle w:val="Titre3"/>
      </w:pPr>
      <w:bookmarkStart w:id="1814" w:name="_Toc163750221"/>
      <w:r w:rsidRPr="00325C6A">
        <w:t>Use case: Aggregation</w:t>
      </w:r>
      <w:r w:rsidR="00741E2C" w:rsidRPr="00325C6A">
        <w:t xml:space="preserve"> with instrument in mai</w:t>
      </w:r>
      <w:r w:rsidR="007119FE" w:rsidRPr="00325C6A">
        <w:t>ntenance</w:t>
      </w:r>
      <w:bookmarkEnd w:id="1814"/>
    </w:p>
    <w:p w14:paraId="6ED25A93" w14:textId="01401B35" w:rsidR="007119FE" w:rsidRDefault="008F5414" w:rsidP="00FE1825">
      <w:r>
        <w:t>This refers to the case where, i</w:t>
      </w:r>
      <w:r w:rsidR="007119FE">
        <w:t xml:space="preserve">f we know that </w:t>
      </w:r>
      <w:r w:rsidR="00614A70">
        <w:t xml:space="preserve">data </w:t>
      </w:r>
      <w:r w:rsidR="007119FE">
        <w:t>missing</w:t>
      </w:r>
      <w:r w:rsidR="007E2855">
        <w:t xml:space="preserve"> </w:t>
      </w:r>
      <w:r w:rsidR="007119FE">
        <w:t xml:space="preserve">over five days, with a </w:t>
      </w:r>
      <w:r w:rsidR="008B01B7">
        <w:t xml:space="preserve">known </w:t>
      </w:r>
      <w:r w:rsidR="007119FE">
        <w:t>total on the sixth, include</w:t>
      </w:r>
      <w:r w:rsidR="007E2855">
        <w:t>s</w:t>
      </w:r>
      <w:r w:rsidR="007119FE">
        <w:t xml:space="preserve"> a period where the station </w:t>
      </w:r>
      <w:r w:rsidR="00CA3BC2">
        <w:t xml:space="preserve">or sensor </w:t>
      </w:r>
      <w:r w:rsidR="007119FE">
        <w:t>was undergoing maintenance</w:t>
      </w:r>
      <w:r w:rsidR="00F47539">
        <w:rPr>
          <w:rStyle w:val="Appelnotedebasdep"/>
        </w:rPr>
        <w:footnoteReference w:id="5"/>
      </w:r>
      <w:r w:rsidR="007119FE">
        <w:t xml:space="preserve">, </w:t>
      </w:r>
      <w:r w:rsidR="008E7F0D">
        <w:t xml:space="preserve">or observations </w:t>
      </w:r>
      <w:r w:rsidR="00232BE9">
        <w:t xml:space="preserve">were not possible due to some other cause, </w:t>
      </w:r>
      <w:r w:rsidR="007119FE">
        <w:t xml:space="preserve">then we could distinguish in the daily messages between "data missing" during the maintenance period, where observations did not occur (say, on Days </w:t>
      </w:r>
      <w:r w:rsidR="00EF2E8A">
        <w:t>2</w:t>
      </w:r>
      <w:r w:rsidR="007119FE">
        <w:t>-</w:t>
      </w:r>
      <w:r w:rsidR="00EF2E8A">
        <w:t>3</w:t>
      </w:r>
      <w:r w:rsidR="006902CD">
        <w:t xml:space="preserve"> in the example below</w:t>
      </w:r>
      <w:r w:rsidR="007119FE">
        <w:t xml:space="preserve">), and aggregated (where we know that on days </w:t>
      </w:r>
      <w:r w:rsidR="004E44CF">
        <w:t>4</w:t>
      </w:r>
      <w:r w:rsidR="007119FE">
        <w:t xml:space="preserve">-5 measurements did occur, but we don't know the daily split). Or if the maintenance took place on Days 2-3 the </w:t>
      </w:r>
      <w:r w:rsidR="00A67B31">
        <w:t xml:space="preserve">sequence </w:t>
      </w:r>
      <w:r w:rsidR="007119FE">
        <w:t>of flags would be: Day1 - aggregated; days 2-3 missing; days 4-5 aggregated (with the total aggregation on Day 5)</w:t>
      </w:r>
      <w:r w:rsidR="00AF2306">
        <w:t xml:space="preserve">. The major </w:t>
      </w:r>
      <w:r w:rsidR="0041404A">
        <w:t xml:space="preserve">distinguishing feature being that </w:t>
      </w:r>
      <w:r w:rsidR="00B721E3">
        <w:t>we know no data w</w:t>
      </w:r>
      <w:r w:rsidR="00C769D8">
        <w:t>ere</w:t>
      </w:r>
      <w:r w:rsidR="00B721E3">
        <w:t xml:space="preserve"> available for </w:t>
      </w:r>
      <w:r w:rsidR="007213F6">
        <w:t xml:space="preserve">two </w:t>
      </w:r>
      <w:r w:rsidR="008015A7">
        <w:t>of</w:t>
      </w:r>
      <w:r w:rsidR="007213F6">
        <w:t xml:space="preserve"> the days in the sequence</w:t>
      </w:r>
      <w:r w:rsidR="00C769D8">
        <w:t xml:space="preserve"> (Data missing </w:t>
      </w:r>
      <w:r w:rsidR="00591C1F">
        <w:t>– QC flag 5)</w:t>
      </w:r>
      <w:r w:rsidR="00C769D8">
        <w:t xml:space="preserve">, and that the aggregation period </w:t>
      </w:r>
      <w:r w:rsidR="00FF73B4">
        <w:t xml:space="preserve">represents </w:t>
      </w:r>
      <w:r w:rsidR="00C769D8">
        <w:t xml:space="preserve">the </w:t>
      </w:r>
      <w:r w:rsidR="00591C1F">
        <w:t xml:space="preserve">remaining </w:t>
      </w:r>
      <w:r w:rsidR="00D27460">
        <w:t xml:space="preserve">periods flagged as aggregated (QC Flag 2). </w:t>
      </w:r>
    </w:p>
    <w:p w14:paraId="0AAC60BC" w14:textId="524960A5" w:rsidR="008E4154" w:rsidRDefault="00397626" w:rsidP="00FE1825">
      <w:r>
        <w:t>In the example below, no value is available</w:t>
      </w:r>
      <w:r w:rsidR="00EB6113">
        <w:t xml:space="preserve"> on Day 1, </w:t>
      </w:r>
      <w:r w:rsidR="005B06C5">
        <w:t>but measurement instrumen</w:t>
      </w:r>
      <w:r w:rsidR="00D7432B">
        <w:t>t</w:t>
      </w:r>
      <w:r w:rsidR="005B06C5">
        <w:t xml:space="preserve">s are functional. </w:t>
      </w:r>
      <w:r w:rsidR="00AD3020">
        <w:t>On Days 2 and 3 the instruments are out of service</w:t>
      </w:r>
      <w:r w:rsidR="00426206">
        <w:t xml:space="preserve">, and therefore it is impossible to retrieve any data for these days. </w:t>
      </w:r>
      <w:r w:rsidR="00813F6F">
        <w:t xml:space="preserve">On Day 4, instrument is back in service, but no </w:t>
      </w:r>
      <w:r w:rsidR="004C6F68">
        <w:t xml:space="preserve">value is available. In Day 5, an aggregated value </w:t>
      </w:r>
      <w:r w:rsidR="00CA3BC2">
        <w:t xml:space="preserve">of 32.5mm </w:t>
      </w:r>
      <w:r w:rsidR="004C6F68">
        <w:t>is available</w:t>
      </w:r>
      <w:r w:rsidR="009240A5">
        <w:t>, which includes the data from Days</w:t>
      </w:r>
      <w:r w:rsidR="00652552">
        <w:t xml:space="preserve"> </w:t>
      </w:r>
      <w:r w:rsidR="00F67FCA">
        <w:t>4 and 5</w:t>
      </w:r>
      <w:r w:rsidR="00790140">
        <w:t>, and possibly even Day 1</w:t>
      </w:r>
      <w:r w:rsidR="00482F47">
        <w:t>.</w:t>
      </w:r>
      <w:r w:rsidR="00F67FCA">
        <w:t xml:space="preserve"> </w:t>
      </w:r>
    </w:p>
    <w:p w14:paraId="6FF12BDA" w14:textId="462FBA72" w:rsidR="00B570DB" w:rsidRPr="00B570DB" w:rsidRDefault="00B570DB" w:rsidP="00B570DB">
      <w:pPr>
        <w:pStyle w:val="Notedebasdepage"/>
        <w:rPr>
          <w:sz w:val="22"/>
          <w:szCs w:val="22"/>
        </w:rPr>
      </w:pPr>
      <w:r>
        <w:rPr>
          <w:sz w:val="22"/>
          <w:szCs w:val="22"/>
        </w:rPr>
        <w:t xml:space="preserve">Note that </w:t>
      </w:r>
      <w:r w:rsidR="003C73FD">
        <w:rPr>
          <w:sz w:val="22"/>
          <w:szCs w:val="22"/>
        </w:rPr>
        <w:t>t</w:t>
      </w:r>
      <w:r w:rsidRPr="00B570DB">
        <w:rPr>
          <w:sz w:val="22"/>
          <w:szCs w:val="22"/>
        </w:rPr>
        <w:t xml:space="preserve">his would obviously not include cases where data accumulated in Day 1, or any part of Days 2,3, were permanently lost. For instance, a </w:t>
      </w:r>
      <w:proofErr w:type="spellStart"/>
      <w:r w:rsidRPr="00B570DB">
        <w:rPr>
          <w:sz w:val="22"/>
          <w:szCs w:val="22"/>
        </w:rPr>
        <w:t>raingauge</w:t>
      </w:r>
      <w:proofErr w:type="spellEnd"/>
      <w:r w:rsidRPr="00B570DB">
        <w:rPr>
          <w:sz w:val="22"/>
          <w:szCs w:val="22"/>
        </w:rPr>
        <w:t xml:space="preserve"> washed away in a flood, or destroyed. In that case, the aggregation period would resume at Day 4, and the observations on Days 1, 2 and 3 would be flagged as 5. </w:t>
      </w:r>
    </w:p>
    <w:p w14:paraId="29A0E3E1" w14:textId="77777777" w:rsidR="001F09DB" w:rsidRDefault="001F09DB" w:rsidP="00783B1C"/>
    <w:p w14:paraId="483ED4D0" w14:textId="7E3DF304" w:rsidR="00783B1C" w:rsidRDefault="00F67FCA" w:rsidP="00783B1C">
      <w:r>
        <w:t xml:space="preserve">Such a situation may </w:t>
      </w:r>
      <w:r w:rsidR="00783B1C">
        <w:t xml:space="preserve">also </w:t>
      </w:r>
      <w:r>
        <w:t xml:space="preserve">apply to </w:t>
      </w:r>
      <w:r w:rsidR="00783B1C">
        <w:t xml:space="preserve">other </w:t>
      </w:r>
      <w:r w:rsidR="0038391D">
        <w:t xml:space="preserve">aggregated </w:t>
      </w:r>
      <w:r w:rsidR="00783B1C">
        <w:t xml:space="preserve">parameters, namely new snow depth, or Maximum/Minimum temperature. </w:t>
      </w:r>
      <w:r w:rsidR="006A2B45">
        <w:t xml:space="preserve">Again, following the example below, </w:t>
      </w:r>
      <w:r w:rsidR="005E432A">
        <w:t xml:space="preserve">the aggregations for </w:t>
      </w:r>
      <w:r w:rsidR="00E50617">
        <w:t xml:space="preserve">these parameters do not include any possible contributions from Days 2 and 3. </w:t>
      </w:r>
    </w:p>
    <w:p w14:paraId="3CDF4623" w14:textId="77777777" w:rsidR="00E50617" w:rsidRDefault="00E50617" w:rsidP="009E000A"/>
    <w:p w14:paraId="77FA2AD7" w14:textId="28937AEB" w:rsidR="009E000A" w:rsidRDefault="009E000A" w:rsidP="009E000A">
      <w:r>
        <w:t xml:space="preserve">Coding: </w:t>
      </w:r>
    </w:p>
    <w:p w14:paraId="534A6926" w14:textId="77777777" w:rsidR="009E000A" w:rsidRPr="00035815" w:rsidRDefault="009E000A" w:rsidP="009E000A">
      <w:pPr>
        <w:rPr>
          <w:b/>
          <w:bCs/>
        </w:rPr>
      </w:pPr>
      <w:r>
        <w:rPr>
          <w:b/>
          <w:bCs/>
        </w:rPr>
        <w:lastRenderedPageBreak/>
        <w:t xml:space="preserve">Date </w:t>
      </w:r>
      <w:r>
        <w:rPr>
          <w:b/>
          <w:bCs/>
        </w:rPr>
        <w:tab/>
      </w:r>
      <w:r>
        <w:rPr>
          <w:b/>
          <w:bCs/>
        </w:rPr>
        <w:tab/>
        <w:t xml:space="preserve">Precipitation </w:t>
      </w:r>
      <w:r>
        <w:rPr>
          <w:b/>
          <w:bCs/>
        </w:rPr>
        <w:tab/>
      </w:r>
      <w:r w:rsidRPr="00035815">
        <w:rPr>
          <w:b/>
          <w:bCs/>
        </w:rPr>
        <w:t xml:space="preserve"> </w:t>
      </w:r>
      <w:r w:rsidRPr="00035815">
        <w:rPr>
          <w:b/>
          <w:bCs/>
        </w:rPr>
        <w:tab/>
        <w:t xml:space="preserve">Associated QC information </w:t>
      </w:r>
      <w:r w:rsidRPr="00035815">
        <w:rPr>
          <w:b/>
          <w:bCs/>
        </w:rPr>
        <w:tab/>
      </w:r>
      <w:r w:rsidRPr="00035815">
        <w:rPr>
          <w:b/>
          <w:bCs/>
        </w:rPr>
        <w:tab/>
      </w:r>
      <w:r w:rsidRPr="00035815">
        <w:rPr>
          <w:b/>
          <w:bCs/>
        </w:rPr>
        <w:tab/>
        <w:t xml:space="preserve">QC code </w:t>
      </w:r>
    </w:p>
    <w:p w14:paraId="1ED2E906" w14:textId="205EFC3C" w:rsidR="007119FE" w:rsidRDefault="00ED34FA" w:rsidP="00FE1825">
      <w:r>
        <w:t xml:space="preserve">Day 1 </w:t>
      </w:r>
      <w:r w:rsidR="00FF3744">
        <w:tab/>
      </w:r>
      <w:r w:rsidR="00FF3744">
        <w:tab/>
      </w:r>
      <w:r>
        <w:t xml:space="preserve">Missing </w:t>
      </w:r>
      <w:r w:rsidR="00FF3744">
        <w:tab/>
      </w:r>
      <w:r w:rsidR="00FF3744">
        <w:tab/>
      </w:r>
      <w:r>
        <w:t xml:space="preserve">Data checked and declared aggregated </w:t>
      </w:r>
      <w:r w:rsidR="00FF3744">
        <w:tab/>
      </w:r>
      <w:r w:rsidR="00FF3744">
        <w:tab/>
      </w:r>
      <w:r>
        <w:t>2</w:t>
      </w:r>
    </w:p>
    <w:p w14:paraId="3B009F88" w14:textId="009B154D" w:rsidR="00FF3744" w:rsidRDefault="00FF3744" w:rsidP="00FE1825">
      <w:pPr>
        <w:rPr>
          <w:b/>
          <w:bCs/>
        </w:rPr>
      </w:pPr>
      <w:r>
        <w:t xml:space="preserve">Day 2 </w:t>
      </w:r>
      <w:r w:rsidR="00CD71DB">
        <w:tab/>
      </w:r>
      <w:r w:rsidR="0095108C">
        <w:tab/>
        <w:t xml:space="preserve">Missing </w:t>
      </w:r>
      <w:r w:rsidR="0095108C">
        <w:tab/>
      </w:r>
      <w:r w:rsidR="0095108C">
        <w:tab/>
        <w:t>Parameter is not measured at the station</w:t>
      </w:r>
      <w:r w:rsidR="0095108C">
        <w:tab/>
        <w:t>5</w:t>
      </w:r>
    </w:p>
    <w:p w14:paraId="3774F7AD" w14:textId="6924391B" w:rsidR="00437F42" w:rsidRDefault="00437F42" w:rsidP="00437F42">
      <w:pPr>
        <w:rPr>
          <w:b/>
          <w:bCs/>
        </w:rPr>
      </w:pPr>
      <w:r>
        <w:t xml:space="preserve">Day 3 </w:t>
      </w:r>
      <w:r>
        <w:tab/>
      </w:r>
      <w:r>
        <w:tab/>
        <w:t xml:space="preserve">Missing </w:t>
      </w:r>
      <w:r>
        <w:tab/>
      </w:r>
      <w:r>
        <w:tab/>
        <w:t>Parameter is not measured at the station</w:t>
      </w:r>
      <w:r>
        <w:tab/>
        <w:t>5</w:t>
      </w:r>
    </w:p>
    <w:p w14:paraId="49199272" w14:textId="6EE2D13D" w:rsidR="00437F42" w:rsidRDefault="00437F42" w:rsidP="00437F42">
      <w:pPr>
        <w:rPr>
          <w:b/>
          <w:bCs/>
        </w:rPr>
      </w:pPr>
      <w:r>
        <w:t xml:space="preserve">Day 4 </w:t>
      </w:r>
      <w:r>
        <w:tab/>
      </w:r>
      <w:r>
        <w:tab/>
        <w:t xml:space="preserve">Missing </w:t>
      </w:r>
      <w:r>
        <w:tab/>
      </w:r>
      <w:r>
        <w:tab/>
      </w:r>
      <w:r w:rsidR="004D27B2">
        <w:t xml:space="preserve">Data checked and declared aggregated </w:t>
      </w:r>
      <w:r w:rsidR="004D27B2">
        <w:tab/>
      </w:r>
      <w:r w:rsidR="004D27B2">
        <w:tab/>
        <w:t>2</w:t>
      </w:r>
      <w:r>
        <w:t xml:space="preserve"> </w:t>
      </w:r>
    </w:p>
    <w:p w14:paraId="1D4E73FB" w14:textId="015B599E" w:rsidR="00437F42" w:rsidRDefault="004D27B2" w:rsidP="00437F42">
      <w:r>
        <w:t xml:space="preserve">Day 5 </w:t>
      </w:r>
      <w:r>
        <w:tab/>
      </w:r>
      <w:r>
        <w:tab/>
      </w:r>
      <w:r w:rsidR="00A62BC3">
        <w:t xml:space="preserve">32.5 </w:t>
      </w:r>
      <w:r w:rsidR="00A62BC3">
        <w:tab/>
      </w:r>
      <w:r w:rsidR="00A62BC3">
        <w:tab/>
      </w:r>
      <w:r w:rsidR="00A62BC3">
        <w:tab/>
        <w:t xml:space="preserve">Data checked and declared aggregated </w:t>
      </w:r>
      <w:r w:rsidR="00A62BC3">
        <w:tab/>
      </w:r>
      <w:r w:rsidR="00A62BC3">
        <w:tab/>
        <w:t>2</w:t>
      </w:r>
    </w:p>
    <w:p w14:paraId="36496339" w14:textId="77777777" w:rsidR="00690643" w:rsidRDefault="00690643" w:rsidP="00CA3BC2">
      <w:pPr>
        <w:rPr>
          <w:b/>
          <w:bCs/>
        </w:rPr>
      </w:pPr>
    </w:p>
    <w:p w14:paraId="2BAE01C3" w14:textId="6BFAB8E8" w:rsidR="00CA3BC2" w:rsidRPr="00325C6A" w:rsidRDefault="00CA3BC2" w:rsidP="00325C6A">
      <w:pPr>
        <w:pStyle w:val="Titre3"/>
      </w:pPr>
      <w:bookmarkStart w:id="1815" w:name="_Toc163750222"/>
      <w:r w:rsidRPr="00325C6A">
        <w:t xml:space="preserve">Use case: Aggregation with </w:t>
      </w:r>
      <w:r w:rsidR="00B5377C" w:rsidRPr="00325C6A">
        <w:t>overflow/out of information range</w:t>
      </w:r>
      <w:bookmarkEnd w:id="1815"/>
    </w:p>
    <w:p w14:paraId="02EEC541" w14:textId="5207F8EB" w:rsidR="00F96CF1" w:rsidRDefault="0073668A" w:rsidP="00CA3BC2">
      <w:r>
        <w:t xml:space="preserve">Refers to </w:t>
      </w:r>
      <w:r w:rsidR="00AA34F0">
        <w:t xml:space="preserve">cases where </w:t>
      </w:r>
      <w:r w:rsidR="00203127">
        <w:t xml:space="preserve">there is </w:t>
      </w:r>
      <w:r>
        <w:t>aggregated precipitation</w:t>
      </w:r>
      <w:r w:rsidR="00203127">
        <w:t>,</w:t>
      </w:r>
      <w:r>
        <w:t xml:space="preserve"> and at the end</w:t>
      </w:r>
      <w:r w:rsidR="004A6189">
        <w:t>,</w:t>
      </w:r>
      <w:r>
        <w:t xml:space="preserve"> an amount of precipitation that exceeds the </w:t>
      </w:r>
      <w:proofErr w:type="spellStart"/>
      <w:r>
        <w:t>raingauge</w:t>
      </w:r>
      <w:proofErr w:type="spellEnd"/>
      <w:r>
        <w:t xml:space="preserve"> capacity</w:t>
      </w:r>
      <w:r w:rsidR="00575FF4">
        <w:t xml:space="preserve"> is recorded</w:t>
      </w:r>
      <w:r>
        <w:t>.</w:t>
      </w:r>
      <w:r w:rsidR="00203127">
        <w:t xml:space="preserve"> </w:t>
      </w:r>
      <w:r w:rsidR="002B1599">
        <w:t xml:space="preserve">This may happen, for example, in cases </w:t>
      </w:r>
      <w:r w:rsidR="000B07A0">
        <w:t xml:space="preserve">where a heavy rainfall event occurs when the observer is absent </w:t>
      </w:r>
      <w:r w:rsidR="00A12A9F">
        <w:t>(or needs to be evacuated!)</w:t>
      </w:r>
      <w:r w:rsidR="00312145">
        <w:t xml:space="preserve">, or at isolated typically mountainous locations where </w:t>
      </w:r>
      <w:r w:rsidR="00D715D1">
        <w:t xml:space="preserve">a gauge is not checked every day, and </w:t>
      </w:r>
      <w:r w:rsidR="00312145">
        <w:t xml:space="preserve">orographic effects can lead to large accumulations. </w:t>
      </w:r>
    </w:p>
    <w:p w14:paraId="7CBC9E20" w14:textId="77777777" w:rsidR="00575FF4" w:rsidRDefault="00575FF4" w:rsidP="00575FF4">
      <w:r>
        <w:t xml:space="preserve">Coding: </w:t>
      </w:r>
    </w:p>
    <w:p w14:paraId="6B0B3AE4" w14:textId="77777777" w:rsidR="00575FF4" w:rsidRPr="00035815" w:rsidRDefault="00575FF4" w:rsidP="00575FF4">
      <w:pPr>
        <w:rPr>
          <w:b/>
          <w:bCs/>
        </w:rPr>
      </w:pPr>
      <w:r>
        <w:rPr>
          <w:b/>
          <w:bCs/>
        </w:rPr>
        <w:t xml:space="preserve">Date </w:t>
      </w:r>
      <w:r>
        <w:rPr>
          <w:b/>
          <w:bCs/>
        </w:rPr>
        <w:tab/>
      </w:r>
      <w:r>
        <w:rPr>
          <w:b/>
          <w:bCs/>
        </w:rPr>
        <w:tab/>
        <w:t xml:space="preserve">Precipitation </w:t>
      </w:r>
      <w:r>
        <w:rPr>
          <w:b/>
          <w:bCs/>
        </w:rPr>
        <w:tab/>
      </w:r>
      <w:r w:rsidRPr="00035815">
        <w:rPr>
          <w:b/>
          <w:bCs/>
        </w:rPr>
        <w:t xml:space="preserve"> </w:t>
      </w:r>
      <w:r w:rsidRPr="00035815">
        <w:rPr>
          <w:b/>
          <w:bCs/>
        </w:rPr>
        <w:tab/>
        <w:t xml:space="preserve">Associated QC information </w:t>
      </w:r>
      <w:r w:rsidRPr="00035815">
        <w:rPr>
          <w:b/>
          <w:bCs/>
        </w:rPr>
        <w:tab/>
      </w:r>
      <w:r w:rsidRPr="00035815">
        <w:rPr>
          <w:b/>
          <w:bCs/>
        </w:rPr>
        <w:tab/>
      </w:r>
      <w:r w:rsidRPr="00035815">
        <w:rPr>
          <w:b/>
          <w:bCs/>
        </w:rPr>
        <w:tab/>
        <w:t xml:space="preserve">QC code </w:t>
      </w:r>
    </w:p>
    <w:p w14:paraId="54633387" w14:textId="136B67F7" w:rsidR="00575FF4" w:rsidRDefault="00E510E0" w:rsidP="00CA3BC2">
      <w:r>
        <w:t xml:space="preserve">Day 1 </w:t>
      </w:r>
      <w:r>
        <w:tab/>
      </w:r>
      <w:r>
        <w:tab/>
        <w:t>3.5 mm</w:t>
      </w:r>
      <w:r>
        <w:tab/>
      </w:r>
      <w:r>
        <w:tab/>
      </w:r>
      <w:r>
        <w:tab/>
        <w:t>Data checked and declared good</w:t>
      </w:r>
      <w:r w:rsidR="00A447A3">
        <w:tab/>
      </w:r>
      <w:r w:rsidR="00A447A3">
        <w:tab/>
        <w:t>0</w:t>
      </w:r>
    </w:p>
    <w:p w14:paraId="75E52277" w14:textId="58FB7DA4" w:rsidR="00575FF4" w:rsidRDefault="00724682" w:rsidP="00CA3BC2">
      <w:pPr>
        <w:rPr>
          <w:b/>
          <w:bCs/>
        </w:rPr>
      </w:pPr>
      <w:r>
        <w:t xml:space="preserve">Day 2 </w:t>
      </w:r>
      <w:r>
        <w:tab/>
      </w:r>
      <w:r>
        <w:tab/>
        <w:t xml:space="preserve">Missing </w:t>
      </w:r>
      <w:r>
        <w:tab/>
      </w:r>
      <w:r>
        <w:tab/>
        <w:t>Data checked and declared aggregated</w:t>
      </w:r>
      <w:r>
        <w:tab/>
      </w:r>
      <w:r>
        <w:tab/>
      </w:r>
      <w:r w:rsidR="00ED5B1E">
        <w:t>2</w:t>
      </w:r>
    </w:p>
    <w:p w14:paraId="37B531F1" w14:textId="30DA4AC4" w:rsidR="00ED5B1E" w:rsidRDefault="00ED5B1E" w:rsidP="00ED5B1E">
      <w:pPr>
        <w:rPr>
          <w:b/>
          <w:bCs/>
        </w:rPr>
      </w:pPr>
      <w:r>
        <w:t xml:space="preserve">Day 3 </w:t>
      </w:r>
      <w:r>
        <w:tab/>
      </w:r>
      <w:r>
        <w:tab/>
        <w:t xml:space="preserve">Missing </w:t>
      </w:r>
      <w:r>
        <w:tab/>
      </w:r>
      <w:r>
        <w:tab/>
        <w:t>Data checked and declared aggregated</w:t>
      </w:r>
      <w:r>
        <w:tab/>
      </w:r>
      <w:r>
        <w:tab/>
        <w:t>2</w:t>
      </w:r>
    </w:p>
    <w:p w14:paraId="4855C201" w14:textId="744F2FCA" w:rsidR="00ED5B1E" w:rsidRDefault="00ED5B1E" w:rsidP="00ED5B1E">
      <w:pPr>
        <w:rPr>
          <w:b/>
          <w:bCs/>
        </w:rPr>
      </w:pPr>
      <w:r>
        <w:t xml:space="preserve">Day 4 </w:t>
      </w:r>
      <w:r>
        <w:tab/>
      </w:r>
      <w:r>
        <w:tab/>
        <w:t xml:space="preserve">Missing </w:t>
      </w:r>
      <w:r>
        <w:tab/>
      </w:r>
      <w:r>
        <w:tab/>
        <w:t>Data checked and declared aggregated</w:t>
      </w:r>
      <w:r>
        <w:tab/>
      </w:r>
      <w:r>
        <w:tab/>
        <w:t>2</w:t>
      </w:r>
    </w:p>
    <w:p w14:paraId="0A82ED80" w14:textId="697A27C1" w:rsidR="007E3623" w:rsidRDefault="00ED5B1E" w:rsidP="00B65A56">
      <w:r>
        <w:t xml:space="preserve">Day </w:t>
      </w:r>
      <w:r w:rsidR="0093499C">
        <w:t>5</w:t>
      </w:r>
      <w:r>
        <w:t xml:space="preserve"> </w:t>
      </w:r>
      <w:r>
        <w:tab/>
      </w:r>
      <w:r w:rsidR="006236DB">
        <w:tab/>
      </w:r>
      <w:r w:rsidR="009B23C6">
        <w:t>20</w:t>
      </w:r>
      <w:r w:rsidR="00907778">
        <w:t>3</w:t>
      </w:r>
      <w:r w:rsidR="009B23C6">
        <w:t xml:space="preserve">mm </w:t>
      </w:r>
      <w:r>
        <w:tab/>
      </w:r>
      <w:r>
        <w:tab/>
      </w:r>
      <w:r w:rsidR="0093499C">
        <w:t xml:space="preserve">Data checked and declared aggregated and out of </w:t>
      </w:r>
    </w:p>
    <w:p w14:paraId="3FD2BA69" w14:textId="6669F0A1" w:rsidR="00ED5B1E" w:rsidRDefault="0093499C" w:rsidP="006236DB">
      <w:pPr>
        <w:ind w:left="2880" w:firstLine="720"/>
        <w:rPr>
          <w:b/>
          <w:bCs/>
        </w:rPr>
      </w:pPr>
      <w:r>
        <w:t>instrument range</w:t>
      </w:r>
      <w:r w:rsidR="00B65A56">
        <w:tab/>
      </w:r>
      <w:r w:rsidR="00ED5B1E">
        <w:tab/>
      </w:r>
      <w:r w:rsidR="007E3623">
        <w:tab/>
      </w:r>
      <w:r w:rsidR="007E3623">
        <w:tab/>
      </w:r>
      <w:r w:rsidR="009B23C6">
        <w:t>4</w:t>
      </w:r>
    </w:p>
    <w:p w14:paraId="1D0078C8" w14:textId="77777777" w:rsidR="00ED5B1E" w:rsidRDefault="00ED5B1E" w:rsidP="00ED5B1E"/>
    <w:p w14:paraId="53749564" w14:textId="1AB3BB2F" w:rsidR="007D6B20" w:rsidRPr="00325C6A" w:rsidRDefault="007D6B20" w:rsidP="00325C6A">
      <w:pPr>
        <w:pStyle w:val="Titre3"/>
      </w:pPr>
      <w:bookmarkStart w:id="1816" w:name="_Toc163750223"/>
      <w:r w:rsidRPr="00325C6A">
        <w:t xml:space="preserve">Use case: </w:t>
      </w:r>
      <w:r w:rsidR="004F0090" w:rsidRPr="00325C6A">
        <w:t>Solid precipitation a</w:t>
      </w:r>
      <w:r w:rsidRPr="00325C6A">
        <w:t xml:space="preserve">ggregation with </w:t>
      </w:r>
      <w:r w:rsidR="004F0090" w:rsidRPr="00325C6A">
        <w:t xml:space="preserve">snowmelt </w:t>
      </w:r>
      <w:r w:rsidR="00E95A07" w:rsidRPr="00325C6A">
        <w:t>over subsequent days</w:t>
      </w:r>
      <w:bookmarkEnd w:id="1816"/>
    </w:p>
    <w:p w14:paraId="2703AF9B" w14:textId="1173484F" w:rsidR="007D6B20" w:rsidRDefault="00E95A07" w:rsidP="00ED5B1E">
      <w:r>
        <w:t xml:space="preserve">In this situation, </w:t>
      </w:r>
      <w:r w:rsidR="00C35E0D">
        <w:t xml:space="preserve">heavy snow blocks </w:t>
      </w:r>
      <w:r w:rsidR="00315F4B">
        <w:t>a</w:t>
      </w:r>
      <w:r w:rsidR="00863986">
        <w:t>n automated</w:t>
      </w:r>
      <w:r w:rsidR="00315F4B">
        <w:t xml:space="preserve"> </w:t>
      </w:r>
      <w:r w:rsidR="00C35E0D">
        <w:t xml:space="preserve">gauge, then subsequently melts </w:t>
      </w:r>
      <w:r w:rsidR="0065702A">
        <w:t>over the next few days</w:t>
      </w:r>
      <w:r w:rsidR="00F93D43">
        <w:t>, producing spurious precipitation</w:t>
      </w:r>
      <w:r w:rsidR="00FE21A9">
        <w:t xml:space="preserve">. </w:t>
      </w:r>
      <w:r w:rsidR="00BC03D6">
        <w:t xml:space="preserve">In the following scenario, which happened at </w:t>
      </w:r>
      <w:r w:rsidR="003669B8">
        <w:t xml:space="preserve">a high altitude station in </w:t>
      </w:r>
      <w:proofErr w:type="spellStart"/>
      <w:r w:rsidR="003669B8">
        <w:t>southeastern</w:t>
      </w:r>
      <w:proofErr w:type="spellEnd"/>
      <w:r w:rsidR="003669B8">
        <w:t xml:space="preserve"> Australia</w:t>
      </w:r>
      <w:r w:rsidR="001E0203">
        <w:t xml:space="preserve"> in July 2022, heavy </w:t>
      </w:r>
      <w:proofErr w:type="gramStart"/>
      <w:r w:rsidR="001E0203">
        <w:t xml:space="preserve">precipitation </w:t>
      </w:r>
      <w:r w:rsidR="00AB0049">
        <w:t xml:space="preserve"> -</w:t>
      </w:r>
      <w:proofErr w:type="gramEnd"/>
      <w:r w:rsidR="00AB0049">
        <w:t xml:space="preserve"> </w:t>
      </w:r>
      <w:r w:rsidR="00135B5B">
        <w:t xml:space="preserve">mainly </w:t>
      </w:r>
      <w:r w:rsidR="00AF7737">
        <w:t>in the form of snow</w:t>
      </w:r>
      <w:r w:rsidR="00AB0049">
        <w:t xml:space="preserve"> -</w:t>
      </w:r>
      <w:r w:rsidR="00AF7737">
        <w:t xml:space="preserve"> </w:t>
      </w:r>
      <w:r w:rsidR="001E0203">
        <w:t xml:space="preserve">was recorded </w:t>
      </w:r>
      <w:r w:rsidR="00AF7737">
        <w:t xml:space="preserve">over the first two days. </w:t>
      </w:r>
      <w:r w:rsidR="00770AB7">
        <w:t xml:space="preserve">The 38.8mm </w:t>
      </w:r>
      <w:r w:rsidR="008453A8">
        <w:t>recorded on the first day was likely a minimum amount</w:t>
      </w:r>
      <w:r w:rsidR="005A250D">
        <w:t xml:space="preserve">, and hence was allotted a flag of 3. </w:t>
      </w:r>
      <w:r w:rsidR="00FB49FB">
        <w:t xml:space="preserve">Precipitation totals </w:t>
      </w:r>
      <w:r w:rsidR="00D73D48">
        <w:t xml:space="preserve">for </w:t>
      </w:r>
      <w:r w:rsidR="00107274">
        <w:t xml:space="preserve">Days 3 and 4 </w:t>
      </w:r>
      <w:r w:rsidR="00AF7737">
        <w:t xml:space="preserve">were known to </w:t>
      </w:r>
      <w:r w:rsidR="00D73D48">
        <w:t xml:space="preserve">have </w:t>
      </w:r>
      <w:del w:id="1817" w:author="Blair Trewin" w:date="2024-06-19T15:26:00Z">
        <w:r w:rsidR="00D73D48" w:rsidDel="00022FE2">
          <w:delText xml:space="preserve">occurred </w:delText>
        </w:r>
      </w:del>
      <w:ins w:id="1818" w:author="Blair Trewin" w:date="2024-06-19T15:26:00Z">
        <w:r w:rsidR="00022FE2">
          <w:t xml:space="preserve">been recorded </w:t>
        </w:r>
      </w:ins>
      <w:r w:rsidR="00D73D48">
        <w:t>on fine days with no precipitation</w:t>
      </w:r>
      <w:r w:rsidR="00AF7737">
        <w:t xml:space="preserve">, so the amounts on those days were </w:t>
      </w:r>
      <w:r w:rsidR="009F6658">
        <w:t xml:space="preserve">purely snowmelt. On the fifth day there was a likely mix of snowmelt and </w:t>
      </w:r>
      <w:r w:rsidR="00E23526">
        <w:t xml:space="preserve">new precipitation. </w:t>
      </w:r>
      <w:r w:rsidR="00383C3B">
        <w:t xml:space="preserve">Day 6 was </w:t>
      </w:r>
      <w:r w:rsidR="00A76FDF">
        <w:t>believed to be entirely new precip</w:t>
      </w:r>
      <w:r w:rsidR="00226670">
        <w:t>i</w:t>
      </w:r>
      <w:r w:rsidR="00A76FDF">
        <w:t xml:space="preserve">tation. </w:t>
      </w:r>
      <w:r w:rsidR="003669B8">
        <w:t xml:space="preserve"> </w:t>
      </w:r>
      <w:r w:rsidR="00F93D43">
        <w:t xml:space="preserve"> </w:t>
      </w:r>
    </w:p>
    <w:p w14:paraId="048428E7" w14:textId="24EC1649" w:rsidR="004214EB" w:rsidRDefault="004214EB" w:rsidP="00ED5B1E">
      <w:pPr>
        <w:rPr>
          <w:color w:val="000000" w:themeColor="text1"/>
        </w:rPr>
      </w:pPr>
      <w:r>
        <w:t xml:space="preserve">Note that </w:t>
      </w:r>
      <w:r w:rsidRPr="007851A5">
        <w:rPr>
          <w:color w:val="000000" w:themeColor="text1"/>
        </w:rPr>
        <w:t xml:space="preserve">ideally, QC processes would cross-check against daily snow amounts. </w:t>
      </w:r>
      <w:r w:rsidR="00EE1DC6">
        <w:rPr>
          <w:color w:val="000000" w:themeColor="text1"/>
        </w:rPr>
        <w:t>H</w:t>
      </w:r>
      <w:r w:rsidRPr="007851A5">
        <w:rPr>
          <w:color w:val="000000" w:themeColor="text1"/>
        </w:rPr>
        <w:t xml:space="preserve">owever, if the snow blockage continues for a long period of time – say, in excess of one week – the likelihood is that even when the snow does melt, </w:t>
      </w:r>
      <w:r w:rsidR="003926F5" w:rsidRPr="007851A5">
        <w:rPr>
          <w:color w:val="000000" w:themeColor="text1"/>
        </w:rPr>
        <w:t>t</w:t>
      </w:r>
      <w:r w:rsidRPr="007851A5">
        <w:rPr>
          <w:color w:val="000000" w:themeColor="text1"/>
        </w:rPr>
        <w:t>he total amount measured</w:t>
      </w:r>
      <w:r w:rsidR="007851A5" w:rsidRPr="007851A5">
        <w:rPr>
          <w:color w:val="000000" w:themeColor="text1"/>
        </w:rPr>
        <w:t xml:space="preserve"> may be </w:t>
      </w:r>
      <w:r w:rsidR="006F3407" w:rsidRPr="007851A5">
        <w:rPr>
          <w:color w:val="000000" w:themeColor="text1"/>
        </w:rPr>
        <w:t>underestimated</w:t>
      </w:r>
      <w:r w:rsidRPr="007851A5">
        <w:rPr>
          <w:color w:val="000000" w:themeColor="text1"/>
        </w:rPr>
        <w:t>. In that case a QC flag of 4</w:t>
      </w:r>
      <w:r w:rsidR="00CE716C" w:rsidRPr="007851A5">
        <w:rPr>
          <w:color w:val="000000" w:themeColor="text1"/>
        </w:rPr>
        <w:t xml:space="preserve"> may be appropriate. </w:t>
      </w:r>
    </w:p>
    <w:p w14:paraId="4D6915CF" w14:textId="77777777" w:rsidR="007851A5" w:rsidRPr="007851A5" w:rsidRDefault="007851A5" w:rsidP="00ED5B1E">
      <w:pPr>
        <w:rPr>
          <w:color w:val="000000" w:themeColor="text1"/>
        </w:rPr>
      </w:pPr>
    </w:p>
    <w:p w14:paraId="2810049B" w14:textId="77777777" w:rsidR="00E23526" w:rsidRDefault="00E23526" w:rsidP="00E23526">
      <w:pPr>
        <w:rPr>
          <w:b/>
          <w:bCs/>
        </w:rPr>
      </w:pPr>
      <w:r>
        <w:rPr>
          <w:b/>
          <w:bCs/>
        </w:rPr>
        <w:t xml:space="preserve">Date </w:t>
      </w:r>
      <w:r>
        <w:rPr>
          <w:b/>
          <w:bCs/>
        </w:rPr>
        <w:tab/>
      </w:r>
      <w:r>
        <w:rPr>
          <w:b/>
          <w:bCs/>
        </w:rPr>
        <w:tab/>
        <w:t xml:space="preserve">Precipitation </w:t>
      </w:r>
      <w:r>
        <w:rPr>
          <w:b/>
          <w:bCs/>
        </w:rPr>
        <w:tab/>
      </w:r>
      <w:r w:rsidRPr="00035815">
        <w:rPr>
          <w:b/>
          <w:bCs/>
        </w:rPr>
        <w:t xml:space="preserve"> </w:t>
      </w:r>
      <w:r w:rsidRPr="00035815">
        <w:rPr>
          <w:b/>
          <w:bCs/>
        </w:rPr>
        <w:tab/>
        <w:t xml:space="preserve">Associated QC information </w:t>
      </w:r>
      <w:r w:rsidRPr="00035815">
        <w:rPr>
          <w:b/>
          <w:bCs/>
        </w:rPr>
        <w:tab/>
      </w:r>
      <w:r w:rsidRPr="00035815">
        <w:rPr>
          <w:b/>
          <w:bCs/>
        </w:rPr>
        <w:tab/>
      </w:r>
      <w:r w:rsidRPr="00035815">
        <w:rPr>
          <w:b/>
          <w:bCs/>
        </w:rPr>
        <w:tab/>
        <w:t xml:space="preserve">QC code </w:t>
      </w:r>
    </w:p>
    <w:p w14:paraId="310428BA" w14:textId="40372FE6" w:rsidR="00A9416D" w:rsidRDefault="00A9416D" w:rsidP="00A9416D">
      <w:r>
        <w:t xml:space="preserve">Day 1 </w:t>
      </w:r>
      <w:r>
        <w:tab/>
      </w:r>
      <w:r>
        <w:tab/>
        <w:t>3</w:t>
      </w:r>
      <w:r w:rsidR="005D20AF">
        <w:t>8</w:t>
      </w:r>
      <w:r>
        <w:t>.8 mm</w:t>
      </w:r>
      <w:r>
        <w:tab/>
      </w:r>
      <w:r>
        <w:tab/>
        <w:t xml:space="preserve">Data checked and declared </w:t>
      </w:r>
      <w:r w:rsidR="007275AE">
        <w:t xml:space="preserve">out of </w:t>
      </w:r>
      <w:r>
        <w:tab/>
      </w:r>
      <w:r>
        <w:tab/>
      </w:r>
      <w:r w:rsidR="0014597A">
        <w:t>3</w:t>
      </w:r>
    </w:p>
    <w:p w14:paraId="1945BA5C" w14:textId="2F89FB88" w:rsidR="0014597A" w:rsidRDefault="005D20AF" w:rsidP="00A9416D">
      <w:pPr>
        <w:rPr>
          <w:rFonts w:ascii="Roboto" w:eastAsia="Times New Roman" w:hAnsi="Roboto" w:cs="Times New Roman"/>
          <w:color w:val="000000"/>
          <w:sz w:val="20"/>
          <w:szCs w:val="20"/>
          <w:lang w:val="en-US" w:eastAsia="en-AU"/>
        </w:rPr>
      </w:pPr>
      <w:r>
        <w:tab/>
      </w:r>
      <w:r>
        <w:tab/>
      </w:r>
      <w:r>
        <w:tab/>
      </w:r>
      <w:r>
        <w:tab/>
      </w:r>
      <w:r>
        <w:tab/>
      </w:r>
      <w:r w:rsidRPr="00344360">
        <w:rPr>
          <w:rFonts w:ascii="Roboto" w:eastAsia="Times New Roman" w:hAnsi="Roboto" w:cs="Times New Roman"/>
          <w:color w:val="000000"/>
          <w:sz w:val="20"/>
          <w:szCs w:val="20"/>
          <w:lang w:val="en-US" w:eastAsia="en-AU"/>
        </w:rPr>
        <w:t>instrument range</w:t>
      </w:r>
    </w:p>
    <w:p w14:paraId="5BCF01B6" w14:textId="458D7FD4" w:rsidR="005D20AF" w:rsidRDefault="005D20AF" w:rsidP="00A9416D">
      <w:pPr>
        <w:rPr>
          <w:rFonts w:ascii="Roboto" w:eastAsia="Times New Roman" w:hAnsi="Roboto" w:cs="Times New Roman"/>
          <w:color w:val="000000"/>
          <w:sz w:val="20"/>
          <w:szCs w:val="20"/>
          <w:lang w:val="en-US" w:eastAsia="en-AU"/>
        </w:rPr>
      </w:pPr>
      <w:commentRangeStart w:id="1819"/>
      <w:r>
        <w:rPr>
          <w:rFonts w:ascii="Roboto" w:eastAsia="Times New Roman" w:hAnsi="Roboto" w:cs="Times New Roman"/>
          <w:color w:val="000000"/>
          <w:sz w:val="20"/>
          <w:szCs w:val="20"/>
          <w:lang w:val="en-US" w:eastAsia="en-AU"/>
        </w:rPr>
        <w:t xml:space="preserve">Day 2 </w:t>
      </w:r>
      <w:r>
        <w:rPr>
          <w:rFonts w:ascii="Roboto" w:eastAsia="Times New Roman" w:hAnsi="Roboto" w:cs="Times New Roman"/>
          <w:color w:val="000000"/>
          <w:sz w:val="20"/>
          <w:szCs w:val="20"/>
          <w:lang w:val="en-US" w:eastAsia="en-AU"/>
        </w:rPr>
        <w:tab/>
      </w:r>
      <w:r>
        <w:rPr>
          <w:rFonts w:ascii="Roboto" w:eastAsia="Times New Roman" w:hAnsi="Roboto" w:cs="Times New Roman"/>
          <w:color w:val="000000"/>
          <w:sz w:val="20"/>
          <w:szCs w:val="20"/>
          <w:lang w:val="en-US" w:eastAsia="en-AU"/>
        </w:rPr>
        <w:tab/>
      </w:r>
      <w:r w:rsidR="006D387F">
        <w:rPr>
          <w:rFonts w:ascii="Roboto" w:eastAsia="Times New Roman" w:hAnsi="Roboto" w:cs="Times New Roman"/>
          <w:color w:val="000000"/>
          <w:sz w:val="20"/>
          <w:szCs w:val="20"/>
          <w:lang w:val="en-US" w:eastAsia="en-AU"/>
        </w:rPr>
        <w:t>23.6</w:t>
      </w:r>
      <w:r w:rsidR="00684ECB">
        <w:rPr>
          <w:rFonts w:ascii="Roboto" w:eastAsia="Times New Roman" w:hAnsi="Roboto" w:cs="Times New Roman"/>
          <w:color w:val="000000"/>
          <w:sz w:val="20"/>
          <w:szCs w:val="20"/>
          <w:lang w:val="en-US" w:eastAsia="en-AU"/>
        </w:rPr>
        <w:t xml:space="preserve"> mm </w:t>
      </w:r>
      <w:r w:rsidR="00684ECB">
        <w:rPr>
          <w:rFonts w:ascii="Roboto" w:eastAsia="Times New Roman" w:hAnsi="Roboto" w:cs="Times New Roman"/>
          <w:color w:val="000000"/>
          <w:sz w:val="20"/>
          <w:szCs w:val="20"/>
          <w:lang w:val="en-US" w:eastAsia="en-AU"/>
        </w:rPr>
        <w:tab/>
      </w:r>
      <w:r w:rsidR="00684ECB">
        <w:rPr>
          <w:rFonts w:ascii="Roboto" w:eastAsia="Times New Roman" w:hAnsi="Roboto" w:cs="Times New Roman"/>
          <w:color w:val="000000"/>
          <w:sz w:val="20"/>
          <w:szCs w:val="20"/>
          <w:lang w:val="en-US" w:eastAsia="en-AU"/>
        </w:rPr>
        <w:tab/>
      </w:r>
      <w:r w:rsidR="00E952F7">
        <w:rPr>
          <w:rFonts w:ascii="Roboto" w:eastAsia="Times New Roman" w:hAnsi="Roboto" w:cs="Times New Roman"/>
          <w:color w:val="000000"/>
          <w:sz w:val="20"/>
          <w:szCs w:val="20"/>
          <w:lang w:val="en-US" w:eastAsia="en-AU"/>
        </w:rPr>
        <w:t>Data checked and declared aggregated</w:t>
      </w:r>
      <w:r w:rsidR="007D0733">
        <w:rPr>
          <w:rFonts w:ascii="Roboto" w:eastAsia="Times New Roman" w:hAnsi="Roboto" w:cs="Times New Roman"/>
          <w:color w:val="000000"/>
          <w:sz w:val="20"/>
          <w:szCs w:val="20"/>
          <w:lang w:val="en-US" w:eastAsia="en-AU"/>
        </w:rPr>
        <w:tab/>
      </w:r>
      <w:r w:rsidR="007D0733">
        <w:rPr>
          <w:rFonts w:ascii="Roboto" w:eastAsia="Times New Roman" w:hAnsi="Roboto" w:cs="Times New Roman"/>
          <w:color w:val="000000"/>
          <w:sz w:val="20"/>
          <w:szCs w:val="20"/>
          <w:lang w:val="en-US" w:eastAsia="en-AU"/>
        </w:rPr>
        <w:tab/>
        <w:t>2</w:t>
      </w:r>
    </w:p>
    <w:p w14:paraId="705D985B" w14:textId="1ABE51F5" w:rsidR="007D0733" w:rsidRDefault="007D0733" w:rsidP="007D0733">
      <w:pPr>
        <w:rPr>
          <w:rFonts w:ascii="Roboto" w:eastAsia="Times New Roman" w:hAnsi="Roboto" w:cs="Times New Roman"/>
          <w:color w:val="000000"/>
          <w:sz w:val="20"/>
          <w:szCs w:val="20"/>
          <w:lang w:val="en-US" w:eastAsia="en-AU"/>
        </w:rPr>
      </w:pPr>
      <w:r>
        <w:rPr>
          <w:rFonts w:ascii="Roboto" w:eastAsia="Times New Roman" w:hAnsi="Roboto" w:cs="Times New Roman"/>
          <w:color w:val="000000"/>
          <w:sz w:val="20"/>
          <w:szCs w:val="20"/>
          <w:lang w:val="en-US" w:eastAsia="en-AU"/>
        </w:rPr>
        <w:t xml:space="preserve">Day 3 </w:t>
      </w:r>
      <w:r>
        <w:rPr>
          <w:rFonts w:ascii="Roboto" w:eastAsia="Times New Roman" w:hAnsi="Roboto" w:cs="Times New Roman"/>
          <w:color w:val="000000"/>
          <w:sz w:val="20"/>
          <w:szCs w:val="20"/>
          <w:lang w:val="en-US" w:eastAsia="en-AU"/>
        </w:rPr>
        <w:tab/>
      </w:r>
      <w:r>
        <w:rPr>
          <w:rFonts w:ascii="Roboto" w:eastAsia="Times New Roman" w:hAnsi="Roboto" w:cs="Times New Roman"/>
          <w:color w:val="000000"/>
          <w:sz w:val="20"/>
          <w:szCs w:val="20"/>
          <w:lang w:val="en-US" w:eastAsia="en-AU"/>
        </w:rPr>
        <w:tab/>
      </w:r>
      <w:r w:rsidR="00200201">
        <w:rPr>
          <w:rFonts w:ascii="Roboto" w:eastAsia="Times New Roman" w:hAnsi="Roboto" w:cs="Times New Roman"/>
          <w:color w:val="000000"/>
          <w:sz w:val="20"/>
          <w:szCs w:val="20"/>
          <w:lang w:val="en-US" w:eastAsia="en-AU"/>
        </w:rPr>
        <w:t>9.2</w:t>
      </w:r>
      <w:r>
        <w:rPr>
          <w:rFonts w:ascii="Roboto" w:eastAsia="Times New Roman" w:hAnsi="Roboto" w:cs="Times New Roman"/>
          <w:color w:val="000000"/>
          <w:sz w:val="20"/>
          <w:szCs w:val="20"/>
          <w:lang w:val="en-US" w:eastAsia="en-AU"/>
        </w:rPr>
        <w:t xml:space="preserve"> mm </w:t>
      </w:r>
      <w:r>
        <w:rPr>
          <w:rFonts w:ascii="Roboto" w:eastAsia="Times New Roman" w:hAnsi="Roboto" w:cs="Times New Roman"/>
          <w:color w:val="000000"/>
          <w:sz w:val="20"/>
          <w:szCs w:val="20"/>
          <w:lang w:val="en-US" w:eastAsia="en-AU"/>
        </w:rPr>
        <w:tab/>
      </w:r>
      <w:r>
        <w:rPr>
          <w:rFonts w:ascii="Roboto" w:eastAsia="Times New Roman" w:hAnsi="Roboto" w:cs="Times New Roman"/>
          <w:color w:val="000000"/>
          <w:sz w:val="20"/>
          <w:szCs w:val="20"/>
          <w:lang w:val="en-US" w:eastAsia="en-AU"/>
        </w:rPr>
        <w:tab/>
        <w:t>Data checked and declared aggregated</w:t>
      </w:r>
      <w:r>
        <w:rPr>
          <w:rFonts w:ascii="Roboto" w:eastAsia="Times New Roman" w:hAnsi="Roboto" w:cs="Times New Roman"/>
          <w:color w:val="000000"/>
          <w:sz w:val="20"/>
          <w:szCs w:val="20"/>
          <w:lang w:val="en-US" w:eastAsia="en-AU"/>
        </w:rPr>
        <w:tab/>
      </w:r>
      <w:r>
        <w:rPr>
          <w:rFonts w:ascii="Roboto" w:eastAsia="Times New Roman" w:hAnsi="Roboto" w:cs="Times New Roman"/>
          <w:color w:val="000000"/>
          <w:sz w:val="20"/>
          <w:szCs w:val="20"/>
          <w:lang w:val="en-US" w:eastAsia="en-AU"/>
        </w:rPr>
        <w:tab/>
        <w:t>2</w:t>
      </w:r>
    </w:p>
    <w:p w14:paraId="1E8E5A6C" w14:textId="41493E46" w:rsidR="007D0733" w:rsidRDefault="007D0733" w:rsidP="007D0733">
      <w:pPr>
        <w:rPr>
          <w:rFonts w:ascii="Roboto" w:eastAsia="Times New Roman" w:hAnsi="Roboto" w:cs="Times New Roman"/>
          <w:color w:val="000000"/>
          <w:sz w:val="20"/>
          <w:szCs w:val="20"/>
          <w:lang w:val="en-US" w:eastAsia="en-AU"/>
        </w:rPr>
      </w:pPr>
      <w:r>
        <w:rPr>
          <w:rFonts w:ascii="Roboto" w:eastAsia="Times New Roman" w:hAnsi="Roboto" w:cs="Times New Roman"/>
          <w:color w:val="000000"/>
          <w:sz w:val="20"/>
          <w:szCs w:val="20"/>
          <w:lang w:val="en-US" w:eastAsia="en-AU"/>
        </w:rPr>
        <w:t xml:space="preserve">Day 4 </w:t>
      </w:r>
      <w:r>
        <w:rPr>
          <w:rFonts w:ascii="Roboto" w:eastAsia="Times New Roman" w:hAnsi="Roboto" w:cs="Times New Roman"/>
          <w:color w:val="000000"/>
          <w:sz w:val="20"/>
          <w:szCs w:val="20"/>
          <w:lang w:val="en-US" w:eastAsia="en-AU"/>
        </w:rPr>
        <w:tab/>
      </w:r>
      <w:r>
        <w:rPr>
          <w:rFonts w:ascii="Roboto" w:eastAsia="Times New Roman" w:hAnsi="Roboto" w:cs="Times New Roman"/>
          <w:color w:val="000000"/>
          <w:sz w:val="20"/>
          <w:szCs w:val="20"/>
          <w:lang w:val="en-US" w:eastAsia="en-AU"/>
        </w:rPr>
        <w:tab/>
      </w:r>
      <w:r w:rsidR="00200201">
        <w:rPr>
          <w:rFonts w:ascii="Roboto" w:eastAsia="Times New Roman" w:hAnsi="Roboto" w:cs="Times New Roman"/>
          <w:color w:val="000000"/>
          <w:sz w:val="20"/>
          <w:szCs w:val="20"/>
          <w:lang w:val="en-US" w:eastAsia="en-AU"/>
        </w:rPr>
        <w:t>8.</w:t>
      </w:r>
      <w:proofErr w:type="gramStart"/>
      <w:r w:rsidR="00200201">
        <w:rPr>
          <w:rFonts w:ascii="Roboto" w:eastAsia="Times New Roman" w:hAnsi="Roboto" w:cs="Times New Roman"/>
          <w:color w:val="000000"/>
          <w:sz w:val="20"/>
          <w:szCs w:val="20"/>
          <w:lang w:val="en-US" w:eastAsia="en-AU"/>
        </w:rPr>
        <w:t xml:space="preserve">8 </w:t>
      </w:r>
      <w:r>
        <w:rPr>
          <w:rFonts w:ascii="Roboto" w:eastAsia="Times New Roman" w:hAnsi="Roboto" w:cs="Times New Roman"/>
          <w:color w:val="000000"/>
          <w:sz w:val="20"/>
          <w:szCs w:val="20"/>
          <w:lang w:val="en-US" w:eastAsia="en-AU"/>
        </w:rPr>
        <w:t xml:space="preserve"> mm</w:t>
      </w:r>
      <w:proofErr w:type="gramEnd"/>
      <w:r>
        <w:rPr>
          <w:rFonts w:ascii="Roboto" w:eastAsia="Times New Roman" w:hAnsi="Roboto" w:cs="Times New Roman"/>
          <w:color w:val="000000"/>
          <w:sz w:val="20"/>
          <w:szCs w:val="20"/>
          <w:lang w:val="en-US" w:eastAsia="en-AU"/>
        </w:rPr>
        <w:t xml:space="preserve"> </w:t>
      </w:r>
      <w:r>
        <w:rPr>
          <w:rFonts w:ascii="Roboto" w:eastAsia="Times New Roman" w:hAnsi="Roboto" w:cs="Times New Roman"/>
          <w:color w:val="000000"/>
          <w:sz w:val="20"/>
          <w:szCs w:val="20"/>
          <w:lang w:val="en-US" w:eastAsia="en-AU"/>
        </w:rPr>
        <w:tab/>
      </w:r>
      <w:r>
        <w:rPr>
          <w:rFonts w:ascii="Roboto" w:eastAsia="Times New Roman" w:hAnsi="Roboto" w:cs="Times New Roman"/>
          <w:color w:val="000000"/>
          <w:sz w:val="20"/>
          <w:szCs w:val="20"/>
          <w:lang w:val="en-US" w:eastAsia="en-AU"/>
        </w:rPr>
        <w:tab/>
        <w:t>Data checked and declared aggregated</w:t>
      </w:r>
      <w:r>
        <w:rPr>
          <w:rFonts w:ascii="Roboto" w:eastAsia="Times New Roman" w:hAnsi="Roboto" w:cs="Times New Roman"/>
          <w:color w:val="000000"/>
          <w:sz w:val="20"/>
          <w:szCs w:val="20"/>
          <w:lang w:val="en-US" w:eastAsia="en-AU"/>
        </w:rPr>
        <w:tab/>
      </w:r>
      <w:r>
        <w:rPr>
          <w:rFonts w:ascii="Roboto" w:eastAsia="Times New Roman" w:hAnsi="Roboto" w:cs="Times New Roman"/>
          <w:color w:val="000000"/>
          <w:sz w:val="20"/>
          <w:szCs w:val="20"/>
          <w:lang w:val="en-US" w:eastAsia="en-AU"/>
        </w:rPr>
        <w:tab/>
        <w:t>2</w:t>
      </w:r>
    </w:p>
    <w:p w14:paraId="7EE7FDCF" w14:textId="10024006" w:rsidR="006B2D06" w:rsidRDefault="006B2D06" w:rsidP="006B2D06">
      <w:pPr>
        <w:rPr>
          <w:rFonts w:ascii="Roboto" w:eastAsia="Times New Roman" w:hAnsi="Roboto" w:cs="Times New Roman"/>
          <w:color w:val="000000"/>
          <w:sz w:val="20"/>
          <w:szCs w:val="20"/>
          <w:lang w:val="en-US" w:eastAsia="en-AU"/>
        </w:rPr>
      </w:pPr>
      <w:r>
        <w:rPr>
          <w:rFonts w:ascii="Roboto" w:eastAsia="Times New Roman" w:hAnsi="Roboto" w:cs="Times New Roman"/>
          <w:color w:val="000000"/>
          <w:sz w:val="20"/>
          <w:szCs w:val="20"/>
          <w:lang w:val="en-US" w:eastAsia="en-AU"/>
        </w:rPr>
        <w:t xml:space="preserve">Day 5 </w:t>
      </w:r>
      <w:r>
        <w:rPr>
          <w:rFonts w:ascii="Roboto" w:eastAsia="Times New Roman" w:hAnsi="Roboto" w:cs="Times New Roman"/>
          <w:color w:val="000000"/>
          <w:sz w:val="20"/>
          <w:szCs w:val="20"/>
          <w:lang w:val="en-US" w:eastAsia="en-AU"/>
        </w:rPr>
        <w:tab/>
      </w:r>
      <w:r>
        <w:rPr>
          <w:rFonts w:ascii="Roboto" w:eastAsia="Times New Roman" w:hAnsi="Roboto" w:cs="Times New Roman"/>
          <w:color w:val="000000"/>
          <w:sz w:val="20"/>
          <w:szCs w:val="20"/>
          <w:lang w:val="en-US" w:eastAsia="en-AU"/>
        </w:rPr>
        <w:tab/>
      </w:r>
      <w:r w:rsidR="00316863">
        <w:rPr>
          <w:rFonts w:ascii="Roboto" w:eastAsia="Times New Roman" w:hAnsi="Roboto" w:cs="Times New Roman"/>
          <w:color w:val="000000"/>
          <w:sz w:val="20"/>
          <w:szCs w:val="20"/>
          <w:lang w:val="en-US" w:eastAsia="en-AU"/>
        </w:rPr>
        <w:t>3.</w:t>
      </w:r>
      <w:proofErr w:type="gramStart"/>
      <w:r w:rsidR="00316863">
        <w:rPr>
          <w:rFonts w:ascii="Roboto" w:eastAsia="Times New Roman" w:hAnsi="Roboto" w:cs="Times New Roman"/>
          <w:color w:val="000000"/>
          <w:sz w:val="20"/>
          <w:szCs w:val="20"/>
          <w:lang w:val="en-US" w:eastAsia="en-AU"/>
        </w:rPr>
        <w:t>5</w:t>
      </w:r>
      <w:r>
        <w:rPr>
          <w:rFonts w:ascii="Roboto" w:eastAsia="Times New Roman" w:hAnsi="Roboto" w:cs="Times New Roman"/>
          <w:color w:val="000000"/>
          <w:sz w:val="20"/>
          <w:szCs w:val="20"/>
          <w:lang w:val="en-US" w:eastAsia="en-AU"/>
        </w:rPr>
        <w:t xml:space="preserve">  mm</w:t>
      </w:r>
      <w:proofErr w:type="gramEnd"/>
      <w:r>
        <w:rPr>
          <w:rFonts w:ascii="Roboto" w:eastAsia="Times New Roman" w:hAnsi="Roboto" w:cs="Times New Roman"/>
          <w:color w:val="000000"/>
          <w:sz w:val="20"/>
          <w:szCs w:val="20"/>
          <w:lang w:val="en-US" w:eastAsia="en-AU"/>
        </w:rPr>
        <w:t xml:space="preserve"> </w:t>
      </w:r>
      <w:r>
        <w:rPr>
          <w:rFonts w:ascii="Roboto" w:eastAsia="Times New Roman" w:hAnsi="Roboto" w:cs="Times New Roman"/>
          <w:color w:val="000000"/>
          <w:sz w:val="20"/>
          <w:szCs w:val="20"/>
          <w:lang w:val="en-US" w:eastAsia="en-AU"/>
        </w:rPr>
        <w:tab/>
      </w:r>
      <w:r>
        <w:rPr>
          <w:rFonts w:ascii="Roboto" w:eastAsia="Times New Roman" w:hAnsi="Roboto" w:cs="Times New Roman"/>
          <w:color w:val="000000"/>
          <w:sz w:val="20"/>
          <w:szCs w:val="20"/>
          <w:lang w:val="en-US" w:eastAsia="en-AU"/>
        </w:rPr>
        <w:tab/>
        <w:t>Data checked and declared aggregated</w:t>
      </w:r>
      <w:r>
        <w:rPr>
          <w:rFonts w:ascii="Roboto" w:eastAsia="Times New Roman" w:hAnsi="Roboto" w:cs="Times New Roman"/>
          <w:color w:val="000000"/>
          <w:sz w:val="20"/>
          <w:szCs w:val="20"/>
          <w:lang w:val="en-US" w:eastAsia="en-AU"/>
        </w:rPr>
        <w:tab/>
      </w:r>
      <w:r>
        <w:rPr>
          <w:rFonts w:ascii="Roboto" w:eastAsia="Times New Roman" w:hAnsi="Roboto" w:cs="Times New Roman"/>
          <w:color w:val="000000"/>
          <w:sz w:val="20"/>
          <w:szCs w:val="20"/>
          <w:lang w:val="en-US" w:eastAsia="en-AU"/>
        </w:rPr>
        <w:tab/>
        <w:t>2</w:t>
      </w:r>
      <w:commentRangeEnd w:id="1819"/>
      <w:r w:rsidR="00EF4FB7">
        <w:rPr>
          <w:rStyle w:val="Marquedecommentaire"/>
        </w:rPr>
        <w:commentReference w:id="1819"/>
      </w:r>
    </w:p>
    <w:p w14:paraId="6F1A1010" w14:textId="5B52B833" w:rsidR="007D0733" w:rsidRDefault="002D0285" w:rsidP="00A9416D">
      <w:r>
        <w:t>Day 6</w:t>
      </w:r>
      <w:r>
        <w:tab/>
      </w:r>
      <w:r>
        <w:tab/>
        <w:t xml:space="preserve">8.0 mm </w:t>
      </w:r>
      <w:r>
        <w:tab/>
      </w:r>
      <w:r>
        <w:tab/>
        <w:t xml:space="preserve">Data checked and declared good </w:t>
      </w:r>
      <w:r w:rsidR="00BC39CD">
        <w:tab/>
      </w:r>
      <w:r w:rsidR="00BC39CD">
        <w:tab/>
        <w:t>0</w:t>
      </w:r>
    </w:p>
    <w:p w14:paraId="0D626C2C" w14:textId="77777777" w:rsidR="00E95A07" w:rsidRPr="00A04876" w:rsidRDefault="00E95A07" w:rsidP="00ED5B1E"/>
    <w:p w14:paraId="5E370AF4" w14:textId="2FF13AEC" w:rsidR="00E36A8C" w:rsidRPr="00325C6A" w:rsidRDefault="00E36A8C" w:rsidP="00325C6A">
      <w:pPr>
        <w:pStyle w:val="Titre3"/>
      </w:pPr>
      <w:bookmarkStart w:id="1820" w:name="_Toc163750224"/>
      <w:r w:rsidRPr="00325C6A">
        <w:t xml:space="preserve">Use case: </w:t>
      </w:r>
      <w:r w:rsidR="00067430" w:rsidRPr="00325C6A">
        <w:t>Missing complete set of values for daily computation.</w:t>
      </w:r>
      <w:bookmarkEnd w:id="1820"/>
      <w:r w:rsidR="00067430" w:rsidRPr="00325C6A">
        <w:t xml:space="preserve"> </w:t>
      </w:r>
    </w:p>
    <w:p w14:paraId="11320727" w14:textId="4F32F460" w:rsidR="001273CA" w:rsidRDefault="006D461D" w:rsidP="00ED5B1E">
      <w:r>
        <w:t xml:space="preserve">This case described a situation where </w:t>
      </w:r>
      <w:r w:rsidR="00407931">
        <w:t>not all v</w:t>
      </w:r>
      <w:r w:rsidR="00496903">
        <w:t xml:space="preserve">alues are </w:t>
      </w:r>
      <w:r w:rsidR="00407931">
        <w:t xml:space="preserve">available </w:t>
      </w:r>
      <w:r w:rsidR="00496903">
        <w:t xml:space="preserve">to compute “perfectly” a daily value. </w:t>
      </w:r>
      <w:r w:rsidR="00941497">
        <w:t xml:space="preserve">Note that this </w:t>
      </w:r>
      <w:r w:rsidR="00BA357C">
        <w:t>does not apply only to mean temperature – it may be that</w:t>
      </w:r>
      <w:r w:rsidR="0026036E">
        <w:t xml:space="preserve">, for instance, data are missing around the time of maximum or minimum temperature. </w:t>
      </w:r>
      <w:r w:rsidR="00FB424F">
        <w:t xml:space="preserve">In this case, coding should be based </w:t>
      </w:r>
      <w:r w:rsidR="00DA276C">
        <w:t>on the NMHS</w:t>
      </w:r>
      <w:r w:rsidR="00E61BD0">
        <w:t>’</w:t>
      </w:r>
      <w:r w:rsidR="00DA276C">
        <w:t xml:space="preserve">s normal practices, utilising also professional </w:t>
      </w:r>
      <w:r w:rsidR="00B3244A">
        <w:t xml:space="preserve">discretion as </w:t>
      </w:r>
      <w:r w:rsidR="00DA276C">
        <w:t xml:space="preserve">to the </w:t>
      </w:r>
      <w:r w:rsidR="00797309">
        <w:t xml:space="preserve">likely impact of the missing data. </w:t>
      </w:r>
      <w:r w:rsidR="001273CA">
        <w:t xml:space="preserve">For instance: </w:t>
      </w:r>
    </w:p>
    <w:p w14:paraId="6EDEB098" w14:textId="681D18BB" w:rsidR="0006635E" w:rsidRDefault="00797309" w:rsidP="009379C3">
      <w:pPr>
        <w:pStyle w:val="Paragraphedeliste"/>
        <w:numPr>
          <w:ilvl w:val="0"/>
          <w:numId w:val="6"/>
        </w:numPr>
      </w:pPr>
      <w:r>
        <w:t xml:space="preserve">Where </w:t>
      </w:r>
      <w:r w:rsidR="00496903">
        <w:t xml:space="preserve">the </w:t>
      </w:r>
      <w:r w:rsidR="00C31BA8">
        <w:t xml:space="preserve">calculation method to </w:t>
      </w:r>
      <w:r w:rsidR="00CC6B8B">
        <w:t xml:space="preserve">determine a </w:t>
      </w:r>
      <w:r w:rsidR="009B5189">
        <w:t xml:space="preserve">mean </w:t>
      </w:r>
      <w:r w:rsidR="00CC6B8B">
        <w:t xml:space="preserve">daily </w:t>
      </w:r>
      <w:r w:rsidR="009B5189">
        <w:t>temperature</w:t>
      </w:r>
      <w:r w:rsidR="00CC6B8B">
        <w:t xml:space="preserve"> is to </w:t>
      </w:r>
      <w:r w:rsidR="00AC34DB">
        <w:t>use all 1</w:t>
      </w:r>
      <w:r w:rsidR="00496903">
        <w:t xml:space="preserve">440 </w:t>
      </w:r>
      <w:r w:rsidR="00AC34DB">
        <w:t>0ne-</w:t>
      </w:r>
      <w:r w:rsidR="00496903">
        <w:t xml:space="preserve">Minute values (60mn*24) </w:t>
      </w:r>
      <w:r w:rsidR="00AC34DB">
        <w:t>from an AWS, but some are missing</w:t>
      </w:r>
      <w:r w:rsidR="0006635E">
        <w:t>;</w:t>
      </w:r>
    </w:p>
    <w:p w14:paraId="385D5857" w14:textId="0BAEDE77" w:rsidR="00E46A7A" w:rsidRDefault="004365C5" w:rsidP="009379C3">
      <w:pPr>
        <w:pStyle w:val="Paragraphedeliste"/>
        <w:numPr>
          <w:ilvl w:val="0"/>
          <w:numId w:val="6"/>
        </w:numPr>
      </w:pPr>
      <w:r>
        <w:t xml:space="preserve">Where the calculation method to determine a daily value </w:t>
      </w:r>
      <w:r w:rsidR="00C90817">
        <w:t xml:space="preserve">(e.g. mean temperature) </w:t>
      </w:r>
      <w:r>
        <w:t xml:space="preserve">is to use </w:t>
      </w:r>
      <w:r w:rsidR="005A6200">
        <w:t xml:space="preserve">24 one-hourly values, but one or </w:t>
      </w:r>
      <w:r w:rsidR="00C43938">
        <w:t>several a</w:t>
      </w:r>
      <w:r w:rsidR="005A6200">
        <w:t>re missing</w:t>
      </w:r>
      <w:r w:rsidR="00242A6D">
        <w:t xml:space="preserve">; or </w:t>
      </w:r>
    </w:p>
    <w:p w14:paraId="457BE401" w14:textId="77777777" w:rsidR="00367F6D" w:rsidRDefault="00E46A7A" w:rsidP="009379C3">
      <w:pPr>
        <w:pStyle w:val="Paragraphedeliste"/>
        <w:numPr>
          <w:ilvl w:val="0"/>
          <w:numId w:val="6"/>
        </w:numPr>
      </w:pPr>
      <w:r>
        <w:t xml:space="preserve">Where the calculation method to determine a daily value is to use </w:t>
      </w:r>
      <w:r w:rsidR="00496903">
        <w:t>the 8 main synoptic hours of the day</w:t>
      </w:r>
      <w:r w:rsidR="002C4EBD">
        <w:t xml:space="preserve"> (or four, or three)</w:t>
      </w:r>
      <w:r w:rsidR="00496903">
        <w:t xml:space="preserve">, </w:t>
      </w:r>
      <w:r w:rsidR="00AF47ED">
        <w:t xml:space="preserve">one </w:t>
      </w:r>
      <w:r w:rsidR="00496903">
        <w:t>or several values are missing</w:t>
      </w:r>
      <w:r w:rsidR="00367F6D">
        <w:t>; or</w:t>
      </w:r>
    </w:p>
    <w:p w14:paraId="66F66761" w14:textId="5643C9EB" w:rsidR="00AF47ED" w:rsidRDefault="00C03297" w:rsidP="009379C3">
      <w:pPr>
        <w:pStyle w:val="Paragraphedeliste"/>
        <w:numPr>
          <w:ilvl w:val="0"/>
          <w:numId w:val="6"/>
        </w:numPr>
      </w:pPr>
      <w:r>
        <w:t xml:space="preserve">An AWS is offline for a period where the minimum or maximum temperature </w:t>
      </w:r>
      <w:r w:rsidR="003F100D">
        <w:t>might feasibly have occurred</w:t>
      </w:r>
      <w:r w:rsidR="002C53D9">
        <w:t>.</w:t>
      </w:r>
      <w:r w:rsidR="00496903">
        <w:t xml:space="preserve"> </w:t>
      </w:r>
    </w:p>
    <w:p w14:paraId="65965477" w14:textId="2870E93D" w:rsidR="00C7306A" w:rsidRDefault="00496903" w:rsidP="00ED5B1E">
      <w:r>
        <w:t>In th</w:t>
      </w:r>
      <w:r w:rsidR="00AF47ED">
        <w:t>ese</w:t>
      </w:r>
      <w:r>
        <w:t xml:space="preserve"> case</w:t>
      </w:r>
      <w:r w:rsidR="00AF47ED">
        <w:t>s</w:t>
      </w:r>
      <w:r>
        <w:t xml:space="preserve">, </w:t>
      </w:r>
      <w:r w:rsidR="00E37FBE">
        <w:t xml:space="preserve">the NMHS </w:t>
      </w:r>
      <w:r w:rsidR="00C63428">
        <w:t xml:space="preserve">(data provider) </w:t>
      </w:r>
      <w:r w:rsidR="00E37FBE">
        <w:t xml:space="preserve">may </w:t>
      </w:r>
      <w:r w:rsidR="00C7306A">
        <w:t xml:space="preserve">choose from </w:t>
      </w:r>
      <w:r>
        <w:t>several possibilities</w:t>
      </w:r>
      <w:r w:rsidR="00C7306A">
        <w:t xml:space="preserve">: </w:t>
      </w:r>
      <w:r>
        <w:t xml:space="preserve"> </w:t>
      </w:r>
    </w:p>
    <w:p w14:paraId="7CB3850A" w14:textId="6BCD2E1B" w:rsidR="007A0740" w:rsidRDefault="00496903" w:rsidP="00ED5B1E">
      <w:r>
        <w:t xml:space="preserve">1. </w:t>
      </w:r>
      <w:r w:rsidR="0031564F">
        <w:t>Notwithstanding</w:t>
      </w:r>
      <w:r w:rsidR="00123F06">
        <w:t xml:space="preserve"> the </w:t>
      </w:r>
      <w:r w:rsidR="00C126B8">
        <w:t xml:space="preserve">missing </w:t>
      </w:r>
      <w:del w:id="1821" w:author="STUBER Denis" w:date="2024-04-09T09:40:00Z">
        <w:r w:rsidR="00590657" w:rsidDel="00EB2B05">
          <w:delText xml:space="preserve"> </w:delText>
        </w:r>
      </w:del>
      <w:r w:rsidR="00590657">
        <w:t>values</w:t>
      </w:r>
      <w:r w:rsidR="00C126B8">
        <w:t xml:space="preserve">, </w:t>
      </w:r>
      <w:r>
        <w:t xml:space="preserve">the </w:t>
      </w:r>
      <w:r w:rsidR="00C126B8">
        <w:t xml:space="preserve">NMHS </w:t>
      </w:r>
      <w:r>
        <w:t xml:space="preserve">data provider considers that the </w:t>
      </w:r>
      <w:r w:rsidR="00C126B8">
        <w:t>calculated value is still reliable</w:t>
      </w:r>
      <w:r w:rsidR="007A0740">
        <w:t>. In that case the encoding would be:</w:t>
      </w:r>
    </w:p>
    <w:p w14:paraId="3F9D77ED" w14:textId="77777777" w:rsidR="006A5748" w:rsidRDefault="006A5748" w:rsidP="00ED5B1E">
      <w:r>
        <w:t xml:space="preserve">Example: </w:t>
      </w:r>
    </w:p>
    <w:p w14:paraId="628E9AAE" w14:textId="63F403C4" w:rsidR="0014044D" w:rsidRPr="0068504C" w:rsidRDefault="0014044D" w:rsidP="0014044D">
      <w:pPr>
        <w:rPr>
          <w:b/>
          <w:bCs/>
          <w:lang w:val="fr-FR"/>
        </w:rPr>
      </w:pPr>
      <w:proofErr w:type="spellStart"/>
      <w:proofErr w:type="gramStart"/>
      <w:r w:rsidRPr="0068504C">
        <w:rPr>
          <w:b/>
          <w:bCs/>
          <w:lang w:val="fr-FR"/>
        </w:rPr>
        <w:t>TMin</w:t>
      </w:r>
      <w:proofErr w:type="spellEnd"/>
      <w:r w:rsidRPr="0068504C">
        <w:rPr>
          <w:b/>
          <w:bCs/>
          <w:lang w:val="fr-FR"/>
        </w:rPr>
        <w:t xml:space="preserve">  </w:t>
      </w:r>
      <w:r w:rsidRPr="0068504C">
        <w:rPr>
          <w:b/>
          <w:bCs/>
          <w:lang w:val="fr-FR"/>
        </w:rPr>
        <w:tab/>
      </w:r>
      <w:proofErr w:type="gramEnd"/>
      <w:r w:rsidRPr="0068504C">
        <w:rPr>
          <w:b/>
          <w:bCs/>
          <w:lang w:val="fr-FR"/>
        </w:rPr>
        <w:t xml:space="preserve"> </w:t>
      </w:r>
      <w:r w:rsidRPr="0068504C">
        <w:rPr>
          <w:b/>
          <w:bCs/>
          <w:lang w:val="fr-FR"/>
        </w:rPr>
        <w:tab/>
        <w:t xml:space="preserve">Associated QC information </w:t>
      </w:r>
      <w:r w:rsidRPr="0068504C">
        <w:rPr>
          <w:b/>
          <w:bCs/>
          <w:lang w:val="fr-FR"/>
        </w:rPr>
        <w:tab/>
      </w:r>
      <w:r w:rsidRPr="0068504C">
        <w:rPr>
          <w:b/>
          <w:bCs/>
          <w:lang w:val="fr-FR"/>
        </w:rPr>
        <w:tab/>
      </w:r>
      <w:r w:rsidRPr="0068504C">
        <w:rPr>
          <w:b/>
          <w:bCs/>
          <w:lang w:val="fr-FR"/>
        </w:rPr>
        <w:tab/>
        <w:t xml:space="preserve">QC code </w:t>
      </w:r>
    </w:p>
    <w:p w14:paraId="732B6355" w14:textId="57981789" w:rsidR="0014044D" w:rsidRDefault="007B2A08" w:rsidP="00ED5B1E">
      <w:r>
        <w:t>10.4</w:t>
      </w:r>
      <w:r>
        <w:tab/>
      </w:r>
      <w:r>
        <w:tab/>
        <w:t xml:space="preserve">Data checked and declared good </w:t>
      </w:r>
      <w:r>
        <w:tab/>
      </w:r>
      <w:r>
        <w:tab/>
        <w:t>0</w:t>
      </w:r>
    </w:p>
    <w:p w14:paraId="7229FDB4" w14:textId="77777777" w:rsidR="00014EC8" w:rsidRDefault="00014EC8" w:rsidP="00ED5B1E"/>
    <w:p w14:paraId="3D49AF69" w14:textId="09F409D6" w:rsidR="00ED5B1E" w:rsidRDefault="00496903" w:rsidP="00ED5B1E">
      <w:r>
        <w:t xml:space="preserve">2. </w:t>
      </w:r>
      <w:r w:rsidR="00D73B40">
        <w:t>T</w:t>
      </w:r>
      <w:r>
        <w:t xml:space="preserve">he data provider considers that the </w:t>
      </w:r>
      <w:r w:rsidR="00B344AA">
        <w:t xml:space="preserve">missing </w:t>
      </w:r>
      <w:r>
        <w:t xml:space="preserve">data </w:t>
      </w:r>
      <w:r w:rsidR="00B344AA">
        <w:t xml:space="preserve">may render the value </w:t>
      </w:r>
      <w:r>
        <w:t xml:space="preserve">suspect </w:t>
      </w:r>
      <w:r w:rsidR="00B344AA">
        <w:t>(</w:t>
      </w:r>
      <w:r w:rsidR="006C5E34">
        <w:t xml:space="preserve">e.g., </w:t>
      </w:r>
      <w:r w:rsidR="00B344AA">
        <w:t>night/day</w:t>
      </w:r>
      <w:r w:rsidR="00A10C58">
        <w:t xml:space="preserve"> imb</w:t>
      </w:r>
      <w:r w:rsidR="00FD3AAD">
        <w:t>a</w:t>
      </w:r>
      <w:r w:rsidR="00A10C58">
        <w:t xml:space="preserve">lance in </w:t>
      </w:r>
      <w:r w:rsidR="000314FE">
        <w:t xml:space="preserve">observations used to compute </w:t>
      </w:r>
      <w:r w:rsidR="00A10C58">
        <w:t>mean temperature</w:t>
      </w:r>
      <w:r w:rsidR="006C5E34">
        <w:t>;</w:t>
      </w:r>
      <w:r w:rsidR="00EF11B9">
        <w:t xml:space="preserve"> or </w:t>
      </w:r>
      <w:r w:rsidR="00A10C58">
        <w:t xml:space="preserve">values missing around likely time of </w:t>
      </w:r>
      <w:r w:rsidR="000314FE">
        <w:t xml:space="preserve">daily </w:t>
      </w:r>
      <w:r w:rsidR="00A10C58">
        <w:t>minim</w:t>
      </w:r>
      <w:r w:rsidR="00FD3AAD">
        <w:t>um/maximum temperature</w:t>
      </w:r>
      <w:r w:rsidR="006C5E34">
        <w:t>)</w:t>
      </w:r>
      <w:r w:rsidR="001D092D">
        <w:t>,</w:t>
      </w:r>
      <w:r w:rsidR="00FD3AAD">
        <w:t xml:space="preserve"> </w:t>
      </w:r>
      <w:r>
        <w:t xml:space="preserve">but </w:t>
      </w:r>
      <w:r w:rsidR="001D092D">
        <w:t xml:space="preserve">that the value may still be of </w:t>
      </w:r>
      <w:r w:rsidR="00547990">
        <w:t xml:space="preserve">sufficient </w:t>
      </w:r>
      <w:r w:rsidR="001D092D">
        <w:t xml:space="preserve">value </w:t>
      </w:r>
      <w:r>
        <w:t>to share worldwide</w:t>
      </w:r>
      <w:r w:rsidR="002F4D88">
        <w:t xml:space="preserve">. In that case, the encoding would be: </w:t>
      </w:r>
      <w:r>
        <w:t xml:space="preserve"> </w:t>
      </w:r>
    </w:p>
    <w:p w14:paraId="5E613DE7" w14:textId="77777777" w:rsidR="00014EC8" w:rsidRPr="0068504C" w:rsidRDefault="00014EC8" w:rsidP="00014EC8">
      <w:pPr>
        <w:rPr>
          <w:b/>
          <w:bCs/>
          <w:lang w:val="fr-FR"/>
        </w:rPr>
      </w:pPr>
      <w:proofErr w:type="spellStart"/>
      <w:proofErr w:type="gramStart"/>
      <w:r w:rsidRPr="0068504C">
        <w:rPr>
          <w:b/>
          <w:bCs/>
          <w:lang w:val="fr-FR"/>
        </w:rPr>
        <w:t>TMin</w:t>
      </w:r>
      <w:proofErr w:type="spellEnd"/>
      <w:r w:rsidRPr="0068504C">
        <w:rPr>
          <w:b/>
          <w:bCs/>
          <w:lang w:val="fr-FR"/>
        </w:rPr>
        <w:t xml:space="preserve">  </w:t>
      </w:r>
      <w:r w:rsidRPr="0068504C">
        <w:rPr>
          <w:b/>
          <w:bCs/>
          <w:lang w:val="fr-FR"/>
        </w:rPr>
        <w:tab/>
      </w:r>
      <w:proofErr w:type="gramEnd"/>
      <w:r w:rsidRPr="0068504C">
        <w:rPr>
          <w:b/>
          <w:bCs/>
          <w:lang w:val="fr-FR"/>
        </w:rPr>
        <w:t xml:space="preserve"> </w:t>
      </w:r>
      <w:r w:rsidRPr="0068504C">
        <w:rPr>
          <w:b/>
          <w:bCs/>
          <w:lang w:val="fr-FR"/>
        </w:rPr>
        <w:tab/>
        <w:t xml:space="preserve">Associated QC information </w:t>
      </w:r>
      <w:r w:rsidRPr="0068504C">
        <w:rPr>
          <w:b/>
          <w:bCs/>
          <w:lang w:val="fr-FR"/>
        </w:rPr>
        <w:tab/>
      </w:r>
      <w:r w:rsidRPr="0068504C">
        <w:rPr>
          <w:b/>
          <w:bCs/>
          <w:lang w:val="fr-FR"/>
        </w:rPr>
        <w:tab/>
      </w:r>
      <w:r w:rsidRPr="0068504C">
        <w:rPr>
          <w:b/>
          <w:bCs/>
          <w:lang w:val="fr-FR"/>
        </w:rPr>
        <w:tab/>
        <w:t xml:space="preserve">QC code </w:t>
      </w:r>
    </w:p>
    <w:p w14:paraId="5390A853" w14:textId="28CA31C3" w:rsidR="00014EC8" w:rsidRDefault="00014EC8" w:rsidP="00014EC8">
      <w:r>
        <w:lastRenderedPageBreak/>
        <w:t>10.4</w:t>
      </w:r>
      <w:r>
        <w:tab/>
      </w:r>
      <w:r>
        <w:tab/>
        <w:t xml:space="preserve">Data checked and declared suspect </w:t>
      </w:r>
      <w:r>
        <w:tab/>
      </w:r>
      <w:r>
        <w:tab/>
        <w:t>1</w:t>
      </w:r>
    </w:p>
    <w:p w14:paraId="44D25961" w14:textId="77777777" w:rsidR="00265640" w:rsidRDefault="00265640" w:rsidP="00014EC8"/>
    <w:p w14:paraId="76C9EDFB" w14:textId="0741E5B5" w:rsidR="00716B6A" w:rsidRDefault="00265640" w:rsidP="00014EC8">
      <w:r>
        <w:t xml:space="preserve">3. </w:t>
      </w:r>
      <w:r w:rsidR="008A4B75">
        <w:t>The data provider considers that the data is highly suspect, e.g. o</w:t>
      </w:r>
      <w:r w:rsidR="00D150A3">
        <w:t>f</w:t>
      </w:r>
      <w:r w:rsidR="008A4B75">
        <w:t xml:space="preserve"> the 8 main synoptic hours</w:t>
      </w:r>
      <w:r w:rsidR="00FA74C9">
        <w:t>,</w:t>
      </w:r>
      <w:r w:rsidR="008A4B75">
        <w:t xml:space="preserve"> 6 are missing</w:t>
      </w:r>
      <w:r w:rsidR="00D150A3">
        <w:t xml:space="preserve">; or sufficient values are missing around the likely </w:t>
      </w:r>
      <w:r w:rsidR="006F149E">
        <w:t xml:space="preserve">time of the minimum and maximum temperature </w:t>
      </w:r>
      <w:r w:rsidR="00960F86">
        <w:t xml:space="preserve">that it is </w:t>
      </w:r>
      <w:r w:rsidR="003D5513">
        <w:t xml:space="preserve">highly likely the true </w:t>
      </w:r>
      <w:proofErr w:type="spellStart"/>
      <w:r w:rsidR="003D5513">
        <w:t>Tmin</w:t>
      </w:r>
      <w:proofErr w:type="spellEnd"/>
      <w:r w:rsidR="003D5513">
        <w:t xml:space="preserve"> or </w:t>
      </w:r>
      <w:proofErr w:type="spellStart"/>
      <w:r w:rsidR="003D5513">
        <w:t>Tmax</w:t>
      </w:r>
      <w:proofErr w:type="spellEnd"/>
      <w:r w:rsidR="003D5513">
        <w:t xml:space="preserve"> is missed</w:t>
      </w:r>
      <w:r w:rsidR="00FA74C9">
        <w:t xml:space="preserve">. In this case, </w:t>
      </w:r>
      <w:r w:rsidR="004E1323">
        <w:t xml:space="preserve">it would be assumed that the available data does not represent a true assessment of the </w:t>
      </w:r>
      <w:r w:rsidR="00970D81">
        <w:t xml:space="preserve">daily conditions, and therefore the data would be </w:t>
      </w:r>
      <w:r w:rsidR="009D0AB6">
        <w:t xml:space="preserve">regarded </w:t>
      </w:r>
      <w:r w:rsidR="00970D81">
        <w:t>as “doubtful</w:t>
      </w:r>
      <w:r w:rsidR="00350EB7">
        <w:t>”</w:t>
      </w:r>
      <w:r w:rsidR="00396E0E">
        <w:t xml:space="preserve">, </w:t>
      </w:r>
      <w:proofErr w:type="spellStart"/>
      <w:r w:rsidR="00350EB7">
        <w:t>i.e</w:t>
      </w:r>
      <w:proofErr w:type="spellEnd"/>
      <w:r w:rsidR="00350EB7">
        <w:t>, t</w:t>
      </w:r>
      <w:r w:rsidR="00396E0E">
        <w:t>o share it would be misleading</w:t>
      </w:r>
      <w:r w:rsidR="00970D81">
        <w:t xml:space="preserve">. </w:t>
      </w:r>
      <w:r w:rsidR="00716B6A">
        <w:t xml:space="preserve"> </w:t>
      </w:r>
      <w:r w:rsidR="00AA3185">
        <w:t xml:space="preserve">If this assessment is made by </w:t>
      </w:r>
      <w:r w:rsidR="00396E0E">
        <w:t xml:space="preserve">the Member’s NMHS, </w:t>
      </w:r>
      <w:r w:rsidR="00716B6A">
        <w:t xml:space="preserve">the coding would be: </w:t>
      </w:r>
    </w:p>
    <w:p w14:paraId="305008DD" w14:textId="1A8165E5" w:rsidR="00716B6A" w:rsidRPr="00E728D2" w:rsidRDefault="00716B6A" w:rsidP="00716B6A">
      <w:pPr>
        <w:rPr>
          <w:b/>
          <w:bCs/>
          <w:lang w:val="fr-FR"/>
        </w:rPr>
      </w:pPr>
      <w:proofErr w:type="spellStart"/>
      <w:proofErr w:type="gramStart"/>
      <w:r w:rsidRPr="00E728D2">
        <w:rPr>
          <w:b/>
          <w:bCs/>
          <w:lang w:val="fr-FR"/>
        </w:rPr>
        <w:t>TMax</w:t>
      </w:r>
      <w:proofErr w:type="spellEnd"/>
      <w:r w:rsidRPr="00E728D2">
        <w:rPr>
          <w:b/>
          <w:bCs/>
          <w:lang w:val="fr-FR"/>
        </w:rPr>
        <w:t xml:space="preserve">  </w:t>
      </w:r>
      <w:r w:rsidRPr="00E728D2">
        <w:rPr>
          <w:b/>
          <w:bCs/>
          <w:lang w:val="fr-FR"/>
        </w:rPr>
        <w:tab/>
      </w:r>
      <w:proofErr w:type="gramEnd"/>
      <w:r w:rsidRPr="00E728D2">
        <w:rPr>
          <w:b/>
          <w:bCs/>
          <w:lang w:val="fr-FR"/>
        </w:rPr>
        <w:t xml:space="preserve"> </w:t>
      </w:r>
      <w:r w:rsidRPr="00E728D2">
        <w:rPr>
          <w:b/>
          <w:bCs/>
          <w:lang w:val="fr-FR"/>
        </w:rPr>
        <w:tab/>
        <w:t xml:space="preserve">Associated QC information </w:t>
      </w:r>
      <w:r w:rsidRPr="00E728D2">
        <w:rPr>
          <w:b/>
          <w:bCs/>
          <w:lang w:val="fr-FR"/>
        </w:rPr>
        <w:tab/>
      </w:r>
      <w:r w:rsidRPr="00E728D2">
        <w:rPr>
          <w:b/>
          <w:bCs/>
          <w:lang w:val="fr-FR"/>
        </w:rPr>
        <w:tab/>
      </w:r>
      <w:r w:rsidRPr="00E728D2">
        <w:rPr>
          <w:b/>
          <w:bCs/>
          <w:lang w:val="fr-FR"/>
        </w:rPr>
        <w:tab/>
        <w:t xml:space="preserve">QC code </w:t>
      </w:r>
    </w:p>
    <w:p w14:paraId="36F00080" w14:textId="0B4550B3" w:rsidR="00716B6A" w:rsidRDefault="00716B6A" w:rsidP="00014EC8">
      <w:r>
        <w:t>Missing</w:t>
      </w:r>
      <w:r>
        <w:tab/>
      </w:r>
      <w:r>
        <w:tab/>
        <w:t>Daily valu</w:t>
      </w:r>
      <w:r w:rsidR="00E27BA8">
        <w:t>e not provided</w:t>
      </w:r>
      <w:r w:rsidR="00E27BA8">
        <w:tab/>
      </w:r>
      <w:r w:rsidR="00E27BA8">
        <w:tab/>
      </w:r>
      <w:r w:rsidR="00E27BA8">
        <w:tab/>
        <w:t>6</w:t>
      </w:r>
    </w:p>
    <w:p w14:paraId="449D375A" w14:textId="77777777" w:rsidR="00014EC8" w:rsidRDefault="00014EC8" w:rsidP="00ED5B1E"/>
    <w:p w14:paraId="3768F8DC" w14:textId="7743CCEA" w:rsidR="00590AB0" w:rsidRPr="00EB2B05" w:rsidRDefault="00590AB0" w:rsidP="008106BF">
      <w:pPr>
        <w:pStyle w:val="Titre1"/>
        <w:ind w:left="432"/>
      </w:pPr>
      <w:bookmarkStart w:id="1822" w:name="_Toc163750225"/>
      <w:commentRangeStart w:id="1823"/>
      <w:r w:rsidRPr="00EB2B05">
        <w:t xml:space="preserve">Coding format and examples of correctly-formatted messages. </w:t>
      </w:r>
      <w:commentRangeEnd w:id="1823"/>
      <w:r w:rsidR="00F74D30" w:rsidRPr="008106BF">
        <w:rPr>
          <w:rStyle w:val="Marquedecommentaire"/>
          <w:sz w:val="32"/>
          <w:szCs w:val="32"/>
        </w:rPr>
        <w:commentReference w:id="1823"/>
      </w:r>
      <w:bookmarkEnd w:id="1822"/>
    </w:p>
    <w:p w14:paraId="511FDDC6" w14:textId="77777777" w:rsidR="00590AB0" w:rsidRDefault="00590AB0" w:rsidP="00590AB0">
      <w:pPr>
        <w:spacing w:after="0"/>
      </w:pPr>
      <w:r>
        <w:t xml:space="preserve"> </w:t>
      </w:r>
    </w:p>
    <w:p w14:paraId="2DF014A1" w14:textId="51F7E5AD" w:rsidR="000E11A5" w:rsidRDefault="00B65D81" w:rsidP="00590AB0">
      <w:pPr>
        <w:spacing w:after="0"/>
      </w:pPr>
      <w:r>
        <w:t>According to the Manual on Codes (WMO No 306, 2022 edition)</w:t>
      </w:r>
      <w:r w:rsidR="00D22124">
        <w:rPr>
          <w:rStyle w:val="Appelnotedebasdep"/>
        </w:rPr>
        <w:footnoteReference w:id="6"/>
      </w:r>
      <w:r>
        <w:t xml:space="preserve">,  </w:t>
      </w:r>
      <w:r w:rsidR="00AF6B06">
        <w:t xml:space="preserve">BUFR sequence </w:t>
      </w:r>
      <w:r w:rsidR="00AF6B06" w:rsidRPr="006E3AA9">
        <w:rPr>
          <w:b/>
          <w:bCs/>
        </w:rPr>
        <w:t>3 07 075</w:t>
      </w:r>
      <w:r w:rsidR="002F185D">
        <w:t xml:space="preserve"> </w:t>
      </w:r>
      <w:r w:rsidR="002F185D" w:rsidRPr="002F185D">
        <w:t>includes</w:t>
      </w:r>
      <w:r w:rsidR="002F185D">
        <w:rPr>
          <w:b/>
          <w:bCs/>
        </w:rPr>
        <w:t xml:space="preserve"> </w:t>
      </w:r>
      <w:r w:rsidR="00AF6B06">
        <w:t xml:space="preserve">  </w:t>
      </w:r>
      <w:r>
        <w:t xml:space="preserve">the information required for a complete </w:t>
      </w:r>
      <w:r w:rsidR="006A29DA">
        <w:t>DAYCLI</w:t>
      </w:r>
      <w:r w:rsidR="00EB05CD">
        <w:t xml:space="preserve"> report </w:t>
      </w:r>
      <w:r w:rsidR="00042809">
        <w:t>as s</w:t>
      </w:r>
      <w:r w:rsidR="00A06001">
        <w:t xml:space="preserve">hown in </w:t>
      </w:r>
      <w:r w:rsidR="00A06001" w:rsidRPr="00F555F0">
        <w:rPr>
          <w:b/>
          <w:bCs/>
        </w:rPr>
        <w:t>Table 7</w:t>
      </w:r>
      <w:r w:rsidR="00A06001">
        <w:t xml:space="preserve"> below.</w:t>
      </w:r>
      <w:r w:rsidR="002F185D">
        <w:t xml:space="preserve"> </w:t>
      </w:r>
      <w:r w:rsidR="00187289">
        <w:t xml:space="preserve"> This format includes </w:t>
      </w:r>
      <w:r w:rsidR="004A2672">
        <w:t xml:space="preserve">metadata for the particular station, including </w:t>
      </w:r>
      <w:r w:rsidR="00187289">
        <w:t>high accuracy latitude and longitude, the height of the station ground above mean sea level and the height of the sensor above local ground</w:t>
      </w:r>
      <w:r w:rsidR="00827ACF">
        <w:t xml:space="preserve">, along with </w:t>
      </w:r>
      <w:r w:rsidR="00AA207B">
        <w:t>the information on Siting and M</w:t>
      </w:r>
      <w:r w:rsidR="00827ACF">
        <w:t xml:space="preserve">easurement </w:t>
      </w:r>
      <w:r w:rsidR="00AA207B">
        <w:t>Quality Classification, climatological day</w:t>
      </w:r>
      <w:r w:rsidR="00CD36DB">
        <w:t xml:space="preserve"> definition for each parameter</w:t>
      </w:r>
      <w:r w:rsidR="00AA207B">
        <w:t>, method of computation of mean temperature</w:t>
      </w:r>
      <w:r w:rsidR="00C33317">
        <w:t xml:space="preserve">, accompanied by a Data section consisting of </w:t>
      </w:r>
      <w:r w:rsidR="00BC3078">
        <w:t>between 28 and 31 lines (</w:t>
      </w:r>
      <w:r w:rsidR="006A0D19">
        <w:t xml:space="preserve">each representing one </w:t>
      </w:r>
      <w:r w:rsidR="00BC3078">
        <w:t xml:space="preserve">day of the month) containing the observed parameters </w:t>
      </w:r>
      <w:r w:rsidR="00F937C3">
        <w:t>and assigned quality flag</w:t>
      </w:r>
      <w:r w:rsidR="006A0D19">
        <w:t>s</w:t>
      </w:r>
      <w:r w:rsidR="00F937C3">
        <w:t xml:space="preserve">. </w:t>
      </w:r>
    </w:p>
    <w:p w14:paraId="5F47FBD9" w14:textId="77777777" w:rsidR="00F937C3" w:rsidRDefault="00F937C3" w:rsidP="00590AB0">
      <w:pPr>
        <w:spacing w:after="0"/>
      </w:pPr>
    </w:p>
    <w:p w14:paraId="0CA226C4" w14:textId="77777777" w:rsidR="00C220A6" w:rsidRDefault="00C220A6" w:rsidP="00ED4614">
      <w:pPr>
        <w:spacing w:after="9"/>
        <w:ind w:left="-2" w:right="93"/>
        <w:rPr>
          <w:b/>
          <w:bCs/>
        </w:rPr>
      </w:pPr>
    </w:p>
    <w:tbl>
      <w:tblPr>
        <w:tblW w:w="5000" w:type="pct"/>
        <w:tblInd w:w="8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1335"/>
        <w:gridCol w:w="1347"/>
        <w:gridCol w:w="4371"/>
        <w:gridCol w:w="1963"/>
      </w:tblGrid>
      <w:tr w:rsidR="00736669" w:rsidRPr="00C029B5" w14:paraId="281FB671" w14:textId="77777777" w:rsidTr="00E728D2">
        <w:trPr>
          <w:cantSplit/>
        </w:trPr>
        <w:tc>
          <w:tcPr>
            <w:tcW w:w="1335" w:type="dxa"/>
          </w:tcPr>
          <w:p w14:paraId="79D001CC" w14:textId="77777777" w:rsidR="00736669" w:rsidRPr="00C029B5" w:rsidRDefault="00736669" w:rsidP="00E728D2">
            <w:pPr>
              <w:pStyle w:val="Tablebodycentered"/>
            </w:pPr>
            <w:r w:rsidRPr="00C029B5">
              <w:rPr>
                <w:lang w:val="en-US"/>
              </w:rPr>
              <w:t>3 07 075</w:t>
            </w:r>
          </w:p>
        </w:tc>
        <w:tc>
          <w:tcPr>
            <w:tcW w:w="1347" w:type="dxa"/>
          </w:tcPr>
          <w:p w14:paraId="3BE1D949" w14:textId="77777777" w:rsidR="00736669" w:rsidRPr="00C029B5" w:rsidRDefault="00736669" w:rsidP="00E728D2">
            <w:pPr>
              <w:pStyle w:val="Tablebodycentered"/>
            </w:pPr>
            <w:r w:rsidRPr="00C029B5">
              <w:t>3 01 150</w:t>
            </w:r>
          </w:p>
        </w:tc>
        <w:tc>
          <w:tcPr>
            <w:tcW w:w="4371" w:type="dxa"/>
          </w:tcPr>
          <w:p w14:paraId="625987D4" w14:textId="77777777" w:rsidR="00736669" w:rsidRPr="00C029B5" w:rsidRDefault="00736669" w:rsidP="00E728D2">
            <w:pPr>
              <w:pStyle w:val="Tablebody"/>
            </w:pPr>
            <w:r w:rsidRPr="00C029B5">
              <w:t>WIGOS identifier</w:t>
            </w:r>
          </w:p>
        </w:tc>
        <w:tc>
          <w:tcPr>
            <w:tcW w:w="1963" w:type="dxa"/>
          </w:tcPr>
          <w:p w14:paraId="1FBCC6B4" w14:textId="77777777" w:rsidR="00736669" w:rsidRPr="00C029B5" w:rsidRDefault="00736669" w:rsidP="00E728D2">
            <w:pPr>
              <w:pStyle w:val="Tablebody"/>
            </w:pPr>
          </w:p>
        </w:tc>
      </w:tr>
      <w:tr w:rsidR="00736669" w:rsidRPr="00C029B5" w14:paraId="6C3D8A19" w14:textId="77777777" w:rsidTr="00E728D2">
        <w:trPr>
          <w:cantSplit/>
        </w:trPr>
        <w:tc>
          <w:tcPr>
            <w:tcW w:w="1335" w:type="dxa"/>
          </w:tcPr>
          <w:p w14:paraId="63A6D8BA" w14:textId="77777777" w:rsidR="00736669" w:rsidRPr="00C029B5" w:rsidRDefault="00736669" w:rsidP="00E728D2">
            <w:pPr>
              <w:pStyle w:val="Tablebodycentered"/>
            </w:pPr>
          </w:p>
        </w:tc>
        <w:tc>
          <w:tcPr>
            <w:tcW w:w="1347" w:type="dxa"/>
          </w:tcPr>
          <w:p w14:paraId="12D542F2" w14:textId="77777777" w:rsidR="00736669" w:rsidRPr="00C029B5" w:rsidRDefault="00736669" w:rsidP="00E728D2">
            <w:pPr>
              <w:pStyle w:val="Tablebodycentered"/>
            </w:pPr>
            <w:r w:rsidRPr="00C029B5">
              <w:t>3 01 001</w:t>
            </w:r>
          </w:p>
        </w:tc>
        <w:tc>
          <w:tcPr>
            <w:tcW w:w="4371" w:type="dxa"/>
          </w:tcPr>
          <w:p w14:paraId="1A75FC8F" w14:textId="77777777" w:rsidR="00736669" w:rsidRPr="00C029B5" w:rsidRDefault="00736669" w:rsidP="00E728D2">
            <w:pPr>
              <w:pStyle w:val="Tablebody"/>
            </w:pPr>
            <w:r w:rsidRPr="00C029B5">
              <w:t>WMO block and station number</w:t>
            </w:r>
          </w:p>
        </w:tc>
        <w:tc>
          <w:tcPr>
            <w:tcW w:w="1963" w:type="dxa"/>
          </w:tcPr>
          <w:p w14:paraId="3B66A7BB" w14:textId="77777777" w:rsidR="00736669" w:rsidRPr="00C029B5" w:rsidRDefault="00736669" w:rsidP="00E728D2">
            <w:pPr>
              <w:pStyle w:val="Tablebody"/>
            </w:pPr>
          </w:p>
        </w:tc>
      </w:tr>
      <w:tr w:rsidR="00736669" w:rsidRPr="00C029B5" w14:paraId="5486CC5A" w14:textId="77777777" w:rsidTr="00E728D2">
        <w:trPr>
          <w:cantSplit/>
        </w:trPr>
        <w:tc>
          <w:tcPr>
            <w:tcW w:w="1335" w:type="dxa"/>
          </w:tcPr>
          <w:p w14:paraId="0FE7C0C5" w14:textId="77777777" w:rsidR="00736669" w:rsidRPr="00C029B5" w:rsidRDefault="00736669" w:rsidP="00E728D2">
            <w:pPr>
              <w:pStyle w:val="Tablebodycentered"/>
            </w:pPr>
          </w:p>
        </w:tc>
        <w:tc>
          <w:tcPr>
            <w:tcW w:w="1347" w:type="dxa"/>
          </w:tcPr>
          <w:p w14:paraId="48DAF765" w14:textId="77777777" w:rsidR="00736669" w:rsidRPr="00C029B5" w:rsidRDefault="00736669" w:rsidP="00E728D2">
            <w:pPr>
              <w:pStyle w:val="Tablebodycentered"/>
            </w:pPr>
            <w:r w:rsidRPr="00C029B5">
              <w:t>3 01 021</w:t>
            </w:r>
          </w:p>
        </w:tc>
        <w:tc>
          <w:tcPr>
            <w:tcW w:w="4371" w:type="dxa"/>
          </w:tcPr>
          <w:p w14:paraId="1351AF84" w14:textId="77777777" w:rsidR="00736669" w:rsidRPr="00C029B5" w:rsidRDefault="00736669" w:rsidP="00E728D2">
            <w:pPr>
              <w:pStyle w:val="Tablebody"/>
            </w:pPr>
            <w:r w:rsidRPr="00C029B5">
              <w:t>Latitude/longitude (high accuracy)</w:t>
            </w:r>
          </w:p>
        </w:tc>
        <w:tc>
          <w:tcPr>
            <w:tcW w:w="1963" w:type="dxa"/>
          </w:tcPr>
          <w:p w14:paraId="3FC71BEB" w14:textId="77777777" w:rsidR="00736669" w:rsidRPr="00C029B5" w:rsidRDefault="00736669" w:rsidP="00E728D2">
            <w:pPr>
              <w:pStyle w:val="Tablebody"/>
            </w:pPr>
          </w:p>
        </w:tc>
      </w:tr>
      <w:tr w:rsidR="00736669" w:rsidRPr="00C029B5" w14:paraId="53BCCCA9" w14:textId="77777777" w:rsidTr="00E728D2">
        <w:trPr>
          <w:cantSplit/>
        </w:trPr>
        <w:tc>
          <w:tcPr>
            <w:tcW w:w="1335" w:type="dxa"/>
          </w:tcPr>
          <w:p w14:paraId="525A8B8F" w14:textId="77777777" w:rsidR="00736669" w:rsidRPr="00C029B5" w:rsidRDefault="00736669" w:rsidP="00E728D2">
            <w:pPr>
              <w:pStyle w:val="Tablebodycentered"/>
            </w:pPr>
          </w:p>
        </w:tc>
        <w:tc>
          <w:tcPr>
            <w:tcW w:w="1347" w:type="dxa"/>
          </w:tcPr>
          <w:p w14:paraId="76A8D83E" w14:textId="77777777" w:rsidR="00736669" w:rsidRPr="00C029B5" w:rsidRDefault="00736669" w:rsidP="00E728D2">
            <w:pPr>
              <w:pStyle w:val="Tablebodycentered"/>
            </w:pPr>
            <w:r w:rsidRPr="00C029B5">
              <w:t>0 07 030</w:t>
            </w:r>
          </w:p>
        </w:tc>
        <w:tc>
          <w:tcPr>
            <w:tcW w:w="4371" w:type="dxa"/>
          </w:tcPr>
          <w:p w14:paraId="467CC6EC" w14:textId="77777777" w:rsidR="00736669" w:rsidRPr="00C029B5" w:rsidRDefault="00736669" w:rsidP="00E728D2">
            <w:pPr>
              <w:pStyle w:val="Tablebody"/>
            </w:pPr>
            <w:r w:rsidRPr="00C029B5">
              <w:t>Height of station ground above mean sea level</w:t>
            </w:r>
          </w:p>
        </w:tc>
        <w:tc>
          <w:tcPr>
            <w:tcW w:w="1963" w:type="dxa"/>
          </w:tcPr>
          <w:p w14:paraId="3BE82413" w14:textId="77777777" w:rsidR="00736669" w:rsidRPr="00C029B5" w:rsidRDefault="00736669" w:rsidP="00E728D2">
            <w:pPr>
              <w:pStyle w:val="Tablebody"/>
            </w:pPr>
          </w:p>
        </w:tc>
      </w:tr>
      <w:tr w:rsidR="00736669" w:rsidRPr="00C029B5" w14:paraId="2FC90062" w14:textId="77777777" w:rsidTr="00E728D2">
        <w:trPr>
          <w:cantSplit/>
        </w:trPr>
        <w:tc>
          <w:tcPr>
            <w:tcW w:w="1335" w:type="dxa"/>
          </w:tcPr>
          <w:p w14:paraId="0D044E7B" w14:textId="77777777" w:rsidR="00736669" w:rsidRPr="00C029B5" w:rsidRDefault="00736669" w:rsidP="00E728D2">
            <w:pPr>
              <w:pStyle w:val="Tablebodycentered"/>
            </w:pPr>
          </w:p>
        </w:tc>
        <w:tc>
          <w:tcPr>
            <w:tcW w:w="1347" w:type="dxa"/>
          </w:tcPr>
          <w:p w14:paraId="79438B6A" w14:textId="77777777" w:rsidR="00736669" w:rsidRPr="00C029B5" w:rsidRDefault="00736669" w:rsidP="00E728D2">
            <w:pPr>
              <w:pStyle w:val="Tablebodycentered"/>
            </w:pPr>
            <w:r w:rsidRPr="00C029B5">
              <w:t>0 08 095</w:t>
            </w:r>
          </w:p>
        </w:tc>
        <w:tc>
          <w:tcPr>
            <w:tcW w:w="4371" w:type="dxa"/>
          </w:tcPr>
          <w:p w14:paraId="2F484D55" w14:textId="77777777" w:rsidR="00736669" w:rsidRPr="00C029B5" w:rsidRDefault="00736669" w:rsidP="00E728D2">
            <w:pPr>
              <w:pStyle w:val="Tablebody"/>
            </w:pPr>
            <w:r w:rsidRPr="00C029B5">
              <w:t>Siting and measurement quality classification for temperature</w:t>
            </w:r>
          </w:p>
        </w:tc>
        <w:tc>
          <w:tcPr>
            <w:tcW w:w="1963" w:type="dxa"/>
          </w:tcPr>
          <w:p w14:paraId="03CB780B" w14:textId="77777777" w:rsidR="00736669" w:rsidRPr="00C029B5" w:rsidRDefault="00736669" w:rsidP="00E728D2">
            <w:pPr>
              <w:pStyle w:val="Tablebody"/>
            </w:pPr>
          </w:p>
        </w:tc>
      </w:tr>
      <w:tr w:rsidR="00736669" w:rsidRPr="00C029B5" w14:paraId="4C774047" w14:textId="77777777" w:rsidTr="00E728D2">
        <w:trPr>
          <w:cantSplit/>
        </w:trPr>
        <w:tc>
          <w:tcPr>
            <w:tcW w:w="1335" w:type="dxa"/>
          </w:tcPr>
          <w:p w14:paraId="4D2086E4" w14:textId="77777777" w:rsidR="00736669" w:rsidRPr="00C029B5" w:rsidRDefault="00736669" w:rsidP="00E728D2">
            <w:pPr>
              <w:pStyle w:val="Tablebodycentered"/>
            </w:pPr>
          </w:p>
        </w:tc>
        <w:tc>
          <w:tcPr>
            <w:tcW w:w="1347" w:type="dxa"/>
          </w:tcPr>
          <w:p w14:paraId="73E3CA1E" w14:textId="77777777" w:rsidR="00736669" w:rsidRPr="00C029B5" w:rsidRDefault="00736669" w:rsidP="00E728D2">
            <w:pPr>
              <w:pStyle w:val="Tablebodycentered"/>
            </w:pPr>
            <w:r w:rsidRPr="00C029B5">
              <w:t>0 08 096</w:t>
            </w:r>
          </w:p>
        </w:tc>
        <w:tc>
          <w:tcPr>
            <w:tcW w:w="4371" w:type="dxa"/>
          </w:tcPr>
          <w:p w14:paraId="04CDD351" w14:textId="77777777" w:rsidR="00736669" w:rsidRPr="00C029B5" w:rsidRDefault="00736669" w:rsidP="00E728D2">
            <w:pPr>
              <w:pStyle w:val="Tablebody"/>
            </w:pPr>
            <w:r w:rsidRPr="00C029B5">
              <w:t>Siting and measurement quality classification for precipitation</w:t>
            </w:r>
          </w:p>
        </w:tc>
        <w:tc>
          <w:tcPr>
            <w:tcW w:w="1963" w:type="dxa"/>
          </w:tcPr>
          <w:p w14:paraId="67308BFC" w14:textId="77777777" w:rsidR="00736669" w:rsidRPr="00C029B5" w:rsidRDefault="00736669" w:rsidP="00E728D2">
            <w:pPr>
              <w:pStyle w:val="Tablebody"/>
            </w:pPr>
          </w:p>
        </w:tc>
      </w:tr>
      <w:tr w:rsidR="00736669" w:rsidRPr="00C029B5" w14:paraId="061B20D9" w14:textId="77777777" w:rsidTr="00E728D2">
        <w:trPr>
          <w:cantSplit/>
        </w:trPr>
        <w:tc>
          <w:tcPr>
            <w:tcW w:w="1335" w:type="dxa"/>
          </w:tcPr>
          <w:p w14:paraId="15E9B5B1" w14:textId="77777777" w:rsidR="00736669" w:rsidRPr="00C029B5" w:rsidRDefault="00736669" w:rsidP="00E728D2">
            <w:pPr>
              <w:pStyle w:val="Tablebodycentered"/>
            </w:pPr>
          </w:p>
        </w:tc>
        <w:tc>
          <w:tcPr>
            <w:tcW w:w="1347" w:type="dxa"/>
          </w:tcPr>
          <w:p w14:paraId="41EC0F3B" w14:textId="77777777" w:rsidR="00736669" w:rsidRPr="00C029B5" w:rsidRDefault="00736669" w:rsidP="00E728D2">
            <w:pPr>
              <w:pStyle w:val="Tablebodycentered"/>
            </w:pPr>
            <w:r w:rsidRPr="00C029B5">
              <w:t>0 08 094</w:t>
            </w:r>
          </w:p>
        </w:tc>
        <w:tc>
          <w:tcPr>
            <w:tcW w:w="4371" w:type="dxa"/>
          </w:tcPr>
          <w:p w14:paraId="181132A9" w14:textId="77777777" w:rsidR="00736669" w:rsidRPr="00C029B5" w:rsidRDefault="00736669" w:rsidP="00E728D2">
            <w:pPr>
              <w:pStyle w:val="Tablebody"/>
            </w:pPr>
            <w:r w:rsidRPr="00C029B5">
              <w:t>Method used to calculate the average daily temperature</w:t>
            </w:r>
          </w:p>
        </w:tc>
        <w:tc>
          <w:tcPr>
            <w:tcW w:w="1963" w:type="dxa"/>
          </w:tcPr>
          <w:p w14:paraId="66D14A45" w14:textId="77777777" w:rsidR="00736669" w:rsidRPr="00C029B5" w:rsidRDefault="00736669" w:rsidP="00E728D2">
            <w:pPr>
              <w:pStyle w:val="Tablebody"/>
            </w:pPr>
          </w:p>
        </w:tc>
      </w:tr>
      <w:tr w:rsidR="00736669" w:rsidRPr="00C029B5" w14:paraId="424B7275" w14:textId="77777777" w:rsidTr="00E728D2">
        <w:trPr>
          <w:cantSplit/>
        </w:trPr>
        <w:tc>
          <w:tcPr>
            <w:tcW w:w="1335" w:type="dxa"/>
          </w:tcPr>
          <w:p w14:paraId="59C7C7E6" w14:textId="77777777" w:rsidR="00736669" w:rsidRPr="00C029B5" w:rsidRDefault="00736669" w:rsidP="00E728D2">
            <w:pPr>
              <w:pStyle w:val="Tablebodycentered"/>
            </w:pPr>
          </w:p>
        </w:tc>
        <w:tc>
          <w:tcPr>
            <w:tcW w:w="1347" w:type="dxa"/>
          </w:tcPr>
          <w:p w14:paraId="604C9CB1" w14:textId="77777777" w:rsidR="00736669" w:rsidRPr="00C029B5" w:rsidRDefault="00736669" w:rsidP="00E728D2">
            <w:pPr>
              <w:pStyle w:val="Tablebodycentered"/>
            </w:pPr>
            <w:r w:rsidRPr="00C029B5">
              <w:t>3 01 011</w:t>
            </w:r>
          </w:p>
        </w:tc>
        <w:tc>
          <w:tcPr>
            <w:tcW w:w="4371" w:type="dxa"/>
          </w:tcPr>
          <w:p w14:paraId="7A5CB7A1" w14:textId="77777777" w:rsidR="00736669" w:rsidRDefault="00736669" w:rsidP="00E728D2">
            <w:pPr>
              <w:pStyle w:val="Tablebody"/>
            </w:pPr>
            <w:r w:rsidRPr="00C029B5">
              <w:t>Year, month, day</w:t>
            </w:r>
          </w:p>
          <w:p w14:paraId="76241FD8" w14:textId="0200F8FD" w:rsidR="00713CCF" w:rsidRPr="00C029B5" w:rsidRDefault="00713CCF" w:rsidP="00E728D2">
            <w:pPr>
              <w:pStyle w:val="Tablebody"/>
            </w:pPr>
          </w:p>
        </w:tc>
        <w:tc>
          <w:tcPr>
            <w:tcW w:w="1963" w:type="dxa"/>
          </w:tcPr>
          <w:p w14:paraId="62E690BC" w14:textId="77777777" w:rsidR="00736669" w:rsidRPr="00C029B5" w:rsidRDefault="00736669" w:rsidP="00E728D2">
            <w:pPr>
              <w:pStyle w:val="Tablebody"/>
            </w:pPr>
          </w:p>
        </w:tc>
      </w:tr>
      <w:tr w:rsidR="00736669" w:rsidRPr="00C029B5" w14:paraId="6625321D" w14:textId="77777777" w:rsidTr="00E728D2">
        <w:trPr>
          <w:cantSplit/>
        </w:trPr>
        <w:tc>
          <w:tcPr>
            <w:tcW w:w="1335" w:type="dxa"/>
          </w:tcPr>
          <w:p w14:paraId="6372DD80" w14:textId="77777777" w:rsidR="00736669" w:rsidRPr="00C029B5" w:rsidRDefault="00736669" w:rsidP="00E728D2">
            <w:pPr>
              <w:pStyle w:val="Tablebodycentered"/>
            </w:pPr>
          </w:p>
        </w:tc>
        <w:tc>
          <w:tcPr>
            <w:tcW w:w="1347" w:type="dxa"/>
          </w:tcPr>
          <w:p w14:paraId="48A86006" w14:textId="77777777" w:rsidR="00736669" w:rsidRPr="00C029B5" w:rsidRDefault="00736669" w:rsidP="00E728D2">
            <w:pPr>
              <w:pStyle w:val="Tablebodycentered"/>
            </w:pPr>
          </w:p>
        </w:tc>
        <w:tc>
          <w:tcPr>
            <w:tcW w:w="4371" w:type="dxa"/>
          </w:tcPr>
          <w:p w14:paraId="7E78AEED" w14:textId="77777777" w:rsidR="00736669" w:rsidRPr="00C029B5" w:rsidRDefault="00736669" w:rsidP="00E728D2">
            <w:pPr>
              <w:pStyle w:val="Tablebody"/>
            </w:pPr>
            <w:r w:rsidRPr="00C029B5">
              <w:rPr>
                <w:i/>
                <w:iCs/>
              </w:rPr>
              <w:t>Total accumulated precipitation</w:t>
            </w:r>
          </w:p>
        </w:tc>
        <w:tc>
          <w:tcPr>
            <w:tcW w:w="1963" w:type="dxa"/>
          </w:tcPr>
          <w:p w14:paraId="76DBB7C0" w14:textId="77777777" w:rsidR="00736669" w:rsidRPr="00C029B5" w:rsidRDefault="00736669" w:rsidP="00E728D2">
            <w:pPr>
              <w:pStyle w:val="Tablebody"/>
            </w:pPr>
          </w:p>
        </w:tc>
      </w:tr>
      <w:tr w:rsidR="00736669" w:rsidRPr="00C029B5" w14:paraId="1DA0AE4A" w14:textId="77777777" w:rsidTr="00E728D2">
        <w:trPr>
          <w:cantSplit/>
        </w:trPr>
        <w:tc>
          <w:tcPr>
            <w:tcW w:w="1335" w:type="dxa"/>
          </w:tcPr>
          <w:p w14:paraId="3C007BFF" w14:textId="77777777" w:rsidR="00736669" w:rsidRPr="00C029B5" w:rsidRDefault="00736669" w:rsidP="00E728D2">
            <w:pPr>
              <w:pStyle w:val="Tablebodycentered"/>
            </w:pPr>
          </w:p>
        </w:tc>
        <w:tc>
          <w:tcPr>
            <w:tcW w:w="1347" w:type="dxa"/>
          </w:tcPr>
          <w:p w14:paraId="79A1A9F8" w14:textId="77777777" w:rsidR="00736669" w:rsidRPr="00C029B5" w:rsidRDefault="00736669" w:rsidP="00E728D2">
            <w:pPr>
              <w:pStyle w:val="Tablebodycentered"/>
            </w:pPr>
            <w:r w:rsidRPr="00C029B5">
              <w:t>0 04 023</w:t>
            </w:r>
          </w:p>
        </w:tc>
        <w:tc>
          <w:tcPr>
            <w:tcW w:w="4371" w:type="dxa"/>
          </w:tcPr>
          <w:p w14:paraId="4A02821C" w14:textId="77777777" w:rsidR="00736669" w:rsidRPr="00C029B5" w:rsidRDefault="00736669" w:rsidP="00E728D2">
            <w:pPr>
              <w:pStyle w:val="Tablebody"/>
            </w:pPr>
            <w:r w:rsidRPr="00C029B5">
              <w:t>Time period or displacement</w:t>
            </w:r>
          </w:p>
        </w:tc>
        <w:tc>
          <w:tcPr>
            <w:tcW w:w="1963" w:type="dxa"/>
          </w:tcPr>
          <w:p w14:paraId="5D463F1E" w14:textId="77777777" w:rsidR="00736669" w:rsidRPr="00C029B5" w:rsidRDefault="00736669" w:rsidP="00E728D2">
            <w:pPr>
              <w:pStyle w:val="Tablebody"/>
            </w:pPr>
            <w:r w:rsidRPr="00C029B5">
              <w:t>= 0 when beginning time of the period is on the same day as reference date</w:t>
            </w:r>
          </w:p>
          <w:p w14:paraId="6AF03EA8" w14:textId="77777777" w:rsidR="00736669" w:rsidRPr="00C029B5" w:rsidRDefault="00736669" w:rsidP="00E728D2">
            <w:pPr>
              <w:pStyle w:val="Tablebody"/>
            </w:pPr>
            <w:r w:rsidRPr="00C029B5">
              <w:t>= –1 when beginning time of the period is on the day before reference date</w:t>
            </w:r>
          </w:p>
        </w:tc>
      </w:tr>
      <w:tr w:rsidR="00736669" w:rsidRPr="00C029B5" w14:paraId="39CD8B19" w14:textId="77777777" w:rsidTr="00E728D2">
        <w:trPr>
          <w:cantSplit/>
        </w:trPr>
        <w:tc>
          <w:tcPr>
            <w:tcW w:w="1335" w:type="dxa"/>
          </w:tcPr>
          <w:p w14:paraId="384B1F14" w14:textId="77777777" w:rsidR="00736669" w:rsidRPr="00C029B5" w:rsidRDefault="00736669" w:rsidP="00E728D2">
            <w:pPr>
              <w:pStyle w:val="Tablebodycentered"/>
            </w:pPr>
          </w:p>
        </w:tc>
        <w:tc>
          <w:tcPr>
            <w:tcW w:w="1347" w:type="dxa"/>
          </w:tcPr>
          <w:p w14:paraId="34F42612" w14:textId="77777777" w:rsidR="00736669" w:rsidRPr="00C029B5" w:rsidRDefault="00736669" w:rsidP="00E728D2">
            <w:pPr>
              <w:pStyle w:val="Tablebodycentered"/>
            </w:pPr>
            <w:r w:rsidRPr="00C029B5">
              <w:t>3 01 013</w:t>
            </w:r>
          </w:p>
        </w:tc>
        <w:tc>
          <w:tcPr>
            <w:tcW w:w="4371" w:type="dxa"/>
          </w:tcPr>
          <w:p w14:paraId="15655848" w14:textId="77777777" w:rsidR="00736669" w:rsidRPr="00C029B5" w:rsidRDefault="00736669" w:rsidP="00E728D2">
            <w:pPr>
              <w:pStyle w:val="Tablebody"/>
            </w:pPr>
            <w:r w:rsidRPr="00C029B5">
              <w:t>Hour, minute, second</w:t>
            </w:r>
          </w:p>
        </w:tc>
        <w:tc>
          <w:tcPr>
            <w:tcW w:w="1963" w:type="dxa"/>
          </w:tcPr>
          <w:p w14:paraId="6BF89087" w14:textId="77777777" w:rsidR="00736669" w:rsidRPr="00C029B5" w:rsidRDefault="00736669" w:rsidP="00E728D2">
            <w:pPr>
              <w:pStyle w:val="Tablebody"/>
            </w:pPr>
            <w:r w:rsidRPr="00C029B5">
              <w:t>Beginning time of the period</w:t>
            </w:r>
          </w:p>
        </w:tc>
      </w:tr>
      <w:tr w:rsidR="00736669" w:rsidRPr="00C029B5" w14:paraId="6C8E73E2" w14:textId="77777777" w:rsidTr="00E728D2">
        <w:trPr>
          <w:cantSplit/>
        </w:trPr>
        <w:tc>
          <w:tcPr>
            <w:tcW w:w="1335" w:type="dxa"/>
          </w:tcPr>
          <w:p w14:paraId="1D5E01E5" w14:textId="77777777" w:rsidR="00736669" w:rsidRPr="00C029B5" w:rsidRDefault="00736669" w:rsidP="00E728D2">
            <w:pPr>
              <w:pStyle w:val="Tablebodycentered"/>
            </w:pPr>
          </w:p>
        </w:tc>
        <w:tc>
          <w:tcPr>
            <w:tcW w:w="1347" w:type="dxa"/>
          </w:tcPr>
          <w:p w14:paraId="3A7B706E" w14:textId="77777777" w:rsidR="00736669" w:rsidRPr="00C029B5" w:rsidRDefault="00736669" w:rsidP="00E728D2">
            <w:pPr>
              <w:pStyle w:val="Tablebodycentered"/>
            </w:pPr>
            <w:r w:rsidRPr="00C029B5">
              <w:t>2 04 008</w:t>
            </w:r>
          </w:p>
        </w:tc>
        <w:tc>
          <w:tcPr>
            <w:tcW w:w="4371" w:type="dxa"/>
          </w:tcPr>
          <w:p w14:paraId="2C94F551" w14:textId="77777777" w:rsidR="00736669" w:rsidRPr="00C029B5" w:rsidRDefault="00736669" w:rsidP="00E728D2">
            <w:pPr>
              <w:pStyle w:val="Tablebody"/>
            </w:pPr>
            <w:r w:rsidRPr="00C029B5">
              <w:t>Add associated field</w:t>
            </w:r>
          </w:p>
        </w:tc>
        <w:tc>
          <w:tcPr>
            <w:tcW w:w="1963" w:type="dxa"/>
          </w:tcPr>
          <w:p w14:paraId="6993F798" w14:textId="77777777" w:rsidR="00736669" w:rsidRPr="00C029B5" w:rsidRDefault="00736669" w:rsidP="00E728D2">
            <w:pPr>
              <w:pStyle w:val="Tablebody"/>
            </w:pPr>
            <w:r w:rsidRPr="00C029B5">
              <w:t>8 bits long</w:t>
            </w:r>
          </w:p>
        </w:tc>
      </w:tr>
      <w:tr w:rsidR="00736669" w:rsidRPr="00C029B5" w14:paraId="38FB4F24" w14:textId="77777777" w:rsidTr="00E728D2">
        <w:trPr>
          <w:cantSplit/>
        </w:trPr>
        <w:tc>
          <w:tcPr>
            <w:tcW w:w="1335" w:type="dxa"/>
          </w:tcPr>
          <w:p w14:paraId="300093FF" w14:textId="77777777" w:rsidR="00736669" w:rsidRPr="00C029B5" w:rsidRDefault="00736669" w:rsidP="00E728D2">
            <w:pPr>
              <w:pStyle w:val="Tablebodycentered"/>
            </w:pPr>
          </w:p>
        </w:tc>
        <w:tc>
          <w:tcPr>
            <w:tcW w:w="1347" w:type="dxa"/>
          </w:tcPr>
          <w:p w14:paraId="213A70E2" w14:textId="77777777" w:rsidR="00736669" w:rsidRPr="00C029B5" w:rsidRDefault="00736669" w:rsidP="00E728D2">
            <w:pPr>
              <w:pStyle w:val="Tablebodycentered"/>
            </w:pPr>
            <w:r w:rsidRPr="00C029B5">
              <w:t>0 31 021</w:t>
            </w:r>
          </w:p>
        </w:tc>
        <w:tc>
          <w:tcPr>
            <w:tcW w:w="4371" w:type="dxa"/>
          </w:tcPr>
          <w:p w14:paraId="5A09605F" w14:textId="77777777" w:rsidR="00736669" w:rsidRPr="00C029B5" w:rsidRDefault="00736669" w:rsidP="00E728D2">
            <w:pPr>
              <w:pStyle w:val="Tablebody"/>
            </w:pPr>
            <w:r w:rsidRPr="00C029B5">
              <w:t>Associated field significance</w:t>
            </w:r>
          </w:p>
        </w:tc>
        <w:tc>
          <w:tcPr>
            <w:tcW w:w="1963" w:type="dxa"/>
          </w:tcPr>
          <w:p w14:paraId="34C30749" w14:textId="77777777" w:rsidR="00736669" w:rsidRPr="00C029B5" w:rsidRDefault="00736669" w:rsidP="00E728D2">
            <w:pPr>
              <w:pStyle w:val="Tablebody"/>
            </w:pPr>
            <w:r w:rsidRPr="00C029B5">
              <w:t>Set as 5 for 8-bit indicator of quality control</w:t>
            </w:r>
          </w:p>
        </w:tc>
      </w:tr>
      <w:tr w:rsidR="00736669" w:rsidRPr="00C029B5" w14:paraId="1819D9F2" w14:textId="77777777" w:rsidTr="00E728D2">
        <w:trPr>
          <w:cantSplit/>
        </w:trPr>
        <w:tc>
          <w:tcPr>
            <w:tcW w:w="1335" w:type="dxa"/>
          </w:tcPr>
          <w:p w14:paraId="1C17E6D5" w14:textId="77777777" w:rsidR="00736669" w:rsidRPr="00C029B5" w:rsidRDefault="00736669" w:rsidP="00E728D2">
            <w:pPr>
              <w:pStyle w:val="Tablebodycentered"/>
            </w:pPr>
          </w:p>
        </w:tc>
        <w:tc>
          <w:tcPr>
            <w:tcW w:w="1347" w:type="dxa"/>
          </w:tcPr>
          <w:p w14:paraId="5BFF292F" w14:textId="77777777" w:rsidR="00736669" w:rsidRPr="00C029B5" w:rsidRDefault="00736669" w:rsidP="00E728D2">
            <w:pPr>
              <w:pStyle w:val="Tablebodycentered"/>
            </w:pPr>
            <w:r w:rsidRPr="00C029B5">
              <w:t>0 13 060</w:t>
            </w:r>
          </w:p>
        </w:tc>
        <w:tc>
          <w:tcPr>
            <w:tcW w:w="4371" w:type="dxa"/>
          </w:tcPr>
          <w:p w14:paraId="66DBC591" w14:textId="77777777" w:rsidR="00736669" w:rsidRPr="00C029B5" w:rsidRDefault="00736669" w:rsidP="00E728D2">
            <w:pPr>
              <w:pStyle w:val="Tablebody"/>
            </w:pPr>
            <w:r w:rsidRPr="00C029B5">
              <w:t>Total accumulated precipitation</w:t>
            </w:r>
          </w:p>
        </w:tc>
        <w:tc>
          <w:tcPr>
            <w:tcW w:w="1963" w:type="dxa"/>
          </w:tcPr>
          <w:p w14:paraId="18372F2F" w14:textId="77777777" w:rsidR="00736669" w:rsidRPr="00C029B5" w:rsidRDefault="00736669" w:rsidP="00E728D2">
            <w:pPr>
              <w:pStyle w:val="Tablebody"/>
            </w:pPr>
          </w:p>
        </w:tc>
      </w:tr>
      <w:tr w:rsidR="00736669" w:rsidRPr="00C029B5" w14:paraId="0AB9C611" w14:textId="77777777" w:rsidTr="00E728D2">
        <w:trPr>
          <w:cantSplit/>
        </w:trPr>
        <w:tc>
          <w:tcPr>
            <w:tcW w:w="1335" w:type="dxa"/>
          </w:tcPr>
          <w:p w14:paraId="32CAD169" w14:textId="77777777" w:rsidR="00736669" w:rsidRPr="00C029B5" w:rsidRDefault="00736669" w:rsidP="00E728D2">
            <w:pPr>
              <w:pStyle w:val="Tablebodycentered"/>
            </w:pPr>
          </w:p>
        </w:tc>
        <w:tc>
          <w:tcPr>
            <w:tcW w:w="1347" w:type="dxa"/>
          </w:tcPr>
          <w:p w14:paraId="29D08156" w14:textId="77777777" w:rsidR="00736669" w:rsidRPr="00C029B5" w:rsidRDefault="00736669" w:rsidP="00E728D2">
            <w:pPr>
              <w:pStyle w:val="Tablebodycentered"/>
            </w:pPr>
            <w:r w:rsidRPr="00C029B5">
              <w:t>2 04 000</w:t>
            </w:r>
          </w:p>
        </w:tc>
        <w:tc>
          <w:tcPr>
            <w:tcW w:w="4371" w:type="dxa"/>
          </w:tcPr>
          <w:p w14:paraId="3EFE9210" w14:textId="77777777" w:rsidR="00736669" w:rsidRPr="00C029B5" w:rsidRDefault="00736669" w:rsidP="00E728D2">
            <w:pPr>
              <w:pStyle w:val="Tablebody"/>
            </w:pPr>
            <w:r w:rsidRPr="00C029B5">
              <w:t>Add associated field</w:t>
            </w:r>
          </w:p>
        </w:tc>
        <w:tc>
          <w:tcPr>
            <w:tcW w:w="1963" w:type="dxa"/>
          </w:tcPr>
          <w:p w14:paraId="47365723" w14:textId="77777777" w:rsidR="00736669" w:rsidRPr="00C029B5" w:rsidRDefault="00736669" w:rsidP="00E728D2">
            <w:pPr>
              <w:pStyle w:val="Tablebody"/>
            </w:pPr>
            <w:r w:rsidRPr="00C029B5">
              <w:t>Cancel</w:t>
            </w:r>
          </w:p>
        </w:tc>
      </w:tr>
      <w:tr w:rsidR="00736669" w:rsidRPr="00C029B5" w14:paraId="1E54E54E" w14:textId="77777777" w:rsidTr="00E728D2">
        <w:trPr>
          <w:cantSplit/>
        </w:trPr>
        <w:tc>
          <w:tcPr>
            <w:tcW w:w="1335" w:type="dxa"/>
          </w:tcPr>
          <w:p w14:paraId="13F02051" w14:textId="77777777" w:rsidR="00736669" w:rsidRPr="00C029B5" w:rsidRDefault="00736669" w:rsidP="00E728D2">
            <w:pPr>
              <w:pStyle w:val="Tablebodycentered"/>
            </w:pPr>
          </w:p>
        </w:tc>
        <w:tc>
          <w:tcPr>
            <w:tcW w:w="1347" w:type="dxa"/>
          </w:tcPr>
          <w:p w14:paraId="7E14885B" w14:textId="77777777" w:rsidR="00736669" w:rsidRPr="00C029B5" w:rsidRDefault="00736669" w:rsidP="00E728D2">
            <w:pPr>
              <w:pStyle w:val="Tablebodycentered"/>
            </w:pPr>
            <w:r w:rsidRPr="00C029B5">
              <w:t xml:space="preserve"> </w:t>
            </w:r>
          </w:p>
        </w:tc>
        <w:tc>
          <w:tcPr>
            <w:tcW w:w="4371" w:type="dxa"/>
          </w:tcPr>
          <w:p w14:paraId="0AA68E68" w14:textId="77777777" w:rsidR="00713CCF" w:rsidRDefault="00713CCF" w:rsidP="00E728D2">
            <w:pPr>
              <w:pStyle w:val="Tablebody"/>
              <w:rPr>
                <w:i/>
                <w:iCs/>
              </w:rPr>
            </w:pPr>
          </w:p>
          <w:p w14:paraId="74C00F74" w14:textId="51FDA4C2" w:rsidR="00736669" w:rsidRPr="00C029B5" w:rsidRDefault="00736669" w:rsidP="00E728D2">
            <w:pPr>
              <w:pStyle w:val="Tablebody"/>
            </w:pPr>
            <w:r w:rsidRPr="00C029B5">
              <w:rPr>
                <w:i/>
                <w:iCs/>
              </w:rPr>
              <w:t>Depth of fresh snow</w:t>
            </w:r>
          </w:p>
        </w:tc>
        <w:tc>
          <w:tcPr>
            <w:tcW w:w="1963" w:type="dxa"/>
          </w:tcPr>
          <w:p w14:paraId="071DD3D9" w14:textId="77777777" w:rsidR="00736669" w:rsidRPr="00C029B5" w:rsidRDefault="00736669" w:rsidP="00E728D2">
            <w:pPr>
              <w:pStyle w:val="Tablebody"/>
            </w:pPr>
          </w:p>
        </w:tc>
      </w:tr>
      <w:tr w:rsidR="00736669" w:rsidRPr="00C029B5" w14:paraId="06141352" w14:textId="77777777" w:rsidTr="00E728D2">
        <w:trPr>
          <w:cantSplit/>
        </w:trPr>
        <w:tc>
          <w:tcPr>
            <w:tcW w:w="1335" w:type="dxa"/>
          </w:tcPr>
          <w:p w14:paraId="39EDA107" w14:textId="77777777" w:rsidR="00736669" w:rsidRPr="00C029B5" w:rsidRDefault="00736669" w:rsidP="00E728D2">
            <w:pPr>
              <w:pStyle w:val="Tablebodycentered"/>
            </w:pPr>
          </w:p>
        </w:tc>
        <w:tc>
          <w:tcPr>
            <w:tcW w:w="1347" w:type="dxa"/>
          </w:tcPr>
          <w:p w14:paraId="6C474C27" w14:textId="77777777" w:rsidR="00736669" w:rsidRPr="00C029B5" w:rsidRDefault="00736669" w:rsidP="00E728D2">
            <w:pPr>
              <w:pStyle w:val="Tablebodycentered"/>
            </w:pPr>
            <w:r w:rsidRPr="00C029B5">
              <w:t>0 04 023</w:t>
            </w:r>
          </w:p>
        </w:tc>
        <w:tc>
          <w:tcPr>
            <w:tcW w:w="4371" w:type="dxa"/>
          </w:tcPr>
          <w:p w14:paraId="0641605E" w14:textId="77777777" w:rsidR="00736669" w:rsidRPr="00C029B5" w:rsidRDefault="00736669" w:rsidP="00E728D2">
            <w:pPr>
              <w:pStyle w:val="Tablebody"/>
            </w:pPr>
            <w:r w:rsidRPr="00C029B5">
              <w:t>Time period or displacement</w:t>
            </w:r>
          </w:p>
        </w:tc>
        <w:tc>
          <w:tcPr>
            <w:tcW w:w="1963" w:type="dxa"/>
          </w:tcPr>
          <w:p w14:paraId="151AB4B7" w14:textId="77777777" w:rsidR="00736669" w:rsidRPr="00C029B5" w:rsidRDefault="00736669" w:rsidP="00E728D2">
            <w:pPr>
              <w:pStyle w:val="Tablebody"/>
            </w:pPr>
            <w:r w:rsidRPr="00C029B5">
              <w:t>= 0 when beginning time of the period is on the same day as reference date</w:t>
            </w:r>
          </w:p>
          <w:p w14:paraId="3C939DA8" w14:textId="77777777" w:rsidR="00736669" w:rsidRPr="00C029B5" w:rsidRDefault="00736669" w:rsidP="00E728D2">
            <w:pPr>
              <w:pStyle w:val="Tablebody"/>
            </w:pPr>
            <w:r w:rsidRPr="00C029B5">
              <w:t>= –1 when beginning time of the period is on the day before reference date</w:t>
            </w:r>
          </w:p>
        </w:tc>
      </w:tr>
      <w:tr w:rsidR="00736669" w:rsidRPr="00C029B5" w14:paraId="248E2FE5" w14:textId="77777777" w:rsidTr="00E728D2">
        <w:trPr>
          <w:cantSplit/>
        </w:trPr>
        <w:tc>
          <w:tcPr>
            <w:tcW w:w="1335" w:type="dxa"/>
          </w:tcPr>
          <w:p w14:paraId="4B35E9BC" w14:textId="77777777" w:rsidR="00736669" w:rsidRPr="00C029B5" w:rsidRDefault="00736669" w:rsidP="00E728D2">
            <w:pPr>
              <w:pStyle w:val="Tablebodycentered"/>
            </w:pPr>
          </w:p>
        </w:tc>
        <w:tc>
          <w:tcPr>
            <w:tcW w:w="1347" w:type="dxa"/>
          </w:tcPr>
          <w:p w14:paraId="6E54ACEF" w14:textId="77777777" w:rsidR="00736669" w:rsidRPr="00C029B5" w:rsidRDefault="00736669" w:rsidP="00E728D2">
            <w:pPr>
              <w:pStyle w:val="Tablebodycentered"/>
            </w:pPr>
            <w:r w:rsidRPr="00C029B5">
              <w:t>3 01 013</w:t>
            </w:r>
          </w:p>
        </w:tc>
        <w:tc>
          <w:tcPr>
            <w:tcW w:w="4371" w:type="dxa"/>
          </w:tcPr>
          <w:p w14:paraId="417B2C48" w14:textId="77777777" w:rsidR="00736669" w:rsidRPr="00C029B5" w:rsidRDefault="00736669" w:rsidP="00E728D2">
            <w:pPr>
              <w:pStyle w:val="Tablebody"/>
            </w:pPr>
            <w:r w:rsidRPr="00C029B5">
              <w:t>Hour, minute, second</w:t>
            </w:r>
          </w:p>
        </w:tc>
        <w:tc>
          <w:tcPr>
            <w:tcW w:w="1963" w:type="dxa"/>
          </w:tcPr>
          <w:p w14:paraId="2D5EAFE2" w14:textId="77777777" w:rsidR="00736669" w:rsidRPr="00C029B5" w:rsidRDefault="00736669" w:rsidP="00E728D2">
            <w:pPr>
              <w:pStyle w:val="Tablebody"/>
            </w:pPr>
            <w:r w:rsidRPr="00C029B5">
              <w:t>Beginning time of the period</w:t>
            </w:r>
          </w:p>
        </w:tc>
      </w:tr>
      <w:tr w:rsidR="00736669" w:rsidRPr="00C029B5" w14:paraId="3CB9F8E5" w14:textId="77777777" w:rsidTr="00E728D2">
        <w:trPr>
          <w:cantSplit/>
        </w:trPr>
        <w:tc>
          <w:tcPr>
            <w:tcW w:w="1335" w:type="dxa"/>
          </w:tcPr>
          <w:p w14:paraId="7DD01FE8" w14:textId="77777777" w:rsidR="00736669" w:rsidRPr="00C029B5" w:rsidRDefault="00736669" w:rsidP="00E728D2">
            <w:pPr>
              <w:pStyle w:val="Tablebodycentered"/>
            </w:pPr>
          </w:p>
        </w:tc>
        <w:tc>
          <w:tcPr>
            <w:tcW w:w="1347" w:type="dxa"/>
          </w:tcPr>
          <w:p w14:paraId="3464FE91" w14:textId="77777777" w:rsidR="00736669" w:rsidRPr="00C029B5" w:rsidRDefault="00736669" w:rsidP="00E728D2">
            <w:pPr>
              <w:pStyle w:val="Tablebodycentered"/>
            </w:pPr>
            <w:r w:rsidRPr="00C029B5">
              <w:t>2 04 008</w:t>
            </w:r>
          </w:p>
        </w:tc>
        <w:tc>
          <w:tcPr>
            <w:tcW w:w="4371" w:type="dxa"/>
          </w:tcPr>
          <w:p w14:paraId="2186E11C" w14:textId="77777777" w:rsidR="00736669" w:rsidRPr="00C029B5" w:rsidRDefault="00736669" w:rsidP="00E728D2">
            <w:pPr>
              <w:pStyle w:val="Tablebody"/>
            </w:pPr>
            <w:r w:rsidRPr="00C029B5">
              <w:t>Add associated field</w:t>
            </w:r>
          </w:p>
        </w:tc>
        <w:tc>
          <w:tcPr>
            <w:tcW w:w="1963" w:type="dxa"/>
          </w:tcPr>
          <w:p w14:paraId="4E76C03E" w14:textId="77777777" w:rsidR="00736669" w:rsidRPr="00C029B5" w:rsidRDefault="00736669" w:rsidP="00E728D2">
            <w:pPr>
              <w:pStyle w:val="Tablebody"/>
            </w:pPr>
            <w:r w:rsidRPr="00C029B5">
              <w:t>8 bits long</w:t>
            </w:r>
          </w:p>
        </w:tc>
      </w:tr>
      <w:tr w:rsidR="00736669" w:rsidRPr="00C029B5" w14:paraId="6AD80735" w14:textId="77777777" w:rsidTr="00E728D2">
        <w:trPr>
          <w:cantSplit/>
        </w:trPr>
        <w:tc>
          <w:tcPr>
            <w:tcW w:w="1335" w:type="dxa"/>
          </w:tcPr>
          <w:p w14:paraId="458E3206" w14:textId="77777777" w:rsidR="00736669" w:rsidRPr="00C029B5" w:rsidRDefault="00736669" w:rsidP="00E728D2">
            <w:pPr>
              <w:pStyle w:val="Tablebodycentered"/>
            </w:pPr>
            <w:r w:rsidRPr="00C029B5">
              <w:t>3 07 075</w:t>
            </w:r>
            <w:r w:rsidRPr="00C029B5">
              <w:br/>
            </w:r>
            <w:r w:rsidRPr="00C029B5">
              <w:rPr>
                <w:rStyle w:val="Italic"/>
              </w:rPr>
              <w:t>(continued)</w:t>
            </w:r>
          </w:p>
        </w:tc>
        <w:tc>
          <w:tcPr>
            <w:tcW w:w="1347" w:type="dxa"/>
          </w:tcPr>
          <w:p w14:paraId="7B21D8EF" w14:textId="77777777" w:rsidR="00736669" w:rsidRPr="00C029B5" w:rsidRDefault="00736669" w:rsidP="00E728D2">
            <w:pPr>
              <w:pStyle w:val="Tablebodycentered"/>
            </w:pPr>
            <w:r w:rsidRPr="00C029B5">
              <w:t>0 31 021</w:t>
            </w:r>
          </w:p>
        </w:tc>
        <w:tc>
          <w:tcPr>
            <w:tcW w:w="4371" w:type="dxa"/>
          </w:tcPr>
          <w:p w14:paraId="5C8C30F9" w14:textId="77777777" w:rsidR="00736669" w:rsidRPr="00C029B5" w:rsidRDefault="00736669" w:rsidP="00E728D2">
            <w:pPr>
              <w:pStyle w:val="Tablebody"/>
            </w:pPr>
            <w:r w:rsidRPr="00C029B5">
              <w:t>Associated field significance</w:t>
            </w:r>
          </w:p>
        </w:tc>
        <w:tc>
          <w:tcPr>
            <w:tcW w:w="1963" w:type="dxa"/>
          </w:tcPr>
          <w:p w14:paraId="093FACE2" w14:textId="77777777" w:rsidR="00736669" w:rsidRPr="00C029B5" w:rsidRDefault="00736669" w:rsidP="00E728D2">
            <w:pPr>
              <w:pStyle w:val="Tablebody"/>
            </w:pPr>
            <w:r w:rsidRPr="00C029B5">
              <w:t>Set as 5 for 8-bit indicator of quality control</w:t>
            </w:r>
          </w:p>
        </w:tc>
      </w:tr>
      <w:tr w:rsidR="00736669" w:rsidRPr="00C029B5" w14:paraId="278FBA11" w14:textId="77777777" w:rsidTr="00E728D2">
        <w:trPr>
          <w:cantSplit/>
        </w:trPr>
        <w:tc>
          <w:tcPr>
            <w:tcW w:w="1335" w:type="dxa"/>
          </w:tcPr>
          <w:p w14:paraId="7C99636D" w14:textId="77777777" w:rsidR="00736669" w:rsidRPr="00C029B5" w:rsidRDefault="00736669" w:rsidP="00E728D2">
            <w:pPr>
              <w:pStyle w:val="Tablebodycentered"/>
            </w:pPr>
          </w:p>
        </w:tc>
        <w:tc>
          <w:tcPr>
            <w:tcW w:w="1347" w:type="dxa"/>
          </w:tcPr>
          <w:p w14:paraId="23885173" w14:textId="77777777" w:rsidR="00736669" w:rsidRPr="00C029B5" w:rsidRDefault="00736669" w:rsidP="00E728D2">
            <w:pPr>
              <w:pStyle w:val="Tablebodycentered"/>
            </w:pPr>
            <w:r w:rsidRPr="00C029B5">
              <w:t>0 13 012</w:t>
            </w:r>
          </w:p>
        </w:tc>
        <w:tc>
          <w:tcPr>
            <w:tcW w:w="4371" w:type="dxa"/>
          </w:tcPr>
          <w:p w14:paraId="3FA95E34" w14:textId="77777777" w:rsidR="00736669" w:rsidRPr="00C029B5" w:rsidRDefault="00736669" w:rsidP="00E728D2">
            <w:pPr>
              <w:pStyle w:val="Tablebody"/>
            </w:pPr>
            <w:r w:rsidRPr="00C029B5">
              <w:t>Depth of fresh snow</w:t>
            </w:r>
          </w:p>
        </w:tc>
        <w:tc>
          <w:tcPr>
            <w:tcW w:w="1963" w:type="dxa"/>
          </w:tcPr>
          <w:p w14:paraId="5F8FB7EC" w14:textId="77777777" w:rsidR="00736669" w:rsidRPr="00C029B5" w:rsidRDefault="00736669" w:rsidP="00E728D2">
            <w:pPr>
              <w:pStyle w:val="Tablebody"/>
            </w:pPr>
          </w:p>
        </w:tc>
      </w:tr>
      <w:tr w:rsidR="00736669" w:rsidRPr="00C029B5" w14:paraId="7F645DBC" w14:textId="77777777" w:rsidTr="00E728D2">
        <w:trPr>
          <w:cantSplit/>
        </w:trPr>
        <w:tc>
          <w:tcPr>
            <w:tcW w:w="1335" w:type="dxa"/>
          </w:tcPr>
          <w:p w14:paraId="4FE1F624" w14:textId="77777777" w:rsidR="00736669" w:rsidRPr="00C029B5" w:rsidRDefault="00736669" w:rsidP="00E728D2">
            <w:pPr>
              <w:pStyle w:val="Tablebodycentered"/>
            </w:pPr>
          </w:p>
        </w:tc>
        <w:tc>
          <w:tcPr>
            <w:tcW w:w="1347" w:type="dxa"/>
          </w:tcPr>
          <w:p w14:paraId="2AACA65C" w14:textId="77777777" w:rsidR="00736669" w:rsidRPr="00C029B5" w:rsidRDefault="00736669" w:rsidP="00E728D2">
            <w:pPr>
              <w:pStyle w:val="Tablebodycentered"/>
            </w:pPr>
            <w:r w:rsidRPr="00C029B5">
              <w:t>2 04 000</w:t>
            </w:r>
          </w:p>
        </w:tc>
        <w:tc>
          <w:tcPr>
            <w:tcW w:w="4371" w:type="dxa"/>
          </w:tcPr>
          <w:p w14:paraId="3C76E4C0" w14:textId="77777777" w:rsidR="00736669" w:rsidRPr="00C029B5" w:rsidRDefault="00736669" w:rsidP="00E728D2">
            <w:pPr>
              <w:pStyle w:val="Tablebody"/>
            </w:pPr>
            <w:r w:rsidRPr="00C029B5">
              <w:t>Add associated field</w:t>
            </w:r>
          </w:p>
        </w:tc>
        <w:tc>
          <w:tcPr>
            <w:tcW w:w="1963" w:type="dxa"/>
          </w:tcPr>
          <w:p w14:paraId="38325E9C" w14:textId="77777777" w:rsidR="00736669" w:rsidRPr="00C029B5" w:rsidRDefault="00736669" w:rsidP="00E728D2">
            <w:pPr>
              <w:pStyle w:val="Tablebody"/>
            </w:pPr>
            <w:r w:rsidRPr="00C029B5">
              <w:t>Cancel</w:t>
            </w:r>
          </w:p>
        </w:tc>
      </w:tr>
      <w:tr w:rsidR="00736669" w:rsidRPr="00C029B5" w14:paraId="6CB82705" w14:textId="77777777" w:rsidTr="00E728D2">
        <w:trPr>
          <w:cantSplit/>
        </w:trPr>
        <w:tc>
          <w:tcPr>
            <w:tcW w:w="1335" w:type="dxa"/>
          </w:tcPr>
          <w:p w14:paraId="486CF80C" w14:textId="77777777" w:rsidR="00736669" w:rsidRPr="00C029B5" w:rsidRDefault="00736669" w:rsidP="00E728D2">
            <w:pPr>
              <w:pStyle w:val="Tablebodycentered"/>
            </w:pPr>
          </w:p>
        </w:tc>
        <w:tc>
          <w:tcPr>
            <w:tcW w:w="1347" w:type="dxa"/>
          </w:tcPr>
          <w:p w14:paraId="1774BCDA" w14:textId="77777777" w:rsidR="00736669" w:rsidRPr="00C029B5" w:rsidRDefault="00736669" w:rsidP="00E728D2">
            <w:pPr>
              <w:pStyle w:val="Tablebodycentered"/>
            </w:pPr>
            <w:r w:rsidRPr="00C029B5">
              <w:t xml:space="preserve"> </w:t>
            </w:r>
          </w:p>
        </w:tc>
        <w:tc>
          <w:tcPr>
            <w:tcW w:w="4371" w:type="dxa"/>
          </w:tcPr>
          <w:p w14:paraId="6C6FDCEA" w14:textId="77777777" w:rsidR="00713CCF" w:rsidRDefault="00713CCF" w:rsidP="00E728D2">
            <w:pPr>
              <w:pStyle w:val="Tablebody"/>
              <w:rPr>
                <w:i/>
                <w:iCs/>
              </w:rPr>
            </w:pPr>
          </w:p>
          <w:p w14:paraId="747DBE86" w14:textId="32B1DCC9" w:rsidR="00736669" w:rsidRPr="00C029B5" w:rsidRDefault="00736669" w:rsidP="00E728D2">
            <w:pPr>
              <w:pStyle w:val="Tablebody"/>
            </w:pPr>
            <w:r w:rsidRPr="00C029B5">
              <w:rPr>
                <w:i/>
                <w:iCs/>
              </w:rPr>
              <w:t>Total snow depth</w:t>
            </w:r>
          </w:p>
        </w:tc>
        <w:tc>
          <w:tcPr>
            <w:tcW w:w="1963" w:type="dxa"/>
          </w:tcPr>
          <w:p w14:paraId="170317E3" w14:textId="77777777" w:rsidR="00736669" w:rsidRPr="00C029B5" w:rsidRDefault="00736669" w:rsidP="00E728D2">
            <w:pPr>
              <w:pStyle w:val="Tablebody"/>
            </w:pPr>
          </w:p>
        </w:tc>
      </w:tr>
      <w:tr w:rsidR="00736669" w:rsidRPr="00C029B5" w14:paraId="26ACDA1E" w14:textId="77777777" w:rsidTr="00E728D2">
        <w:trPr>
          <w:cantSplit/>
        </w:trPr>
        <w:tc>
          <w:tcPr>
            <w:tcW w:w="1335" w:type="dxa"/>
          </w:tcPr>
          <w:p w14:paraId="6FBDD690" w14:textId="77777777" w:rsidR="00736669" w:rsidRPr="00C029B5" w:rsidRDefault="00736669" w:rsidP="00E728D2">
            <w:pPr>
              <w:pStyle w:val="Tablebodycentered"/>
            </w:pPr>
          </w:p>
        </w:tc>
        <w:tc>
          <w:tcPr>
            <w:tcW w:w="1347" w:type="dxa"/>
          </w:tcPr>
          <w:p w14:paraId="60DD33F1" w14:textId="77777777" w:rsidR="00736669" w:rsidRPr="00C029B5" w:rsidRDefault="00736669" w:rsidP="00E728D2">
            <w:pPr>
              <w:pStyle w:val="Tablebodycentered"/>
            </w:pPr>
            <w:r w:rsidRPr="00C029B5">
              <w:t>0 04 023</w:t>
            </w:r>
          </w:p>
        </w:tc>
        <w:tc>
          <w:tcPr>
            <w:tcW w:w="4371" w:type="dxa"/>
          </w:tcPr>
          <w:p w14:paraId="211E9878" w14:textId="77777777" w:rsidR="00736669" w:rsidRPr="00C029B5" w:rsidRDefault="00736669" w:rsidP="00E728D2">
            <w:pPr>
              <w:pStyle w:val="Tablebody"/>
            </w:pPr>
            <w:r w:rsidRPr="00C029B5">
              <w:t>Time period or displacement</w:t>
            </w:r>
          </w:p>
        </w:tc>
        <w:tc>
          <w:tcPr>
            <w:tcW w:w="1963" w:type="dxa"/>
          </w:tcPr>
          <w:p w14:paraId="2DCBE6FF" w14:textId="77777777" w:rsidR="00736669" w:rsidRPr="00C029B5" w:rsidRDefault="00736669" w:rsidP="00E728D2">
            <w:pPr>
              <w:pStyle w:val="Tablebody"/>
            </w:pPr>
            <w:r w:rsidRPr="00C029B5">
              <w:t>= 0 when beginning time of the period is on the same day as reference date</w:t>
            </w:r>
          </w:p>
          <w:p w14:paraId="02698F58" w14:textId="77777777" w:rsidR="00736669" w:rsidRPr="00C029B5" w:rsidRDefault="00736669" w:rsidP="00E728D2">
            <w:pPr>
              <w:pStyle w:val="Tablebody"/>
            </w:pPr>
            <w:r w:rsidRPr="00C029B5">
              <w:t>= –1 when beginning time of the period is on the day before reference date</w:t>
            </w:r>
          </w:p>
        </w:tc>
      </w:tr>
      <w:tr w:rsidR="00736669" w:rsidRPr="00C029B5" w14:paraId="1C6D3136" w14:textId="77777777" w:rsidTr="00E728D2">
        <w:trPr>
          <w:cantSplit/>
        </w:trPr>
        <w:tc>
          <w:tcPr>
            <w:tcW w:w="1335" w:type="dxa"/>
          </w:tcPr>
          <w:p w14:paraId="50387EC0" w14:textId="77777777" w:rsidR="00736669" w:rsidRPr="00C029B5" w:rsidRDefault="00736669" w:rsidP="00E728D2">
            <w:pPr>
              <w:pStyle w:val="Tablebodycentered"/>
            </w:pPr>
          </w:p>
        </w:tc>
        <w:tc>
          <w:tcPr>
            <w:tcW w:w="1347" w:type="dxa"/>
          </w:tcPr>
          <w:p w14:paraId="22637207" w14:textId="77777777" w:rsidR="00736669" w:rsidRPr="00C029B5" w:rsidRDefault="00736669" w:rsidP="00E728D2">
            <w:pPr>
              <w:pStyle w:val="Tablebodycentered"/>
            </w:pPr>
            <w:r w:rsidRPr="00C029B5">
              <w:t>3 01 013</w:t>
            </w:r>
          </w:p>
        </w:tc>
        <w:tc>
          <w:tcPr>
            <w:tcW w:w="4371" w:type="dxa"/>
          </w:tcPr>
          <w:p w14:paraId="5C1A4E0F" w14:textId="77777777" w:rsidR="00736669" w:rsidRPr="00C029B5" w:rsidRDefault="00736669" w:rsidP="00E728D2">
            <w:pPr>
              <w:pStyle w:val="Tablebody"/>
            </w:pPr>
            <w:r w:rsidRPr="00C029B5">
              <w:t>Hour, minute, second</w:t>
            </w:r>
          </w:p>
        </w:tc>
        <w:tc>
          <w:tcPr>
            <w:tcW w:w="1963" w:type="dxa"/>
          </w:tcPr>
          <w:p w14:paraId="78317548" w14:textId="77777777" w:rsidR="00736669" w:rsidRPr="00C029B5" w:rsidRDefault="00736669" w:rsidP="00E728D2">
            <w:pPr>
              <w:pStyle w:val="Tablebody"/>
            </w:pPr>
            <w:r w:rsidRPr="00C029B5">
              <w:t>Beginning time of the period</w:t>
            </w:r>
          </w:p>
        </w:tc>
      </w:tr>
      <w:tr w:rsidR="00736669" w:rsidRPr="00C029B5" w14:paraId="6042C191" w14:textId="77777777" w:rsidTr="00E728D2">
        <w:trPr>
          <w:cantSplit/>
        </w:trPr>
        <w:tc>
          <w:tcPr>
            <w:tcW w:w="1335" w:type="dxa"/>
          </w:tcPr>
          <w:p w14:paraId="2405A761" w14:textId="77777777" w:rsidR="00736669" w:rsidRPr="00C029B5" w:rsidRDefault="00736669" w:rsidP="00E728D2">
            <w:pPr>
              <w:pStyle w:val="Tablebodycentered"/>
            </w:pPr>
          </w:p>
        </w:tc>
        <w:tc>
          <w:tcPr>
            <w:tcW w:w="1347" w:type="dxa"/>
          </w:tcPr>
          <w:p w14:paraId="07F30803" w14:textId="77777777" w:rsidR="00736669" w:rsidRPr="00C029B5" w:rsidRDefault="00736669" w:rsidP="00E728D2">
            <w:pPr>
              <w:pStyle w:val="Tablebodycentered"/>
            </w:pPr>
            <w:r w:rsidRPr="00C029B5">
              <w:t>2 04 008</w:t>
            </w:r>
          </w:p>
        </w:tc>
        <w:tc>
          <w:tcPr>
            <w:tcW w:w="4371" w:type="dxa"/>
          </w:tcPr>
          <w:p w14:paraId="1187116B" w14:textId="77777777" w:rsidR="00736669" w:rsidRPr="00C029B5" w:rsidRDefault="00736669" w:rsidP="00E728D2">
            <w:pPr>
              <w:pStyle w:val="Tablebody"/>
            </w:pPr>
            <w:r w:rsidRPr="00C029B5">
              <w:t>Add associated field</w:t>
            </w:r>
          </w:p>
        </w:tc>
        <w:tc>
          <w:tcPr>
            <w:tcW w:w="1963" w:type="dxa"/>
          </w:tcPr>
          <w:p w14:paraId="05B3DD70" w14:textId="77777777" w:rsidR="00736669" w:rsidRPr="00C029B5" w:rsidRDefault="00736669" w:rsidP="00E728D2">
            <w:pPr>
              <w:pStyle w:val="Tablebody"/>
            </w:pPr>
            <w:r w:rsidRPr="00C029B5">
              <w:t>8 bits long</w:t>
            </w:r>
          </w:p>
        </w:tc>
      </w:tr>
      <w:tr w:rsidR="00736669" w:rsidRPr="00C029B5" w14:paraId="0BA01325" w14:textId="77777777" w:rsidTr="00E728D2">
        <w:trPr>
          <w:cantSplit/>
        </w:trPr>
        <w:tc>
          <w:tcPr>
            <w:tcW w:w="1335" w:type="dxa"/>
          </w:tcPr>
          <w:p w14:paraId="7C08B422" w14:textId="77777777" w:rsidR="00736669" w:rsidRPr="00C029B5" w:rsidRDefault="00736669" w:rsidP="00E728D2">
            <w:pPr>
              <w:pStyle w:val="Tablebodycentered"/>
            </w:pPr>
          </w:p>
        </w:tc>
        <w:tc>
          <w:tcPr>
            <w:tcW w:w="1347" w:type="dxa"/>
          </w:tcPr>
          <w:p w14:paraId="74F38218" w14:textId="77777777" w:rsidR="00736669" w:rsidRPr="00C029B5" w:rsidRDefault="00736669" w:rsidP="00E728D2">
            <w:pPr>
              <w:pStyle w:val="Tablebodycentered"/>
            </w:pPr>
            <w:r w:rsidRPr="00C029B5">
              <w:t>0 31 021</w:t>
            </w:r>
          </w:p>
        </w:tc>
        <w:tc>
          <w:tcPr>
            <w:tcW w:w="4371" w:type="dxa"/>
          </w:tcPr>
          <w:p w14:paraId="3CD2DBC3" w14:textId="77777777" w:rsidR="00736669" w:rsidRPr="00C029B5" w:rsidRDefault="00736669" w:rsidP="00E728D2">
            <w:pPr>
              <w:pStyle w:val="Tablebody"/>
            </w:pPr>
            <w:r w:rsidRPr="00C029B5">
              <w:t>Associated field significance</w:t>
            </w:r>
          </w:p>
        </w:tc>
        <w:tc>
          <w:tcPr>
            <w:tcW w:w="1963" w:type="dxa"/>
          </w:tcPr>
          <w:p w14:paraId="0045AA3A" w14:textId="77777777" w:rsidR="00736669" w:rsidRPr="00C029B5" w:rsidRDefault="00736669" w:rsidP="00E728D2">
            <w:pPr>
              <w:pStyle w:val="Tablebody"/>
            </w:pPr>
            <w:r w:rsidRPr="00C029B5">
              <w:t>Set as 5 for 8-bit indicator of quality control</w:t>
            </w:r>
          </w:p>
        </w:tc>
      </w:tr>
      <w:tr w:rsidR="00736669" w:rsidRPr="00C029B5" w14:paraId="733C2DFC" w14:textId="77777777" w:rsidTr="00E728D2">
        <w:trPr>
          <w:cantSplit/>
        </w:trPr>
        <w:tc>
          <w:tcPr>
            <w:tcW w:w="1335" w:type="dxa"/>
          </w:tcPr>
          <w:p w14:paraId="170B1C08" w14:textId="77777777" w:rsidR="00736669" w:rsidRPr="00C029B5" w:rsidRDefault="00736669" w:rsidP="00E728D2">
            <w:pPr>
              <w:pStyle w:val="Tablebodycentered"/>
            </w:pPr>
          </w:p>
        </w:tc>
        <w:tc>
          <w:tcPr>
            <w:tcW w:w="1347" w:type="dxa"/>
          </w:tcPr>
          <w:p w14:paraId="203F197E" w14:textId="77777777" w:rsidR="00736669" w:rsidRPr="00C029B5" w:rsidRDefault="00736669" w:rsidP="00E728D2">
            <w:pPr>
              <w:pStyle w:val="Tablebodycentered"/>
            </w:pPr>
            <w:r w:rsidRPr="00C029B5">
              <w:t>0 13 013</w:t>
            </w:r>
          </w:p>
        </w:tc>
        <w:tc>
          <w:tcPr>
            <w:tcW w:w="4371" w:type="dxa"/>
          </w:tcPr>
          <w:p w14:paraId="2FC1C304" w14:textId="77777777" w:rsidR="00736669" w:rsidRPr="00C029B5" w:rsidRDefault="00736669" w:rsidP="00E728D2">
            <w:pPr>
              <w:pStyle w:val="Tablebody"/>
            </w:pPr>
            <w:r w:rsidRPr="00C029B5">
              <w:t>Total snow depth</w:t>
            </w:r>
          </w:p>
        </w:tc>
        <w:tc>
          <w:tcPr>
            <w:tcW w:w="1963" w:type="dxa"/>
          </w:tcPr>
          <w:p w14:paraId="3763302E" w14:textId="77777777" w:rsidR="00736669" w:rsidRPr="00C029B5" w:rsidRDefault="00736669" w:rsidP="00E728D2">
            <w:pPr>
              <w:pStyle w:val="Tablebody"/>
            </w:pPr>
          </w:p>
        </w:tc>
      </w:tr>
      <w:tr w:rsidR="00736669" w:rsidRPr="00C029B5" w14:paraId="0CCEF7CD" w14:textId="77777777" w:rsidTr="00E728D2">
        <w:trPr>
          <w:cantSplit/>
        </w:trPr>
        <w:tc>
          <w:tcPr>
            <w:tcW w:w="1335" w:type="dxa"/>
          </w:tcPr>
          <w:p w14:paraId="66BD19D3" w14:textId="77777777" w:rsidR="00736669" w:rsidRPr="00C029B5" w:rsidRDefault="00736669" w:rsidP="00E728D2">
            <w:pPr>
              <w:pStyle w:val="Tablebodycentered"/>
            </w:pPr>
          </w:p>
        </w:tc>
        <w:tc>
          <w:tcPr>
            <w:tcW w:w="1347" w:type="dxa"/>
          </w:tcPr>
          <w:p w14:paraId="7F94A876" w14:textId="77777777" w:rsidR="00736669" w:rsidRPr="00C029B5" w:rsidRDefault="00736669" w:rsidP="00E728D2">
            <w:pPr>
              <w:pStyle w:val="Tablebodycentered"/>
            </w:pPr>
            <w:r w:rsidRPr="00C029B5">
              <w:t>2 04 000</w:t>
            </w:r>
          </w:p>
        </w:tc>
        <w:tc>
          <w:tcPr>
            <w:tcW w:w="4371" w:type="dxa"/>
          </w:tcPr>
          <w:p w14:paraId="050FBDE4" w14:textId="77777777" w:rsidR="00736669" w:rsidRPr="00C029B5" w:rsidRDefault="00736669" w:rsidP="00E728D2">
            <w:pPr>
              <w:pStyle w:val="Tablebody"/>
            </w:pPr>
            <w:r w:rsidRPr="00C029B5">
              <w:t>Add associated field</w:t>
            </w:r>
          </w:p>
        </w:tc>
        <w:tc>
          <w:tcPr>
            <w:tcW w:w="1963" w:type="dxa"/>
          </w:tcPr>
          <w:p w14:paraId="47F49398" w14:textId="77777777" w:rsidR="00736669" w:rsidRPr="00C029B5" w:rsidRDefault="00736669" w:rsidP="00E728D2">
            <w:pPr>
              <w:pStyle w:val="Tablebody"/>
            </w:pPr>
            <w:r w:rsidRPr="00C029B5">
              <w:t>Cancel</w:t>
            </w:r>
          </w:p>
        </w:tc>
      </w:tr>
      <w:tr w:rsidR="00736669" w:rsidRPr="00C029B5" w14:paraId="2D74B832" w14:textId="77777777" w:rsidTr="00E728D2">
        <w:trPr>
          <w:cantSplit/>
        </w:trPr>
        <w:tc>
          <w:tcPr>
            <w:tcW w:w="1335" w:type="dxa"/>
          </w:tcPr>
          <w:p w14:paraId="7B05352E" w14:textId="77777777" w:rsidR="00736669" w:rsidRPr="00C029B5" w:rsidRDefault="00736669" w:rsidP="00E728D2">
            <w:pPr>
              <w:pStyle w:val="Tablebodycentered"/>
            </w:pPr>
          </w:p>
        </w:tc>
        <w:tc>
          <w:tcPr>
            <w:tcW w:w="1347" w:type="dxa"/>
          </w:tcPr>
          <w:p w14:paraId="11D63161" w14:textId="77777777" w:rsidR="00736669" w:rsidRPr="00C029B5" w:rsidRDefault="00736669" w:rsidP="00E728D2">
            <w:pPr>
              <w:pStyle w:val="Tablebodycentered"/>
            </w:pPr>
            <w:r w:rsidRPr="00C029B5">
              <w:t xml:space="preserve">  </w:t>
            </w:r>
          </w:p>
        </w:tc>
        <w:tc>
          <w:tcPr>
            <w:tcW w:w="4371" w:type="dxa"/>
          </w:tcPr>
          <w:p w14:paraId="78A1D132" w14:textId="77777777" w:rsidR="00713CCF" w:rsidRDefault="00713CCF" w:rsidP="00E728D2">
            <w:pPr>
              <w:pStyle w:val="Tablebody"/>
              <w:rPr>
                <w:i/>
                <w:iCs/>
              </w:rPr>
            </w:pPr>
          </w:p>
          <w:p w14:paraId="61311FE4" w14:textId="1A7AEB4E" w:rsidR="00736669" w:rsidRPr="00C029B5" w:rsidRDefault="00736669" w:rsidP="00E728D2">
            <w:pPr>
              <w:pStyle w:val="Tablebody"/>
            </w:pPr>
            <w:r w:rsidRPr="00C029B5">
              <w:rPr>
                <w:i/>
                <w:iCs/>
              </w:rPr>
              <w:t>Max, min, mean temperature</w:t>
            </w:r>
          </w:p>
        </w:tc>
        <w:tc>
          <w:tcPr>
            <w:tcW w:w="1963" w:type="dxa"/>
          </w:tcPr>
          <w:p w14:paraId="34A15CDF" w14:textId="77777777" w:rsidR="00736669" w:rsidRPr="00C029B5" w:rsidRDefault="00736669" w:rsidP="00E728D2">
            <w:pPr>
              <w:pStyle w:val="Tablebody"/>
            </w:pPr>
          </w:p>
        </w:tc>
      </w:tr>
      <w:tr w:rsidR="00736669" w:rsidRPr="00C029B5" w14:paraId="57DBCD8C" w14:textId="77777777" w:rsidTr="00E728D2">
        <w:trPr>
          <w:cantSplit/>
        </w:trPr>
        <w:tc>
          <w:tcPr>
            <w:tcW w:w="1335" w:type="dxa"/>
          </w:tcPr>
          <w:p w14:paraId="71CB2031" w14:textId="77777777" w:rsidR="00736669" w:rsidRPr="00C029B5" w:rsidRDefault="00736669" w:rsidP="00E728D2">
            <w:pPr>
              <w:pStyle w:val="Tablebodycentered"/>
            </w:pPr>
          </w:p>
        </w:tc>
        <w:tc>
          <w:tcPr>
            <w:tcW w:w="1347" w:type="dxa"/>
          </w:tcPr>
          <w:p w14:paraId="189EE353" w14:textId="77777777" w:rsidR="00736669" w:rsidRPr="00C029B5" w:rsidRDefault="00736669" w:rsidP="00E728D2">
            <w:pPr>
              <w:pStyle w:val="Tablebodycentered"/>
            </w:pPr>
            <w:r w:rsidRPr="00C029B5">
              <w:t>0 07 032</w:t>
            </w:r>
          </w:p>
        </w:tc>
        <w:tc>
          <w:tcPr>
            <w:tcW w:w="4371" w:type="dxa"/>
          </w:tcPr>
          <w:p w14:paraId="2283B3CE" w14:textId="77777777" w:rsidR="00736669" w:rsidRPr="00C029B5" w:rsidRDefault="00736669" w:rsidP="00E728D2">
            <w:pPr>
              <w:pStyle w:val="Tablebody"/>
            </w:pPr>
            <w:r w:rsidRPr="00C029B5">
              <w:t>Height of sensor above local ground</w:t>
            </w:r>
          </w:p>
        </w:tc>
        <w:tc>
          <w:tcPr>
            <w:tcW w:w="1963" w:type="dxa"/>
          </w:tcPr>
          <w:p w14:paraId="3195B8B5" w14:textId="77777777" w:rsidR="00736669" w:rsidRPr="00C029B5" w:rsidRDefault="00736669" w:rsidP="00E728D2">
            <w:pPr>
              <w:pStyle w:val="Tablebody"/>
            </w:pPr>
            <w:r w:rsidRPr="00C029B5">
              <w:t>For temperature measurement</w:t>
            </w:r>
          </w:p>
        </w:tc>
      </w:tr>
      <w:tr w:rsidR="00736669" w:rsidRPr="00C029B5" w14:paraId="698681D9" w14:textId="77777777" w:rsidTr="00E728D2">
        <w:trPr>
          <w:cantSplit/>
        </w:trPr>
        <w:tc>
          <w:tcPr>
            <w:tcW w:w="1335" w:type="dxa"/>
          </w:tcPr>
          <w:p w14:paraId="26694CE0" w14:textId="77777777" w:rsidR="00736669" w:rsidRPr="00C029B5" w:rsidRDefault="00736669" w:rsidP="00E728D2">
            <w:pPr>
              <w:pStyle w:val="Tablebodycentered"/>
            </w:pPr>
          </w:p>
        </w:tc>
        <w:tc>
          <w:tcPr>
            <w:tcW w:w="1347" w:type="dxa"/>
          </w:tcPr>
          <w:p w14:paraId="30B6FF1F" w14:textId="77777777" w:rsidR="00736669" w:rsidRPr="00C029B5" w:rsidRDefault="00736669" w:rsidP="00E728D2">
            <w:pPr>
              <w:pStyle w:val="Tablebodycentered"/>
            </w:pPr>
            <w:r w:rsidRPr="00C029B5">
              <w:t>1 07 003</w:t>
            </w:r>
          </w:p>
        </w:tc>
        <w:tc>
          <w:tcPr>
            <w:tcW w:w="4371" w:type="dxa"/>
          </w:tcPr>
          <w:p w14:paraId="7766289E" w14:textId="77777777" w:rsidR="00736669" w:rsidRPr="00C029B5" w:rsidRDefault="00736669" w:rsidP="00E728D2">
            <w:pPr>
              <w:pStyle w:val="Tablebody"/>
            </w:pPr>
            <w:r w:rsidRPr="00C029B5">
              <w:t>Replicate 7 descriptors 3 times</w:t>
            </w:r>
          </w:p>
        </w:tc>
        <w:tc>
          <w:tcPr>
            <w:tcW w:w="1963" w:type="dxa"/>
          </w:tcPr>
          <w:p w14:paraId="253125DE" w14:textId="77777777" w:rsidR="00736669" w:rsidRPr="00C029B5" w:rsidRDefault="00736669" w:rsidP="00E728D2">
            <w:pPr>
              <w:pStyle w:val="Tablebody"/>
            </w:pPr>
          </w:p>
        </w:tc>
      </w:tr>
      <w:tr w:rsidR="00736669" w:rsidRPr="00C029B5" w14:paraId="75BCFF57" w14:textId="77777777" w:rsidTr="00E728D2">
        <w:trPr>
          <w:cantSplit/>
        </w:trPr>
        <w:tc>
          <w:tcPr>
            <w:tcW w:w="1335" w:type="dxa"/>
          </w:tcPr>
          <w:p w14:paraId="6830579E" w14:textId="77777777" w:rsidR="00736669" w:rsidRPr="00C029B5" w:rsidRDefault="00736669" w:rsidP="00E728D2">
            <w:pPr>
              <w:pStyle w:val="Tablebodycentered"/>
            </w:pPr>
          </w:p>
        </w:tc>
        <w:tc>
          <w:tcPr>
            <w:tcW w:w="1347" w:type="dxa"/>
          </w:tcPr>
          <w:p w14:paraId="219E36EB" w14:textId="77777777" w:rsidR="00736669" w:rsidRPr="00C029B5" w:rsidRDefault="00736669" w:rsidP="00E728D2">
            <w:pPr>
              <w:pStyle w:val="Tablebodycentered"/>
            </w:pPr>
            <w:r w:rsidRPr="00C029B5">
              <w:t>0 04 023</w:t>
            </w:r>
          </w:p>
        </w:tc>
        <w:tc>
          <w:tcPr>
            <w:tcW w:w="4371" w:type="dxa"/>
          </w:tcPr>
          <w:p w14:paraId="4DADAC23" w14:textId="77777777" w:rsidR="00736669" w:rsidRPr="00C029B5" w:rsidRDefault="00736669" w:rsidP="00E728D2">
            <w:pPr>
              <w:pStyle w:val="Tablebody"/>
            </w:pPr>
            <w:r w:rsidRPr="00C029B5">
              <w:t>Time period or displacement</w:t>
            </w:r>
          </w:p>
        </w:tc>
        <w:tc>
          <w:tcPr>
            <w:tcW w:w="1963" w:type="dxa"/>
          </w:tcPr>
          <w:p w14:paraId="1AB1A198" w14:textId="77777777" w:rsidR="00736669" w:rsidRPr="00C029B5" w:rsidRDefault="00736669" w:rsidP="00E728D2">
            <w:pPr>
              <w:pStyle w:val="Tablebody"/>
            </w:pPr>
            <w:r w:rsidRPr="00C029B5">
              <w:t>= 0 when beginning time of the period is on the same day as reference date</w:t>
            </w:r>
          </w:p>
          <w:p w14:paraId="2B9106C2" w14:textId="77777777" w:rsidR="00736669" w:rsidRPr="00C029B5" w:rsidRDefault="00736669" w:rsidP="00E728D2">
            <w:pPr>
              <w:pStyle w:val="Tablebody"/>
            </w:pPr>
            <w:r w:rsidRPr="00C029B5">
              <w:t>= –1 when beginning time of the period is on the day before reference date</w:t>
            </w:r>
          </w:p>
        </w:tc>
      </w:tr>
      <w:tr w:rsidR="00736669" w:rsidRPr="00C029B5" w14:paraId="55DFC1F8" w14:textId="77777777" w:rsidTr="00E728D2">
        <w:trPr>
          <w:cantSplit/>
        </w:trPr>
        <w:tc>
          <w:tcPr>
            <w:tcW w:w="1335" w:type="dxa"/>
          </w:tcPr>
          <w:p w14:paraId="6E9C95A7" w14:textId="77777777" w:rsidR="00736669" w:rsidRPr="00C029B5" w:rsidRDefault="00736669" w:rsidP="00E728D2">
            <w:pPr>
              <w:pStyle w:val="Tablebodycentered"/>
            </w:pPr>
          </w:p>
        </w:tc>
        <w:tc>
          <w:tcPr>
            <w:tcW w:w="1347" w:type="dxa"/>
          </w:tcPr>
          <w:p w14:paraId="08261AFD" w14:textId="77777777" w:rsidR="00736669" w:rsidRPr="00C029B5" w:rsidRDefault="00736669" w:rsidP="00E728D2">
            <w:pPr>
              <w:pStyle w:val="Tablebodycentered"/>
            </w:pPr>
            <w:r w:rsidRPr="00C029B5">
              <w:t>3 01 013</w:t>
            </w:r>
          </w:p>
        </w:tc>
        <w:tc>
          <w:tcPr>
            <w:tcW w:w="4371" w:type="dxa"/>
          </w:tcPr>
          <w:p w14:paraId="38E5FE01" w14:textId="77777777" w:rsidR="00736669" w:rsidRPr="00C029B5" w:rsidRDefault="00736669" w:rsidP="00E728D2">
            <w:pPr>
              <w:pStyle w:val="Tablebody"/>
            </w:pPr>
            <w:r w:rsidRPr="00C029B5">
              <w:t>Hour, minute, second</w:t>
            </w:r>
          </w:p>
        </w:tc>
        <w:tc>
          <w:tcPr>
            <w:tcW w:w="1963" w:type="dxa"/>
          </w:tcPr>
          <w:p w14:paraId="6A4E38A3" w14:textId="77777777" w:rsidR="00736669" w:rsidRPr="00C029B5" w:rsidRDefault="00736669" w:rsidP="00E728D2">
            <w:pPr>
              <w:pStyle w:val="Tablebody"/>
            </w:pPr>
            <w:r w:rsidRPr="00C029B5">
              <w:t>Beginning time of the period</w:t>
            </w:r>
          </w:p>
        </w:tc>
      </w:tr>
      <w:tr w:rsidR="00736669" w:rsidRPr="00C029B5" w14:paraId="09DA4772" w14:textId="77777777" w:rsidTr="00E728D2">
        <w:trPr>
          <w:cantSplit/>
        </w:trPr>
        <w:tc>
          <w:tcPr>
            <w:tcW w:w="1335" w:type="dxa"/>
          </w:tcPr>
          <w:p w14:paraId="0421317F" w14:textId="77777777" w:rsidR="00736669" w:rsidRPr="00C029B5" w:rsidRDefault="00736669" w:rsidP="00E728D2">
            <w:pPr>
              <w:pStyle w:val="Tablebodycentered"/>
            </w:pPr>
          </w:p>
        </w:tc>
        <w:tc>
          <w:tcPr>
            <w:tcW w:w="1347" w:type="dxa"/>
          </w:tcPr>
          <w:p w14:paraId="087485EB" w14:textId="77777777" w:rsidR="00736669" w:rsidRPr="00C029B5" w:rsidRDefault="00736669" w:rsidP="00E728D2">
            <w:pPr>
              <w:pStyle w:val="Tablebodycentered"/>
            </w:pPr>
            <w:r w:rsidRPr="00C029B5">
              <w:t>0 08 023</w:t>
            </w:r>
          </w:p>
        </w:tc>
        <w:tc>
          <w:tcPr>
            <w:tcW w:w="4371" w:type="dxa"/>
          </w:tcPr>
          <w:p w14:paraId="7942455C" w14:textId="77777777" w:rsidR="00736669" w:rsidRPr="00C029B5" w:rsidRDefault="00736669" w:rsidP="00E728D2">
            <w:pPr>
              <w:pStyle w:val="Tablebody"/>
            </w:pPr>
            <w:r w:rsidRPr="00C029B5">
              <w:t>First-order statistics</w:t>
            </w:r>
          </w:p>
        </w:tc>
        <w:tc>
          <w:tcPr>
            <w:tcW w:w="1963" w:type="dxa"/>
          </w:tcPr>
          <w:p w14:paraId="7E6BD513" w14:textId="77777777" w:rsidR="00736669" w:rsidRPr="00C029B5" w:rsidRDefault="00736669" w:rsidP="00E728D2">
            <w:pPr>
              <w:pStyle w:val="Tablebody"/>
            </w:pPr>
            <w:r w:rsidRPr="00C029B5">
              <w:t xml:space="preserve">2 – maximum; </w:t>
            </w:r>
            <w:r w:rsidRPr="00C029B5">
              <w:br/>
              <w:t xml:space="preserve">3 – minimum; </w:t>
            </w:r>
            <w:r w:rsidRPr="00C029B5">
              <w:br/>
              <w:t>4 – mean</w:t>
            </w:r>
          </w:p>
        </w:tc>
      </w:tr>
      <w:tr w:rsidR="00736669" w:rsidRPr="00C029B5" w14:paraId="7624F0B7" w14:textId="77777777" w:rsidTr="00E728D2">
        <w:trPr>
          <w:cantSplit/>
        </w:trPr>
        <w:tc>
          <w:tcPr>
            <w:tcW w:w="1335" w:type="dxa"/>
          </w:tcPr>
          <w:p w14:paraId="15F3988A" w14:textId="77777777" w:rsidR="00736669" w:rsidRPr="00C029B5" w:rsidRDefault="00736669" w:rsidP="00E728D2">
            <w:pPr>
              <w:pStyle w:val="Tablebodycentered"/>
            </w:pPr>
          </w:p>
        </w:tc>
        <w:tc>
          <w:tcPr>
            <w:tcW w:w="1347" w:type="dxa"/>
          </w:tcPr>
          <w:p w14:paraId="3D2F9B7B" w14:textId="77777777" w:rsidR="00736669" w:rsidRPr="00C029B5" w:rsidRDefault="00736669" w:rsidP="00E728D2">
            <w:pPr>
              <w:pStyle w:val="Tablebodycentered"/>
            </w:pPr>
            <w:r w:rsidRPr="00C029B5">
              <w:t>2 04 008</w:t>
            </w:r>
          </w:p>
        </w:tc>
        <w:tc>
          <w:tcPr>
            <w:tcW w:w="4371" w:type="dxa"/>
          </w:tcPr>
          <w:p w14:paraId="666CA41C" w14:textId="77777777" w:rsidR="00736669" w:rsidRPr="00C029B5" w:rsidRDefault="00736669" w:rsidP="00E728D2">
            <w:pPr>
              <w:pStyle w:val="Tablebody"/>
            </w:pPr>
            <w:r w:rsidRPr="00C029B5">
              <w:t>Add associated field</w:t>
            </w:r>
          </w:p>
        </w:tc>
        <w:tc>
          <w:tcPr>
            <w:tcW w:w="1963" w:type="dxa"/>
          </w:tcPr>
          <w:p w14:paraId="70E0AB9F" w14:textId="77777777" w:rsidR="00736669" w:rsidRPr="00C029B5" w:rsidRDefault="00736669" w:rsidP="00E728D2">
            <w:pPr>
              <w:pStyle w:val="Tablebody"/>
            </w:pPr>
            <w:r w:rsidRPr="00C029B5">
              <w:t>8 bits long</w:t>
            </w:r>
          </w:p>
        </w:tc>
      </w:tr>
      <w:tr w:rsidR="00736669" w:rsidRPr="00C029B5" w14:paraId="4C43B456" w14:textId="77777777" w:rsidTr="00E728D2">
        <w:trPr>
          <w:cantSplit/>
        </w:trPr>
        <w:tc>
          <w:tcPr>
            <w:tcW w:w="1335" w:type="dxa"/>
          </w:tcPr>
          <w:p w14:paraId="0233835C" w14:textId="77777777" w:rsidR="00736669" w:rsidRPr="00C029B5" w:rsidRDefault="00736669" w:rsidP="00E728D2">
            <w:pPr>
              <w:pStyle w:val="Tablebodycentered"/>
            </w:pPr>
          </w:p>
        </w:tc>
        <w:tc>
          <w:tcPr>
            <w:tcW w:w="1347" w:type="dxa"/>
          </w:tcPr>
          <w:p w14:paraId="0D432309" w14:textId="77777777" w:rsidR="00736669" w:rsidRPr="00C029B5" w:rsidRDefault="00736669" w:rsidP="00E728D2">
            <w:pPr>
              <w:pStyle w:val="Tablebodycentered"/>
            </w:pPr>
            <w:r w:rsidRPr="00C029B5">
              <w:t>0 31 021</w:t>
            </w:r>
          </w:p>
        </w:tc>
        <w:tc>
          <w:tcPr>
            <w:tcW w:w="4371" w:type="dxa"/>
          </w:tcPr>
          <w:p w14:paraId="63A3D61A" w14:textId="77777777" w:rsidR="00736669" w:rsidRPr="00C029B5" w:rsidRDefault="00736669" w:rsidP="00E728D2">
            <w:pPr>
              <w:pStyle w:val="Tablebody"/>
            </w:pPr>
            <w:r w:rsidRPr="00C029B5">
              <w:t>Associated field significance</w:t>
            </w:r>
          </w:p>
        </w:tc>
        <w:tc>
          <w:tcPr>
            <w:tcW w:w="1963" w:type="dxa"/>
          </w:tcPr>
          <w:p w14:paraId="1F599F5F" w14:textId="77777777" w:rsidR="00736669" w:rsidRPr="00C029B5" w:rsidRDefault="00736669" w:rsidP="00E728D2">
            <w:pPr>
              <w:pStyle w:val="Tablebody"/>
            </w:pPr>
            <w:r w:rsidRPr="00C029B5">
              <w:t>Set as 5 for 8-bit indicator of quality control</w:t>
            </w:r>
          </w:p>
        </w:tc>
      </w:tr>
      <w:tr w:rsidR="00736669" w:rsidRPr="00C029B5" w14:paraId="2BA6E949" w14:textId="77777777" w:rsidTr="00E728D2">
        <w:trPr>
          <w:cantSplit/>
        </w:trPr>
        <w:tc>
          <w:tcPr>
            <w:tcW w:w="1335" w:type="dxa"/>
          </w:tcPr>
          <w:p w14:paraId="5C6A2341" w14:textId="77777777" w:rsidR="00736669" w:rsidRPr="00C029B5" w:rsidRDefault="00736669" w:rsidP="00E728D2">
            <w:pPr>
              <w:pStyle w:val="Tablebodycentered"/>
            </w:pPr>
          </w:p>
        </w:tc>
        <w:tc>
          <w:tcPr>
            <w:tcW w:w="1347" w:type="dxa"/>
          </w:tcPr>
          <w:p w14:paraId="6ED7508C" w14:textId="77777777" w:rsidR="00736669" w:rsidRPr="00C029B5" w:rsidRDefault="00736669" w:rsidP="00E728D2">
            <w:pPr>
              <w:pStyle w:val="Tablebodycentered"/>
            </w:pPr>
            <w:r w:rsidRPr="00C029B5">
              <w:t>0 12 101</w:t>
            </w:r>
          </w:p>
        </w:tc>
        <w:tc>
          <w:tcPr>
            <w:tcW w:w="4371" w:type="dxa"/>
          </w:tcPr>
          <w:p w14:paraId="553A0631" w14:textId="77777777" w:rsidR="00736669" w:rsidRPr="00C029B5" w:rsidRDefault="00736669" w:rsidP="00E728D2">
            <w:pPr>
              <w:pStyle w:val="Tablebody"/>
            </w:pPr>
            <w:r w:rsidRPr="00C029B5">
              <w:t>Temperature/air temperature</w:t>
            </w:r>
          </w:p>
        </w:tc>
        <w:tc>
          <w:tcPr>
            <w:tcW w:w="1963" w:type="dxa"/>
          </w:tcPr>
          <w:p w14:paraId="2E0C5F0B" w14:textId="77777777" w:rsidR="00736669" w:rsidRPr="00C029B5" w:rsidRDefault="00736669" w:rsidP="00E728D2">
            <w:pPr>
              <w:pStyle w:val="Tablebody"/>
            </w:pPr>
          </w:p>
        </w:tc>
      </w:tr>
      <w:tr w:rsidR="00736669" w:rsidRPr="00C029B5" w14:paraId="404B9E07" w14:textId="77777777" w:rsidTr="00E728D2">
        <w:trPr>
          <w:cantSplit/>
        </w:trPr>
        <w:tc>
          <w:tcPr>
            <w:tcW w:w="1335" w:type="dxa"/>
          </w:tcPr>
          <w:p w14:paraId="3D506984" w14:textId="77777777" w:rsidR="00736669" w:rsidRPr="00C029B5" w:rsidRDefault="00736669" w:rsidP="00E728D2">
            <w:pPr>
              <w:pStyle w:val="Tablebodycentered"/>
            </w:pPr>
          </w:p>
        </w:tc>
        <w:tc>
          <w:tcPr>
            <w:tcW w:w="1347" w:type="dxa"/>
          </w:tcPr>
          <w:p w14:paraId="50ECB82E" w14:textId="77777777" w:rsidR="00736669" w:rsidRPr="00C029B5" w:rsidRDefault="00736669" w:rsidP="00E728D2">
            <w:pPr>
              <w:pStyle w:val="Tablebodycentered"/>
            </w:pPr>
            <w:r w:rsidRPr="00C029B5">
              <w:t>2 04 000</w:t>
            </w:r>
          </w:p>
        </w:tc>
        <w:tc>
          <w:tcPr>
            <w:tcW w:w="4371" w:type="dxa"/>
          </w:tcPr>
          <w:p w14:paraId="2462A4A3" w14:textId="77777777" w:rsidR="00736669" w:rsidRPr="00C029B5" w:rsidRDefault="00736669" w:rsidP="00E728D2">
            <w:pPr>
              <w:pStyle w:val="Tablebody"/>
            </w:pPr>
            <w:r w:rsidRPr="00C029B5">
              <w:t>Add associated field</w:t>
            </w:r>
          </w:p>
        </w:tc>
        <w:tc>
          <w:tcPr>
            <w:tcW w:w="1963" w:type="dxa"/>
          </w:tcPr>
          <w:p w14:paraId="7752D894" w14:textId="77777777" w:rsidR="00736669" w:rsidRPr="00C029B5" w:rsidRDefault="00736669" w:rsidP="00E728D2">
            <w:pPr>
              <w:pStyle w:val="Tablebody"/>
            </w:pPr>
            <w:r w:rsidRPr="00C029B5">
              <w:t>Cancel</w:t>
            </w:r>
          </w:p>
        </w:tc>
      </w:tr>
      <w:tr w:rsidR="00736669" w:rsidRPr="00C029B5" w14:paraId="441FDEE2" w14:textId="77777777" w:rsidTr="00E728D2">
        <w:trPr>
          <w:cantSplit/>
        </w:trPr>
        <w:tc>
          <w:tcPr>
            <w:tcW w:w="1335" w:type="dxa"/>
          </w:tcPr>
          <w:p w14:paraId="2FFA3A8D" w14:textId="77777777" w:rsidR="00736669" w:rsidRPr="00C029B5" w:rsidRDefault="00736669" w:rsidP="00E728D2">
            <w:pPr>
              <w:pStyle w:val="Tablebodycentered"/>
            </w:pPr>
          </w:p>
        </w:tc>
        <w:tc>
          <w:tcPr>
            <w:tcW w:w="1347" w:type="dxa"/>
          </w:tcPr>
          <w:p w14:paraId="2DA4FC0E" w14:textId="77777777" w:rsidR="00736669" w:rsidRPr="00C029B5" w:rsidRDefault="00736669" w:rsidP="00E728D2">
            <w:pPr>
              <w:pStyle w:val="Tablebodycentered"/>
            </w:pPr>
            <w:r w:rsidRPr="00C029B5">
              <w:t>0 08 023</w:t>
            </w:r>
          </w:p>
        </w:tc>
        <w:tc>
          <w:tcPr>
            <w:tcW w:w="4371" w:type="dxa"/>
          </w:tcPr>
          <w:p w14:paraId="2D666DD8" w14:textId="77777777" w:rsidR="00736669" w:rsidRPr="00C029B5" w:rsidRDefault="00736669" w:rsidP="00E728D2">
            <w:pPr>
              <w:pStyle w:val="Tablebody"/>
            </w:pPr>
            <w:r w:rsidRPr="00C029B5">
              <w:t>First-order statistics</w:t>
            </w:r>
          </w:p>
        </w:tc>
        <w:tc>
          <w:tcPr>
            <w:tcW w:w="1963" w:type="dxa"/>
          </w:tcPr>
          <w:p w14:paraId="4D90B941" w14:textId="77777777" w:rsidR="00736669" w:rsidRPr="00C029B5" w:rsidRDefault="00736669" w:rsidP="00E728D2">
            <w:pPr>
              <w:pStyle w:val="Tablebody"/>
            </w:pPr>
            <w:r w:rsidRPr="00C029B5">
              <w:t>Set as missing value</w:t>
            </w:r>
          </w:p>
        </w:tc>
      </w:tr>
    </w:tbl>
    <w:p w14:paraId="68B3459A" w14:textId="77777777" w:rsidR="006C4526" w:rsidRDefault="006C4526" w:rsidP="001B1AD2">
      <w:pPr>
        <w:ind w:left="-2" w:right="93"/>
      </w:pPr>
    </w:p>
    <w:p w14:paraId="557BAB4B" w14:textId="77777777" w:rsidR="003F0BC3" w:rsidRDefault="003F0BC3" w:rsidP="003F0BC3">
      <w:pPr>
        <w:spacing w:after="9"/>
        <w:ind w:left="-2" w:right="93"/>
      </w:pPr>
      <w:r w:rsidRPr="003F0BC3">
        <w:rPr>
          <w:i/>
          <w:iCs/>
          <w:sz w:val="24"/>
          <w:szCs w:val="24"/>
        </w:rPr>
        <w:t>Table 7.  BUFR template 3 07 075 for the submission of daily temperature and precipitation values for monthly climate report</w:t>
      </w:r>
      <w:r w:rsidRPr="0057760F">
        <w:rPr>
          <w:b/>
          <w:bCs/>
        </w:rPr>
        <w:t xml:space="preserve">. </w:t>
      </w:r>
    </w:p>
    <w:p w14:paraId="6510CDF8" w14:textId="77777777" w:rsidR="003F0BC3" w:rsidRDefault="003F0BC3" w:rsidP="00590AB0"/>
    <w:p w14:paraId="66167761" w14:textId="50BA8134" w:rsidR="00FB0967" w:rsidRDefault="00B65D81" w:rsidP="00590AB0">
      <w:r>
        <w:t xml:space="preserve">To expand further, </w:t>
      </w:r>
      <w:r w:rsidR="000079D8">
        <w:t>t</w:t>
      </w:r>
      <w:r w:rsidR="004800C7">
        <w:t xml:space="preserve">he information required for </w:t>
      </w:r>
      <w:r w:rsidR="00873813">
        <w:t xml:space="preserve">a complete </w:t>
      </w:r>
      <w:r w:rsidR="006A29DA">
        <w:t>DAYCLI</w:t>
      </w:r>
      <w:r w:rsidR="00873813">
        <w:t xml:space="preserve"> message is as follows: </w:t>
      </w:r>
    </w:p>
    <w:p w14:paraId="1A240A1D" w14:textId="77777777" w:rsidR="00FA6EFE" w:rsidRDefault="00FA6EFE" w:rsidP="00590AB0">
      <w:pPr>
        <w:rPr>
          <w:b/>
          <w:bCs/>
        </w:rPr>
      </w:pPr>
    </w:p>
    <w:p w14:paraId="5B120639" w14:textId="3C980316" w:rsidR="00873813" w:rsidRDefault="00AB798D" w:rsidP="00590AB0">
      <w:r w:rsidRPr="004B0348">
        <w:rPr>
          <w:b/>
          <w:bCs/>
        </w:rPr>
        <w:t>SECTION 1</w:t>
      </w:r>
      <w:r w:rsidR="00F01477">
        <w:t xml:space="preserve"> (essentially metadata</w:t>
      </w:r>
      <w:r w:rsidR="00D93E72">
        <w:t xml:space="preserve"> – includes Station </w:t>
      </w:r>
      <w:r w:rsidR="00144710">
        <w:t xml:space="preserve">ID information, </w:t>
      </w:r>
      <w:r w:rsidR="00BB50F4">
        <w:t>Climatological</w:t>
      </w:r>
      <w:r w:rsidR="00144710">
        <w:t xml:space="preserve"> Day info</w:t>
      </w:r>
      <w:r w:rsidR="00D80FE3">
        <w:t>rmation</w:t>
      </w:r>
      <w:r w:rsidR="00F01477">
        <w:t>)</w:t>
      </w:r>
      <w:r>
        <w:t xml:space="preserve">. </w:t>
      </w:r>
    </w:p>
    <w:p w14:paraId="686FE0A4" w14:textId="77777777" w:rsidR="00844621" w:rsidRDefault="00844621" w:rsidP="00590AB0">
      <w:pPr>
        <w:rPr>
          <w:b/>
          <w:bCs/>
        </w:rPr>
      </w:pPr>
    </w:p>
    <w:p w14:paraId="51E90544" w14:textId="64248785" w:rsidR="009215B3" w:rsidRPr="000A69A8" w:rsidRDefault="009215B3" w:rsidP="00590AB0">
      <w:pPr>
        <w:rPr>
          <w:b/>
          <w:bCs/>
        </w:rPr>
      </w:pPr>
      <w:r w:rsidRPr="000A69A8">
        <w:rPr>
          <w:b/>
          <w:bCs/>
        </w:rPr>
        <w:t>&amp;STATION ID</w:t>
      </w:r>
    </w:p>
    <w:p w14:paraId="4668A54A" w14:textId="6DF48126" w:rsidR="00D24F26" w:rsidRPr="0008472D" w:rsidRDefault="00916FE8" w:rsidP="00590AB0">
      <w:pPr>
        <w:rPr>
          <w:b/>
          <w:bCs/>
        </w:rPr>
      </w:pPr>
      <w:r>
        <w:rPr>
          <w:b/>
          <w:bCs/>
        </w:rPr>
        <w:t xml:space="preserve">3 01 </w:t>
      </w:r>
      <w:r w:rsidR="000455E5">
        <w:rPr>
          <w:b/>
          <w:bCs/>
        </w:rPr>
        <w:t xml:space="preserve">150 </w:t>
      </w:r>
      <w:r w:rsidR="000F5957">
        <w:rPr>
          <w:b/>
          <w:bCs/>
        </w:rPr>
        <w:t xml:space="preserve">  </w:t>
      </w:r>
      <w:r w:rsidR="000760B4" w:rsidRPr="0008472D">
        <w:rPr>
          <w:b/>
          <w:bCs/>
        </w:rPr>
        <w:t>WIGOS IDENTIFIER</w:t>
      </w:r>
      <w:r w:rsidR="000F7776" w:rsidRPr="0008472D">
        <w:rPr>
          <w:b/>
          <w:bCs/>
        </w:rPr>
        <w:t xml:space="preserve"> =</w:t>
      </w:r>
    </w:p>
    <w:p w14:paraId="6684F112" w14:textId="580B74DB" w:rsidR="000F7776" w:rsidRDefault="000455E5" w:rsidP="00590AB0">
      <w:pPr>
        <w:rPr>
          <w:b/>
          <w:bCs/>
        </w:rPr>
      </w:pPr>
      <w:r>
        <w:rPr>
          <w:b/>
          <w:bCs/>
        </w:rPr>
        <w:t xml:space="preserve">3 01 </w:t>
      </w:r>
      <w:r w:rsidR="00B90C32">
        <w:rPr>
          <w:b/>
          <w:bCs/>
        </w:rPr>
        <w:t xml:space="preserve">001 </w:t>
      </w:r>
      <w:r w:rsidR="000F5957">
        <w:rPr>
          <w:b/>
          <w:bCs/>
        </w:rPr>
        <w:t xml:space="preserve">  </w:t>
      </w:r>
      <w:r w:rsidR="004A4D4F" w:rsidRPr="0008472D">
        <w:rPr>
          <w:b/>
          <w:bCs/>
        </w:rPr>
        <w:t>WMO IDENTIFIER =</w:t>
      </w:r>
    </w:p>
    <w:p w14:paraId="20ECE5AA" w14:textId="3DDCF786" w:rsidR="00B90C32" w:rsidRDefault="00DC32BD" w:rsidP="00B90C32">
      <w:r>
        <w:rPr>
          <w:b/>
          <w:bCs/>
        </w:rPr>
        <w:t xml:space="preserve">3 01 021  </w:t>
      </w:r>
      <w:r w:rsidR="000F5957">
        <w:rPr>
          <w:b/>
          <w:bCs/>
        </w:rPr>
        <w:t xml:space="preserve"> </w:t>
      </w:r>
      <w:r w:rsidR="00B90C32" w:rsidRPr="0008472D">
        <w:rPr>
          <w:b/>
          <w:bCs/>
        </w:rPr>
        <w:t>LATITUDE =</w:t>
      </w:r>
      <w:r w:rsidR="00B90C32">
        <w:t xml:space="preserve"> </w:t>
      </w:r>
      <w:proofErr w:type="gramStart"/>
      <w:r w:rsidR="00B90C32">
        <w:t xml:space="preserve">  !</w:t>
      </w:r>
      <w:proofErr w:type="gramEnd"/>
      <w:r w:rsidR="00B90C32">
        <w:t xml:space="preserve"> values in degrees and decimals of degrees to five decimal points, from -90 to 90</w:t>
      </w:r>
    </w:p>
    <w:p w14:paraId="3B337649" w14:textId="717F5B42" w:rsidR="00B90C32" w:rsidRDefault="00DC32BD" w:rsidP="00B90C32">
      <w:r>
        <w:rPr>
          <w:b/>
          <w:bCs/>
        </w:rPr>
        <w:t xml:space="preserve">3 01 021  </w:t>
      </w:r>
      <w:r w:rsidR="000F5957">
        <w:rPr>
          <w:b/>
          <w:bCs/>
        </w:rPr>
        <w:t xml:space="preserve"> </w:t>
      </w:r>
      <w:r w:rsidR="00B90C32" w:rsidRPr="0008472D">
        <w:rPr>
          <w:b/>
          <w:bCs/>
        </w:rPr>
        <w:t>LONGITUDE =</w:t>
      </w:r>
      <w:r w:rsidR="00B90C32">
        <w:t xml:space="preserve">  </w:t>
      </w:r>
      <w:proofErr w:type="gramStart"/>
      <w:r w:rsidR="00B90C32">
        <w:t xml:space="preserve">  !</w:t>
      </w:r>
      <w:proofErr w:type="gramEnd"/>
      <w:r w:rsidR="00B90C32">
        <w:t xml:space="preserve"> values in degrees and decimals of degrees to five decimal points, from -180 to 180</w:t>
      </w:r>
    </w:p>
    <w:p w14:paraId="13A44B64" w14:textId="77777777" w:rsidR="00B90C32" w:rsidRPr="0008472D" w:rsidRDefault="00B90C32" w:rsidP="00590AB0">
      <w:pPr>
        <w:rPr>
          <w:b/>
          <w:bCs/>
        </w:rPr>
      </w:pPr>
    </w:p>
    <w:p w14:paraId="282F7D7D" w14:textId="49984441" w:rsidR="00A94449" w:rsidRDefault="00DC32BD" w:rsidP="00A94449">
      <w:pPr>
        <w:rPr>
          <w:color w:val="000000" w:themeColor="text1"/>
        </w:rPr>
      </w:pPr>
      <w:r>
        <w:rPr>
          <w:b/>
          <w:bCs/>
        </w:rPr>
        <w:t xml:space="preserve">0 07 030  </w:t>
      </w:r>
      <w:r w:rsidR="000F5957">
        <w:rPr>
          <w:b/>
          <w:bCs/>
        </w:rPr>
        <w:t xml:space="preserve"> </w:t>
      </w:r>
      <w:r w:rsidR="00A94449" w:rsidRPr="0008472D">
        <w:rPr>
          <w:b/>
          <w:bCs/>
        </w:rPr>
        <w:t>HEIGHT OF STATION GROUND ABOVE MSL</w:t>
      </w:r>
      <w:r w:rsidR="00A94449">
        <w:t xml:space="preserve"> (</w:t>
      </w:r>
      <w:proofErr w:type="spellStart"/>
      <w:r w:rsidR="00A94449">
        <w:t>ie</w:t>
      </w:r>
      <w:proofErr w:type="spellEnd"/>
      <w:r w:rsidR="00A94449">
        <w:t xml:space="preserve"> height above Mean Sea Level</w:t>
      </w:r>
      <w:r w:rsidR="00F53EFA">
        <w:t xml:space="preserve"> - </w:t>
      </w:r>
      <w:r w:rsidR="00375493" w:rsidRPr="00254BAC">
        <w:rPr>
          <w:color w:val="000000" w:themeColor="text1"/>
        </w:rPr>
        <w:t>metres)</w:t>
      </w:r>
    </w:p>
    <w:p w14:paraId="5B580121" w14:textId="3FE1842B" w:rsidR="00840BD0" w:rsidRDefault="0065011D" w:rsidP="00840BD0">
      <w:r>
        <w:rPr>
          <w:b/>
          <w:bCs/>
        </w:rPr>
        <w:lastRenderedPageBreak/>
        <w:t xml:space="preserve">0 07 032  </w:t>
      </w:r>
      <w:r w:rsidR="000F5957">
        <w:rPr>
          <w:b/>
          <w:bCs/>
        </w:rPr>
        <w:t xml:space="preserve"> </w:t>
      </w:r>
      <w:r w:rsidR="00840BD0" w:rsidRPr="00B87F8E">
        <w:rPr>
          <w:b/>
          <w:bCs/>
        </w:rPr>
        <w:t>HEIGHT OF TEMPERATURE SENSOR</w:t>
      </w:r>
      <w:r w:rsidR="00840BD0" w:rsidRPr="00B87F8E">
        <w:t xml:space="preserve"> above local ground </w:t>
      </w:r>
      <w:r w:rsidR="00840BD0" w:rsidRPr="00B87F8E">
        <w:rPr>
          <w:color w:val="000000" w:themeColor="text1"/>
        </w:rPr>
        <w:t>(metres)</w:t>
      </w:r>
      <w:r w:rsidR="00D52834" w:rsidRPr="006C2A0D">
        <w:rPr>
          <w:color w:val="000000" w:themeColor="text1"/>
        </w:rPr>
        <w:t>.</w:t>
      </w:r>
      <w:r w:rsidR="00D52834">
        <w:rPr>
          <w:color w:val="000000" w:themeColor="text1"/>
        </w:rPr>
        <w:t xml:space="preserve"> </w:t>
      </w:r>
      <w:r w:rsidR="005D7048">
        <w:rPr>
          <w:color w:val="000000" w:themeColor="text1"/>
        </w:rPr>
        <w:t xml:space="preserve">Note that this metadata </w:t>
      </w:r>
      <w:r w:rsidR="00FF3E2C">
        <w:rPr>
          <w:color w:val="000000" w:themeColor="text1"/>
        </w:rPr>
        <w:t xml:space="preserve">is required </w:t>
      </w:r>
      <w:r w:rsidR="00770292">
        <w:rPr>
          <w:color w:val="000000" w:themeColor="text1"/>
        </w:rPr>
        <w:t xml:space="preserve">only </w:t>
      </w:r>
      <w:r w:rsidR="00FF3E2C">
        <w:rPr>
          <w:color w:val="000000" w:themeColor="text1"/>
        </w:rPr>
        <w:t>for</w:t>
      </w:r>
      <w:r w:rsidR="00EB1D01">
        <w:rPr>
          <w:color w:val="000000" w:themeColor="text1"/>
        </w:rPr>
        <w:t xml:space="preserve"> the temperature fields</w:t>
      </w:r>
      <w:r w:rsidR="00FF3E2C">
        <w:rPr>
          <w:color w:val="000000" w:themeColor="text1"/>
        </w:rPr>
        <w:t xml:space="preserve"> in the BUFR template</w:t>
      </w:r>
      <w:r w:rsidR="00E5366C">
        <w:rPr>
          <w:color w:val="000000" w:themeColor="text1"/>
        </w:rPr>
        <w:t>, and corresponds to 0 07 032.</w:t>
      </w:r>
    </w:p>
    <w:p w14:paraId="364A4C25" w14:textId="77777777" w:rsidR="00840BD0" w:rsidRPr="0008472D" w:rsidRDefault="00840BD0" w:rsidP="00A94449">
      <w:pPr>
        <w:rPr>
          <w:b/>
          <w:bCs/>
          <w:color w:val="000000" w:themeColor="text1"/>
        </w:rPr>
      </w:pPr>
    </w:p>
    <w:p w14:paraId="120158B1" w14:textId="09BD57E4" w:rsidR="00375493" w:rsidRPr="00AD7F83" w:rsidRDefault="0065011D" w:rsidP="00590AB0">
      <w:pPr>
        <w:rPr>
          <w:color w:val="000000" w:themeColor="text1"/>
        </w:rPr>
      </w:pPr>
      <w:r>
        <w:rPr>
          <w:b/>
          <w:bCs/>
          <w:color w:val="000000" w:themeColor="text1"/>
        </w:rPr>
        <w:t xml:space="preserve">0 </w:t>
      </w:r>
      <w:r w:rsidR="001D662A">
        <w:rPr>
          <w:b/>
          <w:bCs/>
          <w:color w:val="000000" w:themeColor="text1"/>
        </w:rPr>
        <w:t xml:space="preserve">08 095  </w:t>
      </w:r>
      <w:r w:rsidR="000F5957">
        <w:rPr>
          <w:b/>
          <w:bCs/>
          <w:color w:val="000000" w:themeColor="text1"/>
        </w:rPr>
        <w:t xml:space="preserve"> </w:t>
      </w:r>
      <w:r w:rsidR="003A4288" w:rsidRPr="0008472D">
        <w:rPr>
          <w:b/>
          <w:bCs/>
          <w:color w:val="000000" w:themeColor="text1"/>
        </w:rPr>
        <w:t xml:space="preserve">SITING AND MEASUREMENT QUALITY CLASSIFICATION </w:t>
      </w:r>
      <w:r w:rsidR="002D4567" w:rsidRPr="0008472D">
        <w:rPr>
          <w:b/>
          <w:bCs/>
          <w:color w:val="000000" w:themeColor="text1"/>
        </w:rPr>
        <w:t>–</w:t>
      </w:r>
      <w:r w:rsidR="003A4288" w:rsidRPr="0008472D">
        <w:rPr>
          <w:b/>
          <w:bCs/>
          <w:color w:val="000000" w:themeColor="text1"/>
        </w:rPr>
        <w:t xml:space="preserve"> </w:t>
      </w:r>
      <w:proofErr w:type="gramStart"/>
      <w:r w:rsidR="003A4288" w:rsidRPr="0008472D">
        <w:rPr>
          <w:b/>
          <w:bCs/>
          <w:color w:val="000000" w:themeColor="text1"/>
        </w:rPr>
        <w:t>TEMPERATURE</w:t>
      </w:r>
      <w:r w:rsidR="002D4567">
        <w:rPr>
          <w:color w:val="000000" w:themeColor="text1"/>
        </w:rPr>
        <w:t xml:space="preserve"> </w:t>
      </w:r>
      <w:r w:rsidR="00C0713E">
        <w:rPr>
          <w:color w:val="000000" w:themeColor="text1"/>
        </w:rPr>
        <w:t>.</w:t>
      </w:r>
      <w:proofErr w:type="gramEnd"/>
      <w:r w:rsidR="00C0713E">
        <w:rPr>
          <w:color w:val="000000" w:themeColor="text1"/>
        </w:rPr>
        <w:t xml:space="preserve"> </w:t>
      </w:r>
      <w:r w:rsidR="007078CB">
        <w:rPr>
          <w:color w:val="000000" w:themeColor="text1"/>
        </w:rPr>
        <w:t>Sect</w:t>
      </w:r>
      <w:r w:rsidR="005502F1">
        <w:rPr>
          <w:color w:val="000000" w:themeColor="text1"/>
        </w:rPr>
        <w:t>io</w:t>
      </w:r>
      <w:r w:rsidR="007078CB">
        <w:rPr>
          <w:color w:val="000000" w:themeColor="text1"/>
        </w:rPr>
        <w:t xml:space="preserve">n </w:t>
      </w:r>
      <w:r w:rsidR="002C2CCF">
        <w:rPr>
          <w:color w:val="000000" w:themeColor="text1"/>
        </w:rPr>
        <w:t>4</w:t>
      </w:r>
      <w:r w:rsidR="005502F1">
        <w:rPr>
          <w:color w:val="000000" w:themeColor="text1"/>
        </w:rPr>
        <w:t>,</w:t>
      </w:r>
      <w:r w:rsidR="008D18C3">
        <w:rPr>
          <w:color w:val="000000" w:themeColor="text1"/>
        </w:rPr>
        <w:t xml:space="preserve"> </w:t>
      </w:r>
      <w:r w:rsidR="0008472D">
        <w:rPr>
          <w:color w:val="000000" w:themeColor="text1"/>
        </w:rPr>
        <w:t xml:space="preserve">Table </w:t>
      </w:r>
      <w:r w:rsidR="00A56235">
        <w:rPr>
          <w:color w:val="000000" w:themeColor="text1"/>
        </w:rPr>
        <w:t>4</w:t>
      </w:r>
      <w:r w:rsidR="0008472D">
        <w:rPr>
          <w:color w:val="000000" w:themeColor="text1"/>
        </w:rPr>
        <w:t xml:space="preserve">, </w:t>
      </w:r>
      <w:r w:rsidR="008D18C3">
        <w:rPr>
          <w:color w:val="000000" w:themeColor="text1"/>
        </w:rPr>
        <w:t>above)</w:t>
      </w:r>
    </w:p>
    <w:p w14:paraId="5DC016C9" w14:textId="5BE20A98" w:rsidR="008D18C3" w:rsidRPr="00AD7F83" w:rsidRDefault="001D662A" w:rsidP="008D18C3">
      <w:pPr>
        <w:rPr>
          <w:color w:val="000000" w:themeColor="text1"/>
        </w:rPr>
      </w:pPr>
      <w:r>
        <w:rPr>
          <w:b/>
          <w:bCs/>
          <w:color w:val="000000" w:themeColor="text1"/>
        </w:rPr>
        <w:t xml:space="preserve">0 08 096 </w:t>
      </w:r>
      <w:r w:rsidR="000F5957">
        <w:rPr>
          <w:b/>
          <w:bCs/>
          <w:color w:val="000000" w:themeColor="text1"/>
        </w:rPr>
        <w:t xml:space="preserve"> </w:t>
      </w:r>
      <w:r>
        <w:rPr>
          <w:b/>
          <w:bCs/>
          <w:color w:val="000000" w:themeColor="text1"/>
        </w:rPr>
        <w:t xml:space="preserve"> </w:t>
      </w:r>
      <w:r w:rsidR="00AD7F83" w:rsidRPr="0008472D">
        <w:rPr>
          <w:b/>
          <w:bCs/>
          <w:color w:val="000000" w:themeColor="text1"/>
        </w:rPr>
        <w:t xml:space="preserve">SITING AND MEASUREMENT QUALITY CLASSIFICATION </w:t>
      </w:r>
      <w:r w:rsidR="008D18C3" w:rsidRPr="0008472D">
        <w:rPr>
          <w:b/>
          <w:bCs/>
          <w:color w:val="000000" w:themeColor="text1"/>
        </w:rPr>
        <w:t>–</w:t>
      </w:r>
      <w:r w:rsidR="00AD7F83" w:rsidRPr="0008472D">
        <w:rPr>
          <w:b/>
          <w:bCs/>
          <w:color w:val="000000" w:themeColor="text1"/>
        </w:rPr>
        <w:t xml:space="preserve"> PRECIPITA</w:t>
      </w:r>
      <w:r w:rsidR="00BD57A6" w:rsidRPr="0008472D">
        <w:rPr>
          <w:b/>
          <w:bCs/>
          <w:color w:val="000000" w:themeColor="text1"/>
        </w:rPr>
        <w:t>TION</w:t>
      </w:r>
      <w:r w:rsidR="008D18C3">
        <w:rPr>
          <w:color w:val="000000" w:themeColor="text1"/>
        </w:rPr>
        <w:t xml:space="preserve"> (</w:t>
      </w:r>
      <w:r w:rsidR="005502F1">
        <w:rPr>
          <w:color w:val="000000" w:themeColor="text1"/>
        </w:rPr>
        <w:t xml:space="preserve">Section </w:t>
      </w:r>
      <w:r w:rsidR="00F555F0">
        <w:rPr>
          <w:color w:val="000000" w:themeColor="text1"/>
        </w:rPr>
        <w:t>4</w:t>
      </w:r>
      <w:r w:rsidR="005502F1">
        <w:rPr>
          <w:color w:val="000000" w:themeColor="text1"/>
        </w:rPr>
        <w:t xml:space="preserve">, </w:t>
      </w:r>
      <w:r w:rsidR="00A56235">
        <w:rPr>
          <w:color w:val="000000" w:themeColor="text1"/>
        </w:rPr>
        <w:t xml:space="preserve">Table 4, </w:t>
      </w:r>
      <w:r w:rsidR="008D18C3">
        <w:rPr>
          <w:color w:val="000000" w:themeColor="text1"/>
        </w:rPr>
        <w:t>above)</w:t>
      </w:r>
    </w:p>
    <w:p w14:paraId="031AD439" w14:textId="2C267EFA" w:rsidR="00807C82" w:rsidRPr="0008472D" w:rsidRDefault="001D662A" w:rsidP="00AD7F83">
      <w:pPr>
        <w:rPr>
          <w:b/>
          <w:bCs/>
        </w:rPr>
      </w:pPr>
      <w:r>
        <w:rPr>
          <w:b/>
          <w:bCs/>
          <w:color w:val="000000" w:themeColor="text1"/>
        </w:rPr>
        <w:t xml:space="preserve">0 08 096  </w:t>
      </w:r>
      <w:r w:rsidR="000F5957">
        <w:rPr>
          <w:b/>
          <w:bCs/>
          <w:color w:val="000000" w:themeColor="text1"/>
        </w:rPr>
        <w:t xml:space="preserve"> </w:t>
      </w:r>
      <w:r w:rsidR="007078CB" w:rsidRPr="0008472D">
        <w:rPr>
          <w:b/>
          <w:bCs/>
        </w:rPr>
        <w:t>COMPUTATION METHOD FOR THE AVERAGE OF TEMPERATURE</w:t>
      </w:r>
    </w:p>
    <w:p w14:paraId="4BEC8461" w14:textId="6496A1C8" w:rsidR="007078CB" w:rsidRDefault="007078CB" w:rsidP="00AD7F83">
      <w:r>
        <w:t xml:space="preserve">Refer to Section 5 above. </w:t>
      </w:r>
    </w:p>
    <w:p w14:paraId="3A76BB5E" w14:textId="77777777" w:rsidR="00C34EC5" w:rsidRDefault="00C34EC5" w:rsidP="00590AB0">
      <w:pPr>
        <w:rPr>
          <w:b/>
          <w:bCs/>
        </w:rPr>
      </w:pPr>
    </w:p>
    <w:p w14:paraId="2F2851FE" w14:textId="2E88356F" w:rsidR="00A165A2" w:rsidRDefault="00DF3EF2" w:rsidP="00590AB0">
      <w:r>
        <w:rPr>
          <w:b/>
          <w:bCs/>
        </w:rPr>
        <w:t xml:space="preserve">3 01 011   </w:t>
      </w:r>
      <w:r w:rsidR="00B53E83" w:rsidRPr="00DF3EF2">
        <w:rPr>
          <w:b/>
          <w:bCs/>
        </w:rPr>
        <w:t>YEAR, MONTH, DAY</w:t>
      </w:r>
      <w:r w:rsidR="00B53E83">
        <w:t xml:space="preserve"> </w:t>
      </w:r>
      <w:r w:rsidR="003C1D27">
        <w:t xml:space="preserve"> </w:t>
      </w:r>
    </w:p>
    <w:p w14:paraId="54B13753" w14:textId="77777777" w:rsidR="00B90DAA" w:rsidRDefault="00B90DAA" w:rsidP="00FD18E6">
      <w:pPr>
        <w:rPr>
          <w:b/>
          <w:bCs/>
        </w:rPr>
      </w:pPr>
    </w:p>
    <w:p w14:paraId="0EA6C953" w14:textId="30495F15" w:rsidR="00CF415B" w:rsidRPr="00082FA0" w:rsidDel="00F74D30" w:rsidRDefault="00931EEF" w:rsidP="00CF415B">
      <w:pPr>
        <w:rPr>
          <w:del w:id="1824" w:author="STUBER Denis" w:date="2024-04-09T09:36:00Z"/>
        </w:rPr>
      </w:pPr>
      <w:del w:id="1825" w:author="STUBER Denis" w:date="2024-04-09T09:36:00Z">
        <w:r w:rsidRPr="00082FA0" w:rsidDel="00F74D30">
          <w:delText>The next pa</w:delText>
        </w:r>
        <w:r w:rsidR="00C01F13" w:rsidRPr="00082FA0" w:rsidDel="00F74D30">
          <w:delText xml:space="preserve">rameters describe the </w:delText>
        </w:r>
        <w:r w:rsidR="00B90DAA" w:rsidRPr="00082FA0" w:rsidDel="00F74D30">
          <w:delText>Climatological Day</w:delText>
        </w:r>
        <w:r w:rsidR="00CF415B" w:rsidRPr="00082FA0" w:rsidDel="00F74D30">
          <w:delText xml:space="preserve">. Note that this information is required </w:delText>
        </w:r>
        <w:r w:rsidR="00395817" w:rsidRPr="00082FA0" w:rsidDel="00F74D30">
          <w:delText xml:space="preserve">separately for each of the six </w:delText>
        </w:r>
        <w:r w:rsidR="00CF415B" w:rsidRPr="00082FA0" w:rsidDel="00F74D30">
          <w:delText>parameter</w:delText>
        </w:r>
        <w:r w:rsidR="00395817" w:rsidRPr="00082FA0" w:rsidDel="00F74D30">
          <w:delText>s</w:delText>
        </w:r>
        <w:r w:rsidR="00CF415B" w:rsidRPr="00082FA0" w:rsidDel="00F74D30">
          <w:delText xml:space="preserve">, since observation times may differ between parameters. They may also even differ within the same parameter where Daylight Savings provisions apply for part of the year. </w:delText>
        </w:r>
      </w:del>
    </w:p>
    <w:p w14:paraId="47B20718" w14:textId="13D7AF77" w:rsidR="00CF415B" w:rsidRDefault="00CF415B" w:rsidP="00CF415B">
      <w:pPr>
        <w:rPr>
          <w:b/>
          <w:bCs/>
        </w:rPr>
      </w:pPr>
      <w:r>
        <w:rPr>
          <w:b/>
          <w:bCs/>
        </w:rPr>
        <w:t xml:space="preserve">Note also that each of these observations should be recorded at the observation time consistent with the reporting practices for the Member NMHSs, </w:t>
      </w:r>
      <w:del w:id="1826" w:author="STUBER Denis" w:date="2024-04-09T09:35:00Z">
        <w:r w:rsidDel="00F74D30">
          <w:rPr>
            <w:b/>
            <w:bCs/>
          </w:rPr>
          <w:delText>albeit expressed in UTC</w:delText>
        </w:r>
      </w:del>
      <w:r>
        <w:rPr>
          <w:b/>
          <w:bCs/>
        </w:rPr>
        <w:t xml:space="preserve">, and should reflect conditions over the previous </w:t>
      </w:r>
      <w:proofErr w:type="gramStart"/>
      <w:r>
        <w:rPr>
          <w:b/>
          <w:bCs/>
        </w:rPr>
        <w:t>24 hour</w:t>
      </w:r>
      <w:proofErr w:type="gramEnd"/>
      <w:r>
        <w:rPr>
          <w:b/>
          <w:bCs/>
        </w:rPr>
        <w:t xml:space="preserve"> period. </w:t>
      </w:r>
    </w:p>
    <w:p w14:paraId="13C6F338" w14:textId="04A04730" w:rsidR="00CF415B" w:rsidDel="00F74D30" w:rsidRDefault="00CF415B" w:rsidP="00CF415B">
      <w:pPr>
        <w:rPr>
          <w:del w:id="1827" w:author="STUBER Denis" w:date="2024-04-09T09:35:00Z"/>
        </w:rPr>
      </w:pPr>
      <w:del w:id="1828" w:author="STUBER Denis" w:date="2024-04-09T09:35:00Z">
        <w:r w:rsidRPr="00321F78" w:rsidDel="00F74D30">
          <w:delText xml:space="preserve">For example </w:delText>
        </w:r>
        <w:r w:rsidDel="00F74D30">
          <w:delText xml:space="preserve">in the USA, the reporting time is local midnight (i.e. parameters are defined over the period midnight of the previous day to midnight of the reporting day), expressed in UTC. Whereas in Australia it is 9am local (23UTC, but 22 UTC during Daily Savings Time), and in Canada it is 06UTC. </w:delText>
        </w:r>
      </w:del>
    </w:p>
    <w:p w14:paraId="6BF335AA" w14:textId="77777777" w:rsidR="00931EEF" w:rsidRDefault="00931EEF" w:rsidP="00FD18E6">
      <w:pPr>
        <w:rPr>
          <w:b/>
          <w:bCs/>
        </w:rPr>
      </w:pPr>
    </w:p>
    <w:p w14:paraId="619A68B6" w14:textId="61EA8E13" w:rsidR="00AC5CFE" w:rsidRPr="00B87F8E" w:rsidRDefault="00CE4015" w:rsidP="00AC5CFE">
      <w:pPr>
        <w:rPr>
          <w:b/>
          <w:bCs/>
        </w:rPr>
      </w:pPr>
      <w:r>
        <w:rPr>
          <w:b/>
          <w:bCs/>
        </w:rPr>
        <w:t xml:space="preserve">In accordance with </w:t>
      </w:r>
      <w:r w:rsidR="00AC5CFE">
        <w:rPr>
          <w:b/>
          <w:bCs/>
        </w:rPr>
        <w:t xml:space="preserve">the </w:t>
      </w:r>
      <w:r w:rsidR="00AC5CFE" w:rsidRPr="00B87F8E">
        <w:rPr>
          <w:b/>
          <w:bCs/>
        </w:rPr>
        <w:t xml:space="preserve">BUFR template table above, these elements of the Climatological Day are represented </w:t>
      </w:r>
      <w:r w:rsidR="00726D79">
        <w:rPr>
          <w:b/>
          <w:bCs/>
        </w:rPr>
        <w:t xml:space="preserve">as follows: </w:t>
      </w:r>
      <w:r w:rsidR="00AC5CFE" w:rsidRPr="00B87F8E">
        <w:rPr>
          <w:b/>
          <w:bCs/>
        </w:rPr>
        <w:t xml:space="preserve">by the groups </w:t>
      </w:r>
      <w:r w:rsidR="00160FA4">
        <w:rPr>
          <w:b/>
          <w:bCs/>
        </w:rPr>
        <w:t xml:space="preserve">0 04 023 (offset periods) </w:t>
      </w:r>
      <w:r w:rsidR="00AC5CFE" w:rsidRPr="00B87F8E">
        <w:rPr>
          <w:b/>
          <w:bCs/>
        </w:rPr>
        <w:t>and 3 01 013 (start time)</w:t>
      </w:r>
    </w:p>
    <w:p w14:paraId="0473277A" w14:textId="47808EDF" w:rsidR="00C34EC5" w:rsidRDefault="0071463E" w:rsidP="00FD18E6">
      <w:pPr>
        <w:rPr>
          <w:b/>
          <w:bCs/>
        </w:rPr>
      </w:pPr>
      <w:r w:rsidRPr="00B87F8E">
        <w:rPr>
          <w:b/>
          <w:bCs/>
        </w:rPr>
        <w:t xml:space="preserve">0 04 023 </w:t>
      </w:r>
      <w:r>
        <w:rPr>
          <w:b/>
          <w:bCs/>
        </w:rPr>
        <w:t xml:space="preserve">   O</w:t>
      </w:r>
      <w:r w:rsidRPr="00B87F8E">
        <w:rPr>
          <w:b/>
          <w:bCs/>
        </w:rPr>
        <w:t>ffset periods</w:t>
      </w:r>
      <w:r>
        <w:rPr>
          <w:b/>
          <w:bCs/>
        </w:rPr>
        <w:t xml:space="preserve">. </w:t>
      </w:r>
    </w:p>
    <w:p w14:paraId="64C7C6CB" w14:textId="77777777" w:rsidR="0071463E" w:rsidRPr="00321F78" w:rsidRDefault="0071463E" w:rsidP="0071463E">
      <w:r w:rsidRPr="006056D3">
        <w:rPr>
          <w:b/>
          <w:bCs/>
        </w:rPr>
        <w:t xml:space="preserve">Offset periods </w:t>
      </w:r>
      <w:r>
        <w:t xml:space="preserve">are described as: </w:t>
      </w:r>
    </w:p>
    <w:p w14:paraId="5F223D2D" w14:textId="77777777" w:rsidR="0071463E" w:rsidRDefault="0071463E" w:rsidP="0071463E">
      <w:pPr>
        <w:ind w:firstLine="720"/>
      </w:pPr>
      <w:r>
        <w:t>DT = 0 (when beginning time of the period is on the same day as the reporting/reference date, as expressed in UTC)</w:t>
      </w:r>
    </w:p>
    <w:p w14:paraId="3F91C29C" w14:textId="77777777" w:rsidR="0071463E" w:rsidRDefault="0071463E" w:rsidP="0071463E">
      <w:pPr>
        <w:ind w:firstLine="720"/>
      </w:pPr>
      <w:r>
        <w:t xml:space="preserve"> DT = -1 (previous day). A typical example might be where precipitation measured during the reporting/reference period is allocated to the start of the period, which may be on the previous day). </w:t>
      </w:r>
    </w:p>
    <w:p w14:paraId="6547A028" w14:textId="77777777" w:rsidR="008D53CD" w:rsidRDefault="008D53CD" w:rsidP="00FD18E6">
      <w:pPr>
        <w:rPr>
          <w:b/>
          <w:bCs/>
        </w:rPr>
      </w:pPr>
    </w:p>
    <w:p w14:paraId="5ABB76C2" w14:textId="36EAB5A7" w:rsidR="0071463E" w:rsidRDefault="004533F3" w:rsidP="00FD18E6">
      <w:pPr>
        <w:rPr>
          <w:b/>
          <w:bCs/>
        </w:rPr>
      </w:pPr>
      <w:r w:rsidRPr="00B87F8E">
        <w:rPr>
          <w:b/>
          <w:bCs/>
        </w:rPr>
        <w:t>3 01 013</w:t>
      </w:r>
      <w:r>
        <w:rPr>
          <w:b/>
          <w:bCs/>
        </w:rPr>
        <w:t xml:space="preserve"> </w:t>
      </w:r>
      <w:r w:rsidR="009B5375">
        <w:rPr>
          <w:b/>
          <w:bCs/>
        </w:rPr>
        <w:t xml:space="preserve">  </w:t>
      </w:r>
      <w:r>
        <w:rPr>
          <w:b/>
          <w:bCs/>
        </w:rPr>
        <w:t xml:space="preserve">Beginning Time of the period. </w:t>
      </w:r>
      <w:r w:rsidR="00923B01">
        <w:rPr>
          <w:b/>
          <w:bCs/>
        </w:rPr>
        <w:t xml:space="preserve">Defined as Hour, minute and second. </w:t>
      </w:r>
    </w:p>
    <w:p w14:paraId="6E59AD77" w14:textId="56248099" w:rsidR="00FD18E6" w:rsidDel="00480A1D" w:rsidRDefault="0008472D" w:rsidP="00FD18E6">
      <w:pPr>
        <w:rPr>
          <w:del w:id="1829" w:author="STUBER Denis" w:date="2024-04-09T17:48:00Z"/>
        </w:rPr>
      </w:pPr>
      <w:del w:id="1830" w:author="STUBER Denis" w:date="2024-04-09T17:48:00Z">
        <w:r w:rsidDel="00480A1D">
          <w:delText>A</w:delText>
        </w:r>
        <w:r w:rsidR="00FD18E6" w:rsidDel="00480A1D">
          <w:delText xml:space="preserve"> UTC day is defined as from 00:00</w:delText>
        </w:r>
        <w:r w:rsidR="00D4552D" w:rsidDel="00480A1D">
          <w:delText>:00</w:delText>
        </w:r>
        <w:r w:rsidR="00FD18E6" w:rsidDel="00480A1D">
          <w:delText xml:space="preserve"> to 23:59</w:delText>
        </w:r>
        <w:r w:rsidR="00D4552D" w:rsidDel="00480A1D">
          <w:delText>:59</w:delText>
        </w:r>
        <w:r w:rsidR="00FD18E6" w:rsidDel="00480A1D">
          <w:delText xml:space="preserve"> UTC</w:delText>
        </w:r>
        <w:r w:rsidR="006500DC" w:rsidDel="00480A1D">
          <w:delText xml:space="preserve"> </w:delText>
        </w:r>
        <w:r w:rsidR="00D4552D" w:rsidDel="00480A1D">
          <w:delText xml:space="preserve">, or </w:delText>
        </w:r>
        <w:r w:rsidR="009943CC" w:rsidDel="00480A1D">
          <w:delText>00:00:01 to 00:00:00</w:delText>
        </w:r>
        <w:r w:rsidR="00FD18E6" w:rsidDel="00480A1D">
          <w:delText xml:space="preserve">. </w:delText>
        </w:r>
      </w:del>
    </w:p>
    <w:p w14:paraId="1EE1D158" w14:textId="220077BE" w:rsidR="00BE714D" w:rsidRDefault="00BE714D" w:rsidP="00590AB0"/>
    <w:p w14:paraId="59636922" w14:textId="2AF65DE3" w:rsidR="00AE7E8B" w:rsidRDefault="00AE7E8B" w:rsidP="008B67DE">
      <w:r>
        <w:t>Examples</w:t>
      </w:r>
      <w:r w:rsidR="005A1D5A">
        <w:t xml:space="preserve"> </w:t>
      </w:r>
      <w:r w:rsidR="0076090B">
        <w:t>of coding:</w:t>
      </w:r>
      <w:r>
        <w:t xml:space="preserve"> </w:t>
      </w:r>
    </w:p>
    <w:p w14:paraId="4505DEBD" w14:textId="5C5B9823" w:rsidR="00FF3F15" w:rsidRDefault="00FF3F15" w:rsidP="008B67DE">
      <w:r>
        <w:lastRenderedPageBreak/>
        <w:t>M</w:t>
      </w:r>
      <w:r w:rsidR="00AE7E8B">
        <w:t xml:space="preserve">aximum temperature </w:t>
      </w:r>
      <w:r w:rsidR="00CF19BD">
        <w:t>DT=</w:t>
      </w:r>
      <w:proofErr w:type="gramStart"/>
      <w:r w:rsidR="00CF19BD">
        <w:t xml:space="preserve">0 </w:t>
      </w:r>
      <w:r w:rsidR="0026583A">
        <w:t xml:space="preserve"> </w:t>
      </w:r>
      <w:r w:rsidR="00AE7E8B">
        <w:t>*</w:t>
      </w:r>
      <w:proofErr w:type="gramEnd"/>
      <w:r w:rsidR="00AE7E8B">
        <w:t xml:space="preserve">** &amp;STIME_TX HOUR=06 MINUTE=00 SECOND=01 </w:t>
      </w:r>
    </w:p>
    <w:p w14:paraId="77CE47B4" w14:textId="40E86BFA" w:rsidR="00644012" w:rsidRDefault="00AE7E8B" w:rsidP="008B67DE">
      <w:r>
        <w:t xml:space="preserve">Minimum temperature </w:t>
      </w:r>
      <w:r w:rsidR="00CF19BD">
        <w:t>DT=-</w:t>
      </w:r>
      <w:proofErr w:type="gramStart"/>
      <w:r w:rsidR="00CF19BD">
        <w:t>1</w:t>
      </w:r>
      <w:r w:rsidR="00C41D08">
        <w:t xml:space="preserve"> </w:t>
      </w:r>
      <w:r w:rsidR="0026583A">
        <w:t xml:space="preserve"> </w:t>
      </w:r>
      <w:r>
        <w:t>*</w:t>
      </w:r>
      <w:proofErr w:type="gramEnd"/>
      <w:r>
        <w:t xml:space="preserve">** &amp;STIME_TN HOUR=18 MINUTE=00 SECOND=01 </w:t>
      </w:r>
    </w:p>
    <w:p w14:paraId="615F2B43" w14:textId="2F8339ED" w:rsidR="006A7A9A" w:rsidRDefault="00AE7E8B" w:rsidP="008B67DE">
      <w:r>
        <w:t xml:space="preserve">Mean temperature </w:t>
      </w:r>
      <w:r w:rsidR="00C41D08">
        <w:t xml:space="preserve">DT=-1 </w:t>
      </w:r>
      <w:r>
        <w:t>*</w:t>
      </w:r>
      <w:r w:rsidR="0026583A">
        <w:t xml:space="preserve"> </w:t>
      </w:r>
      <w:r>
        <w:t xml:space="preserve">** &amp;STIME_TM HOUR=00 MINUTE=00 SECOND=01 </w:t>
      </w:r>
    </w:p>
    <w:p w14:paraId="059027EE" w14:textId="58520659" w:rsidR="007C52B0" w:rsidRDefault="00AE7E8B" w:rsidP="008B67DE">
      <w:r>
        <w:t>Total Accumulate</w:t>
      </w:r>
      <w:r w:rsidR="00665210">
        <w:t>d</w:t>
      </w:r>
      <w:r>
        <w:t xml:space="preserve"> precipitation (RR) </w:t>
      </w:r>
      <w:r w:rsidR="00266B8B">
        <w:t xml:space="preserve">DT=0 </w:t>
      </w:r>
      <w:r w:rsidR="0026583A">
        <w:t xml:space="preserve">  </w:t>
      </w:r>
      <w:r>
        <w:t xml:space="preserve">*** &amp;STIME_RR HOUR=06 MINUTE=00 SECOND=01 </w:t>
      </w:r>
    </w:p>
    <w:p w14:paraId="20037C39" w14:textId="2B3E75A7" w:rsidR="009C4FCC" w:rsidRDefault="007C52B0" w:rsidP="008B67DE">
      <w:r>
        <w:t>F</w:t>
      </w:r>
      <w:r w:rsidR="00AE7E8B">
        <w:t xml:space="preserve">resh snow (DS) </w:t>
      </w:r>
      <w:r w:rsidR="0026583A">
        <w:t>DT=</w:t>
      </w:r>
      <w:proofErr w:type="gramStart"/>
      <w:r w:rsidR="0026583A">
        <w:t xml:space="preserve">0  </w:t>
      </w:r>
      <w:r w:rsidR="00AE7E8B">
        <w:t>*</w:t>
      </w:r>
      <w:proofErr w:type="gramEnd"/>
      <w:r w:rsidR="00AE7E8B">
        <w:t xml:space="preserve">** &amp;STIME_DS HOUR=06 MINUTE=00 SECOND=01 </w:t>
      </w:r>
    </w:p>
    <w:p w14:paraId="5701629A" w14:textId="16FC33F8" w:rsidR="00020562" w:rsidRDefault="009C4FCC" w:rsidP="008B67DE">
      <w:r>
        <w:t>T</w:t>
      </w:r>
      <w:r w:rsidR="00AE7E8B">
        <w:t xml:space="preserve">otal snow depth (TSD) </w:t>
      </w:r>
      <w:r w:rsidR="00CE1A21">
        <w:t>DT=</w:t>
      </w:r>
      <w:proofErr w:type="gramStart"/>
      <w:r w:rsidR="00CE1A21">
        <w:t xml:space="preserve">0  </w:t>
      </w:r>
      <w:r w:rsidR="00AE7E8B">
        <w:t>*</w:t>
      </w:r>
      <w:proofErr w:type="gramEnd"/>
      <w:r w:rsidR="00AE7E8B">
        <w:t>** &amp;STIME_TSD HOUR=06 MINUTE=00 SECOND=00</w:t>
      </w:r>
      <w:r w:rsidR="00CB72A8">
        <w:t>.</w:t>
      </w:r>
      <w:r w:rsidR="00AE7E8B">
        <w:t xml:space="preserve"> Instantaneous measurement DT=0 by default</w:t>
      </w:r>
    </w:p>
    <w:p w14:paraId="1665E6A4" w14:textId="77777777" w:rsidR="0032028C" w:rsidRDefault="0032028C" w:rsidP="00590AB0"/>
    <w:p w14:paraId="340BF5DD" w14:textId="60040CA4" w:rsidR="00E62F8E" w:rsidRDefault="000041A8" w:rsidP="00590AB0">
      <w:r>
        <w:t xml:space="preserve">An example of the Data Section is provided at Annex 1. </w:t>
      </w:r>
    </w:p>
    <w:p w14:paraId="754C9D31" w14:textId="30E23685" w:rsidR="00E72927" w:rsidRDefault="00E72927" w:rsidP="009D3CD1">
      <w:pPr>
        <w:ind w:left="24"/>
      </w:pPr>
    </w:p>
    <w:p w14:paraId="062DAFCB" w14:textId="5B31AFDD" w:rsidR="00AB046B" w:rsidRPr="005041C8" w:rsidRDefault="00E72927" w:rsidP="00F74D30">
      <w:pPr>
        <w:pStyle w:val="Titre1"/>
      </w:pPr>
      <w:bookmarkStart w:id="1831" w:name="_Toc163750226"/>
      <w:r w:rsidRPr="005041C8">
        <w:t xml:space="preserve">Submission of </w:t>
      </w:r>
      <w:r w:rsidR="0047303F" w:rsidRPr="005041C8">
        <w:t>DAYCLI messages</w:t>
      </w:r>
      <w:bookmarkEnd w:id="1831"/>
      <w:r w:rsidR="0047303F" w:rsidRPr="005041C8">
        <w:t xml:space="preserve">  </w:t>
      </w:r>
    </w:p>
    <w:p w14:paraId="6D84D3F3" w14:textId="77777777" w:rsidR="0047303F" w:rsidRPr="0047303F" w:rsidRDefault="0047303F" w:rsidP="0047303F"/>
    <w:p w14:paraId="6BA4DA8E" w14:textId="59B95CB8" w:rsidR="00353609" w:rsidRDefault="00353609" w:rsidP="00353609">
      <w:pPr>
        <w:ind w:left="24"/>
      </w:pPr>
      <w:r>
        <w:t>Regular submission of DAYCLI (and CLIMAT) Reports via WMO/GTS channels in the current code is a minimum requirement</w:t>
      </w:r>
      <w:r w:rsidR="00215DDA">
        <w:t xml:space="preserve">. </w:t>
      </w:r>
    </w:p>
    <w:p w14:paraId="1BFE8164" w14:textId="4EF476C5" w:rsidR="008C6CCB" w:rsidRDefault="006A29DA" w:rsidP="008C6CCB">
      <w:pPr>
        <w:ind w:left="24"/>
      </w:pPr>
      <w:commentRangeStart w:id="1832"/>
      <w:commentRangeStart w:id="1833"/>
      <w:r>
        <w:t>DAYCLI</w:t>
      </w:r>
      <w:r w:rsidR="00BC11EE">
        <w:t xml:space="preserve"> </w:t>
      </w:r>
      <w:r w:rsidR="008C6CCB">
        <w:t>Reports</w:t>
      </w:r>
      <w:commentRangeEnd w:id="1832"/>
      <w:r w:rsidR="0052245B">
        <w:rPr>
          <w:rStyle w:val="Marquedecommentaire"/>
        </w:rPr>
        <w:commentReference w:id="1832"/>
      </w:r>
      <w:commentRangeEnd w:id="1833"/>
      <w:r w:rsidR="007601F5">
        <w:rPr>
          <w:rStyle w:val="Marquedecommentaire"/>
        </w:rPr>
        <w:commentReference w:id="1833"/>
      </w:r>
      <w:r w:rsidR="0016367C">
        <w:t>,</w:t>
      </w:r>
      <w:r w:rsidR="00132124">
        <w:t xml:space="preserve"> as with CLIMAT reports,</w:t>
      </w:r>
      <w:r w:rsidR="008C6CCB">
        <w:t xml:space="preserve"> </w:t>
      </w:r>
      <w:r w:rsidR="0016367C">
        <w:t xml:space="preserve">should </w:t>
      </w:r>
      <w:r w:rsidR="008C6CCB">
        <w:t xml:space="preserve">be provided </w:t>
      </w:r>
      <w:commentRangeStart w:id="1834"/>
      <w:r w:rsidR="008C6CCB" w:rsidRPr="002D21CF">
        <w:t>not later than the 5th day of the month following the month to which the data refer</w:t>
      </w:r>
      <w:commentRangeEnd w:id="1834"/>
      <w:r w:rsidR="00DD540F">
        <w:rPr>
          <w:rStyle w:val="Marquedecommentaire"/>
        </w:rPr>
        <w:commentReference w:id="1834"/>
      </w:r>
      <w:r w:rsidR="008C6CCB" w:rsidRPr="00394B8A">
        <w:rPr>
          <w:b/>
          <w:bCs/>
        </w:rPr>
        <w:t>.</w:t>
      </w:r>
      <w:r w:rsidR="008C6CCB">
        <w:t xml:space="preserve">  </w:t>
      </w:r>
    </w:p>
    <w:p w14:paraId="63D08559" w14:textId="5A546CDD" w:rsidR="007671AA" w:rsidRDefault="007671AA" w:rsidP="007671AA">
      <w:pPr>
        <w:ind w:left="24"/>
      </w:pPr>
      <w:r w:rsidRPr="006B08E9">
        <w:t xml:space="preserve">Notwithstanding the </w:t>
      </w:r>
      <w:proofErr w:type="gramStart"/>
      <w:r w:rsidRPr="006B08E9">
        <w:t>5 day</w:t>
      </w:r>
      <w:proofErr w:type="gramEnd"/>
      <w:r w:rsidRPr="006B08E9">
        <w:t xml:space="preserve"> limit specified above</w:t>
      </w:r>
      <w:r>
        <w:t xml:space="preserve">: for both DAYCLI and CLIMAT messages, Members are </w:t>
      </w:r>
      <w:r w:rsidR="00AC5539">
        <w:t xml:space="preserve">urged </w:t>
      </w:r>
      <w:r>
        <w:t>to provide late submissions</w:t>
      </w:r>
      <w:r w:rsidR="000B1EE0">
        <w:rPr>
          <w:rStyle w:val="Appelnotedebasdep"/>
        </w:rPr>
        <w:footnoteReference w:id="7"/>
      </w:r>
      <w:r w:rsidR="00C3745D">
        <w:t xml:space="preserve">. </w:t>
      </w:r>
    </w:p>
    <w:p w14:paraId="409EC0E7" w14:textId="4B70EE4E" w:rsidR="008C6CCB" w:rsidRDefault="00800A10" w:rsidP="008C6CCB">
      <w:pPr>
        <w:ind w:left="24"/>
      </w:pPr>
      <w:r>
        <w:t xml:space="preserve">For some Members, </w:t>
      </w:r>
      <w:r w:rsidR="008C6CCB">
        <w:t xml:space="preserve">the collection and compilation of coded climatic data from national segments of the Global Telecommunication System has proved to be </w:t>
      </w:r>
      <w:proofErr w:type="gramStart"/>
      <w:r w:rsidR="008C6CCB">
        <w:t>more efficient and timely</w:t>
      </w:r>
      <w:proofErr w:type="gramEnd"/>
      <w:r w:rsidR="008C6CCB">
        <w:t xml:space="preserve"> than the traditional method of monthly clerical Report forms. Report forms continue to be required from such stations, however, as a means of verification and in some countries to meet legal or statutory needs. For automated systems, it is obviously necessary to use equally robust and reliable communications systems. The other commonly used forms of data transmission are regular mail, electronic mail, facsimile, telephone and hard copies. </w:t>
      </w:r>
    </w:p>
    <w:p w14:paraId="7DD7947B" w14:textId="24AD2E24" w:rsidR="00096DEF" w:rsidRDefault="00096DEF" w:rsidP="00096DEF">
      <w:pPr>
        <w:ind w:left="24"/>
      </w:pPr>
      <w:r>
        <w:t xml:space="preserve">Finally, where </w:t>
      </w:r>
      <w:r w:rsidR="00D90C79">
        <w:t xml:space="preserve">changes are made to the DAYCLI report (e.g., following delayed-mode Quality Control processes, </w:t>
      </w:r>
      <w:r>
        <w:t>Members are urged to provide amended submissions</w:t>
      </w:r>
      <w:r w:rsidR="00D90C79">
        <w:t xml:space="preserve">. </w:t>
      </w:r>
      <w:r w:rsidR="00FC5DEC">
        <w:t xml:space="preserve">Provision </w:t>
      </w:r>
      <w:r w:rsidR="00E97B52">
        <w:t xml:space="preserve">for </w:t>
      </w:r>
      <w:r w:rsidR="00254E4D">
        <w:t xml:space="preserve">identifying </w:t>
      </w:r>
      <w:r w:rsidR="00E97B52">
        <w:t xml:space="preserve">updated versions </w:t>
      </w:r>
      <w:r w:rsidR="00392225">
        <w:t xml:space="preserve">in BUFR </w:t>
      </w:r>
      <w:r w:rsidR="00E97B52">
        <w:t xml:space="preserve">is described in the </w:t>
      </w:r>
      <w:r w:rsidR="00C10F23">
        <w:t xml:space="preserve">Manual on Codes (WMO No 306), </w:t>
      </w:r>
      <w:r w:rsidR="00392225">
        <w:t xml:space="preserve">Section 1, </w:t>
      </w:r>
      <w:r w:rsidR="0057283D">
        <w:t xml:space="preserve">Octet 9, p.267. </w:t>
      </w:r>
      <w:r w:rsidR="00392225">
        <w:t xml:space="preserve"> </w:t>
      </w:r>
    </w:p>
    <w:p w14:paraId="39796800" w14:textId="77777777" w:rsidR="008C6CCB" w:rsidRDefault="008C6CCB" w:rsidP="008C6CCB">
      <w:pPr>
        <w:ind w:left="24"/>
        <w:rPr>
          <w:rFonts w:ascii="Arial" w:hAnsi="Arial" w:cs="Arial"/>
          <w:b/>
          <w:bCs/>
          <w:color w:val="7030A0"/>
          <w:sz w:val="24"/>
          <w:szCs w:val="24"/>
        </w:rPr>
      </w:pPr>
    </w:p>
    <w:p w14:paraId="019798A1" w14:textId="628F812F" w:rsidR="008C6CCB" w:rsidRDefault="008C6CCB" w:rsidP="00F74D30">
      <w:pPr>
        <w:pStyle w:val="Titre1"/>
      </w:pPr>
      <w:bookmarkStart w:id="1835" w:name="_Toc163750227"/>
      <w:commentRangeStart w:id="1836"/>
      <w:commentRangeStart w:id="1837"/>
      <w:r>
        <w:lastRenderedPageBreak/>
        <w:t xml:space="preserve">Registration and de-registration of </w:t>
      </w:r>
      <w:r w:rsidR="006A29DA">
        <w:t>DAYCLI</w:t>
      </w:r>
      <w:r>
        <w:t xml:space="preserve"> stations</w:t>
      </w:r>
      <w:r w:rsidR="008E4783">
        <w:rPr>
          <w:rStyle w:val="Appelnotedebasdep"/>
          <w:rFonts w:ascii="Arial" w:hAnsi="Arial" w:cs="Arial"/>
          <w:b/>
          <w:bCs/>
          <w:color w:val="7030A0"/>
          <w:sz w:val="24"/>
          <w:szCs w:val="24"/>
        </w:rPr>
        <w:footnoteReference w:id="8"/>
      </w:r>
      <w:r>
        <w:t xml:space="preserve">. </w:t>
      </w:r>
      <w:commentRangeEnd w:id="1836"/>
      <w:r w:rsidR="00DA4E2F">
        <w:rPr>
          <w:rStyle w:val="Marquedecommentaire"/>
        </w:rPr>
        <w:commentReference w:id="1836"/>
      </w:r>
      <w:commentRangeEnd w:id="1837"/>
      <w:r w:rsidR="00A31402">
        <w:rPr>
          <w:rStyle w:val="Marquedecommentaire"/>
        </w:rPr>
        <w:commentReference w:id="1837"/>
      </w:r>
      <w:bookmarkEnd w:id="1835"/>
    </w:p>
    <w:p w14:paraId="2FC6F6B0" w14:textId="3EA54AF9" w:rsidR="008C6CCB" w:rsidRDefault="008C6CCB" w:rsidP="008C6CCB">
      <w:pPr>
        <w:ind w:left="24"/>
      </w:pPr>
      <w:r>
        <w:t>When a</w:t>
      </w:r>
      <w:r w:rsidR="00D15AF4">
        <w:t xml:space="preserve"> Member w</w:t>
      </w:r>
      <w:r>
        <w:t xml:space="preserve">ishes to register an additional station for the submission of </w:t>
      </w:r>
      <w:r w:rsidR="006A29DA">
        <w:t>DAYCLI</w:t>
      </w:r>
      <w:r>
        <w:t xml:space="preserve"> reports, the process shall be as follows:</w:t>
      </w:r>
    </w:p>
    <w:p w14:paraId="5720F009" w14:textId="1D050100" w:rsidR="005F3899" w:rsidRPr="001604AE" w:rsidRDefault="005F3899" w:rsidP="008C6CCB">
      <w:pPr>
        <w:ind w:left="24"/>
        <w:rPr>
          <w:color w:val="FF0000"/>
        </w:rPr>
      </w:pPr>
      <w:r w:rsidRPr="001604AE">
        <w:rPr>
          <w:color w:val="FF0000"/>
        </w:rPr>
        <w:t xml:space="preserve">PLACEHOLDER: </w:t>
      </w:r>
      <w:r w:rsidR="00D014AB" w:rsidRPr="001604AE">
        <w:rPr>
          <w:color w:val="FF0000"/>
        </w:rPr>
        <w:t xml:space="preserve">There is, as yet, no formal method to do this. </w:t>
      </w:r>
    </w:p>
    <w:p w14:paraId="371DDF5D" w14:textId="59D189FB" w:rsidR="008C6CCB" w:rsidRDefault="008C6CCB" w:rsidP="008C6CCB">
      <w:pPr>
        <w:ind w:left="24"/>
      </w:pPr>
      <w:r>
        <w:t>Similarly, for the deletion of a CLIMAT/</w:t>
      </w:r>
      <w:r w:rsidR="006A29DA">
        <w:t>DAYCLI</w:t>
      </w:r>
      <w:r>
        <w:t xml:space="preserve"> reporting station, the procedure shall be as follows. </w:t>
      </w:r>
    </w:p>
    <w:p w14:paraId="7A281794" w14:textId="77777777" w:rsidR="00C7722E" w:rsidRPr="001604AE" w:rsidRDefault="00C7722E" w:rsidP="00C7722E">
      <w:pPr>
        <w:ind w:left="24"/>
        <w:rPr>
          <w:color w:val="FF0000"/>
        </w:rPr>
      </w:pPr>
      <w:r w:rsidRPr="001604AE">
        <w:rPr>
          <w:color w:val="FF0000"/>
        </w:rPr>
        <w:t xml:space="preserve">PLACEHOLDER: There is, as yet, no formal method to do this. </w:t>
      </w:r>
    </w:p>
    <w:p w14:paraId="7C31D5FF" w14:textId="77777777" w:rsidR="008C6CCB" w:rsidRPr="008C6CCB" w:rsidRDefault="008C6CCB" w:rsidP="00FF16F5">
      <w:pPr>
        <w:ind w:left="24"/>
        <w:rPr>
          <w:rFonts w:ascii="Arial" w:hAnsi="Arial" w:cs="Arial"/>
          <w:b/>
          <w:bCs/>
          <w:color w:val="7030A0"/>
          <w:sz w:val="24"/>
          <w:szCs w:val="24"/>
        </w:rPr>
      </w:pPr>
    </w:p>
    <w:p w14:paraId="3192D3DD" w14:textId="598C05F7" w:rsidR="00652F11" w:rsidRPr="00A04876" w:rsidRDefault="00B860A3" w:rsidP="00652F11">
      <w:r>
        <w:sym w:font="Wingdings" w:char="F0E7"/>
      </w:r>
      <w:r>
        <w:t>===</w:t>
      </w:r>
      <w:r w:rsidR="0013705E">
        <w:t>===========================================</w:t>
      </w:r>
      <w:r w:rsidR="0013705E">
        <w:sym w:font="Wingdings" w:char="F0E8"/>
      </w:r>
    </w:p>
    <w:p w14:paraId="5F117CB7" w14:textId="77777777" w:rsidR="00652F11" w:rsidRDefault="00652F11" w:rsidP="00772FC0"/>
    <w:p w14:paraId="484A66AE" w14:textId="02510220" w:rsidR="009D46AD" w:rsidRDefault="009154F0" w:rsidP="005041C8">
      <w:pPr>
        <w:pStyle w:val="Titre1"/>
      </w:pPr>
      <w:r w:rsidRPr="009D46AD">
        <w:t xml:space="preserve"> </w:t>
      </w:r>
      <w:bookmarkStart w:id="1838" w:name="_Toc163750228"/>
      <w:r w:rsidR="00BC6E03" w:rsidRPr="009D46AD">
        <w:t>Refer</w:t>
      </w:r>
      <w:r w:rsidRPr="009D46AD">
        <w:t>ences</w:t>
      </w:r>
      <w:bookmarkEnd w:id="1838"/>
      <w:r w:rsidRPr="009D46AD">
        <w:t xml:space="preserve"> </w:t>
      </w:r>
    </w:p>
    <w:p w14:paraId="0CA098A8" w14:textId="0D08223A" w:rsidR="00054964" w:rsidRDefault="005E3815" w:rsidP="00EB3960">
      <w:pPr>
        <w:rPr>
          <w:rFonts w:cs="Calibri"/>
          <w:b/>
          <w:bCs/>
          <w:color w:val="000000" w:themeColor="text1"/>
          <w:sz w:val="24"/>
          <w:szCs w:val="24"/>
          <w:lang w:val="en-US"/>
        </w:rPr>
      </w:pPr>
      <w:r w:rsidRPr="008106BF">
        <w:rPr>
          <w:rFonts w:cs="Calibri"/>
          <w:b/>
          <w:bCs/>
          <w:color w:val="000000" w:themeColor="text1"/>
          <w:sz w:val="24"/>
          <w:szCs w:val="24"/>
          <w:highlight w:val="green"/>
          <w:lang w:val="en-US"/>
        </w:rPr>
        <w:t xml:space="preserve">WMO No 1188, 2009. </w:t>
      </w:r>
      <w:r w:rsidR="00F57565" w:rsidRPr="008106BF">
        <w:rPr>
          <w:rFonts w:cs="Calibri"/>
          <w:color w:val="000000" w:themeColor="text1"/>
          <w:sz w:val="24"/>
          <w:szCs w:val="24"/>
          <w:highlight w:val="green"/>
          <w:lang w:val="en-US"/>
        </w:rPr>
        <w:t>Handbook on CLIMAT and CLIMAT TEMP reporting.</w:t>
      </w:r>
      <w:r w:rsidR="00F57565">
        <w:rPr>
          <w:rFonts w:cs="Calibri"/>
          <w:b/>
          <w:bCs/>
          <w:color w:val="000000" w:themeColor="text1"/>
          <w:sz w:val="24"/>
          <w:szCs w:val="24"/>
          <w:lang w:val="en-US"/>
        </w:rPr>
        <w:t xml:space="preserve"> </w:t>
      </w:r>
    </w:p>
    <w:p w14:paraId="6066650E" w14:textId="1BFC8FC3" w:rsidR="007C17BA" w:rsidRDefault="0039361E" w:rsidP="00EB3960">
      <w:pPr>
        <w:rPr>
          <w:rFonts w:cs="Calibri"/>
          <w:b/>
          <w:bCs/>
          <w:color w:val="000000" w:themeColor="text1"/>
          <w:sz w:val="24"/>
          <w:szCs w:val="24"/>
          <w:lang w:val="en-US"/>
        </w:rPr>
      </w:pPr>
      <w:r w:rsidRPr="00FE42FF">
        <w:rPr>
          <w:rFonts w:cs="Calibri"/>
          <w:b/>
          <w:bCs/>
          <w:color w:val="000000" w:themeColor="text1"/>
          <w:sz w:val="24"/>
          <w:szCs w:val="24"/>
          <w:lang w:val="es-AR"/>
        </w:rPr>
        <w:t>WMO/TD No 1477</w:t>
      </w:r>
      <w:r w:rsidR="008654D5" w:rsidRPr="00FE42FF">
        <w:rPr>
          <w:rFonts w:cs="Calibri"/>
          <w:b/>
          <w:bCs/>
          <w:color w:val="000000" w:themeColor="text1"/>
          <w:sz w:val="24"/>
          <w:szCs w:val="24"/>
          <w:lang w:val="es-AR"/>
        </w:rPr>
        <w:t xml:space="preserve">/GCOS No </w:t>
      </w:r>
      <w:r w:rsidR="004E422A" w:rsidRPr="00FE42FF">
        <w:rPr>
          <w:rFonts w:cs="Calibri"/>
          <w:b/>
          <w:bCs/>
          <w:color w:val="000000" w:themeColor="text1"/>
          <w:sz w:val="24"/>
          <w:szCs w:val="24"/>
          <w:lang w:val="es-AR"/>
        </w:rPr>
        <w:t>127</w:t>
      </w:r>
      <w:r w:rsidR="00633A02" w:rsidRPr="00FE42FF">
        <w:rPr>
          <w:rFonts w:cs="Calibri"/>
          <w:b/>
          <w:bCs/>
          <w:color w:val="000000" w:themeColor="text1"/>
          <w:sz w:val="24"/>
          <w:szCs w:val="24"/>
          <w:lang w:val="es-AR"/>
        </w:rPr>
        <w:t xml:space="preserve"> (2009)</w:t>
      </w:r>
      <w:r w:rsidR="00815296" w:rsidRPr="00FE42FF">
        <w:rPr>
          <w:rFonts w:cs="Calibri"/>
          <w:b/>
          <w:bCs/>
          <w:color w:val="000000" w:themeColor="text1"/>
          <w:sz w:val="24"/>
          <w:szCs w:val="24"/>
          <w:lang w:val="es-AR"/>
        </w:rPr>
        <w:t xml:space="preserve">. </w:t>
      </w:r>
      <w:r w:rsidR="008654D5" w:rsidRPr="008654D5">
        <w:rPr>
          <w:rFonts w:cs="Calibri"/>
          <w:color w:val="000000" w:themeColor="text1"/>
          <w:sz w:val="24"/>
          <w:szCs w:val="24"/>
          <w:lang w:val="en-US"/>
        </w:rPr>
        <w:t>Practical help for compiling CLIMAT reports.</w:t>
      </w:r>
      <w:r w:rsidR="008654D5">
        <w:rPr>
          <w:rFonts w:cs="Calibri"/>
          <w:b/>
          <w:bCs/>
          <w:color w:val="000000" w:themeColor="text1"/>
          <w:sz w:val="24"/>
          <w:szCs w:val="24"/>
          <w:lang w:val="en-US"/>
        </w:rPr>
        <w:t xml:space="preserve"> </w:t>
      </w:r>
    </w:p>
    <w:p w14:paraId="2668F6FC" w14:textId="4EDCEDEE" w:rsidR="009D46AD" w:rsidRDefault="00EB3960" w:rsidP="00EB3960">
      <w:pPr>
        <w:rPr>
          <w:rFonts w:cs="Calibri"/>
          <w:color w:val="000000" w:themeColor="text1"/>
          <w:sz w:val="24"/>
          <w:szCs w:val="24"/>
          <w:lang w:val="en-US"/>
        </w:rPr>
      </w:pPr>
      <w:r w:rsidRPr="008106BF">
        <w:rPr>
          <w:rFonts w:cs="Calibri"/>
          <w:b/>
          <w:bCs/>
          <w:color w:val="000000" w:themeColor="text1"/>
          <w:sz w:val="24"/>
          <w:szCs w:val="24"/>
          <w:highlight w:val="green"/>
          <w:lang w:val="en-US"/>
        </w:rPr>
        <w:t xml:space="preserve">WMO No 8, </w:t>
      </w:r>
      <w:r w:rsidR="0030600F" w:rsidRPr="008106BF">
        <w:rPr>
          <w:rFonts w:cs="Calibri"/>
          <w:b/>
          <w:bCs/>
          <w:color w:val="000000" w:themeColor="text1"/>
          <w:sz w:val="24"/>
          <w:szCs w:val="24"/>
          <w:highlight w:val="green"/>
          <w:lang w:val="en-US"/>
        </w:rPr>
        <w:t>2020</w:t>
      </w:r>
      <w:r w:rsidR="0030600F" w:rsidRPr="008106BF">
        <w:rPr>
          <w:rFonts w:cs="Calibri"/>
          <w:color w:val="000000" w:themeColor="text1"/>
          <w:sz w:val="24"/>
          <w:szCs w:val="24"/>
          <w:highlight w:val="green"/>
          <w:lang w:val="en-US"/>
        </w:rPr>
        <w:t xml:space="preserve">. </w:t>
      </w:r>
      <w:r w:rsidR="00AE5384" w:rsidRPr="008106BF">
        <w:rPr>
          <w:rFonts w:cs="Calibri"/>
          <w:color w:val="000000" w:themeColor="text1"/>
          <w:sz w:val="24"/>
          <w:szCs w:val="24"/>
          <w:highlight w:val="green"/>
          <w:lang w:val="en-US"/>
        </w:rPr>
        <w:t>Guide to Instruments and Methods of Observation</w:t>
      </w:r>
      <w:r w:rsidR="003F5DD1" w:rsidRPr="008106BF">
        <w:rPr>
          <w:rFonts w:cs="Calibri"/>
          <w:color w:val="000000" w:themeColor="text1"/>
          <w:sz w:val="24"/>
          <w:szCs w:val="24"/>
          <w:highlight w:val="green"/>
          <w:lang w:val="en-US"/>
        </w:rPr>
        <w:t xml:space="preserve"> – Volume 1</w:t>
      </w:r>
      <w:r w:rsidR="00FB6B18" w:rsidRPr="008106BF">
        <w:rPr>
          <w:rFonts w:cs="Calibri"/>
          <w:color w:val="000000" w:themeColor="text1"/>
          <w:sz w:val="24"/>
          <w:szCs w:val="24"/>
          <w:highlight w:val="green"/>
          <w:lang w:val="en-US"/>
        </w:rPr>
        <w:t xml:space="preserve">, </w:t>
      </w:r>
      <w:r w:rsidRPr="008106BF">
        <w:rPr>
          <w:rFonts w:cs="Calibri"/>
          <w:color w:val="000000" w:themeColor="text1"/>
          <w:sz w:val="24"/>
          <w:szCs w:val="24"/>
          <w:highlight w:val="green"/>
          <w:lang w:val="en-US"/>
        </w:rPr>
        <w:t>ANNEX 1.G</w:t>
      </w:r>
    </w:p>
    <w:p w14:paraId="727CFE5D" w14:textId="57FDC568" w:rsidR="00C22C98" w:rsidRDefault="00C22C98" w:rsidP="00EB3960">
      <w:pPr>
        <w:rPr>
          <w:ins w:id="1839" w:author="STUBER Denis" w:date="2024-07-24T11:02:00Z"/>
          <w:rFonts w:cs="Calibri"/>
          <w:color w:val="000000" w:themeColor="text1"/>
          <w:sz w:val="24"/>
          <w:szCs w:val="24"/>
          <w:lang w:val="en-US"/>
        </w:rPr>
      </w:pPr>
      <w:r w:rsidRPr="00420DAE">
        <w:rPr>
          <w:rFonts w:cs="Calibri"/>
          <w:b/>
          <w:bCs/>
          <w:color w:val="000000" w:themeColor="text1"/>
          <w:sz w:val="24"/>
          <w:szCs w:val="24"/>
          <w:lang w:val="en-US"/>
        </w:rPr>
        <w:t>WMO No 306, 2022.</w:t>
      </w:r>
      <w:r>
        <w:rPr>
          <w:rFonts w:cs="Calibri"/>
          <w:color w:val="000000" w:themeColor="text1"/>
          <w:sz w:val="24"/>
          <w:szCs w:val="24"/>
          <w:lang w:val="en-US"/>
        </w:rPr>
        <w:t xml:space="preserve"> </w:t>
      </w:r>
      <w:r w:rsidR="000A56C6">
        <w:rPr>
          <w:rFonts w:cs="Calibri"/>
          <w:color w:val="000000" w:themeColor="text1"/>
          <w:sz w:val="24"/>
          <w:szCs w:val="24"/>
          <w:lang w:val="en-US"/>
        </w:rPr>
        <w:t xml:space="preserve">Manual on Codes (April 2020 </w:t>
      </w:r>
      <w:r w:rsidR="002249A3">
        <w:rPr>
          <w:rFonts w:cs="Calibri"/>
          <w:color w:val="000000" w:themeColor="text1"/>
          <w:sz w:val="24"/>
          <w:szCs w:val="24"/>
          <w:lang w:val="en-US"/>
        </w:rPr>
        <w:t>version</w:t>
      </w:r>
      <w:r w:rsidR="00815296">
        <w:rPr>
          <w:rFonts w:cs="Calibri"/>
          <w:color w:val="000000" w:themeColor="text1"/>
          <w:sz w:val="24"/>
          <w:szCs w:val="24"/>
          <w:lang w:val="en-US"/>
        </w:rPr>
        <w:t>,</w:t>
      </w:r>
      <w:r w:rsidR="002249A3">
        <w:rPr>
          <w:rFonts w:cs="Calibri"/>
          <w:color w:val="000000" w:themeColor="text1"/>
          <w:sz w:val="24"/>
          <w:szCs w:val="24"/>
          <w:lang w:val="en-US"/>
        </w:rPr>
        <w:t xml:space="preserve"> containing </w:t>
      </w:r>
      <w:r w:rsidR="00815296">
        <w:rPr>
          <w:rFonts w:cs="Calibri"/>
          <w:color w:val="000000" w:themeColor="text1"/>
          <w:sz w:val="24"/>
          <w:szCs w:val="24"/>
          <w:lang w:val="en-US"/>
        </w:rPr>
        <w:t xml:space="preserve">later </w:t>
      </w:r>
      <w:r w:rsidR="002249A3">
        <w:rPr>
          <w:rFonts w:cs="Calibri"/>
          <w:color w:val="000000" w:themeColor="text1"/>
          <w:sz w:val="24"/>
          <w:szCs w:val="24"/>
          <w:lang w:val="en-US"/>
        </w:rPr>
        <w:t>Fast Track Amendments)</w:t>
      </w:r>
      <w:proofErr w:type="gramStart"/>
      <w:r w:rsidR="00F36EB7">
        <w:rPr>
          <w:rFonts w:cs="Calibri"/>
          <w:color w:val="000000" w:themeColor="text1"/>
          <w:sz w:val="24"/>
          <w:szCs w:val="24"/>
          <w:lang w:val="en-US"/>
        </w:rPr>
        <w:t>, )</w:t>
      </w:r>
      <w:proofErr w:type="gramEnd"/>
      <w:r w:rsidR="00F36EB7">
        <w:rPr>
          <w:rFonts w:cs="Calibri"/>
          <w:color w:val="000000" w:themeColor="text1"/>
          <w:sz w:val="24"/>
          <w:szCs w:val="24"/>
          <w:lang w:val="en-US"/>
        </w:rPr>
        <w:t xml:space="preserve">, specifically Table D, Ref 3 07 075.  </w:t>
      </w:r>
    </w:p>
    <w:p w14:paraId="3D8B17B3" w14:textId="7AE398EE" w:rsidR="007522AF" w:rsidRDefault="007522AF" w:rsidP="00EB3960">
      <w:pPr>
        <w:rPr>
          <w:ins w:id="1840" w:author="STUBER Denis" w:date="2024-07-24T11:02:00Z"/>
          <w:rFonts w:cs="Calibri"/>
          <w:color w:val="000000" w:themeColor="text1"/>
          <w:sz w:val="24"/>
          <w:szCs w:val="24"/>
          <w:lang w:val="en-US"/>
        </w:rPr>
      </w:pPr>
      <w:ins w:id="1841" w:author="STUBER Denis" w:date="2024-07-24T11:02:00Z">
        <w:r>
          <w:rPr>
            <w:rFonts w:cs="Calibri"/>
            <w:color w:val="000000" w:themeColor="text1"/>
            <w:sz w:val="24"/>
            <w:szCs w:val="24"/>
            <w:lang w:val="en-US"/>
          </w:rPr>
          <w:t>WMO-No. 488</w:t>
        </w:r>
      </w:ins>
    </w:p>
    <w:p w14:paraId="086ECD8A" w14:textId="71FCE7A5" w:rsidR="007522AF" w:rsidRDefault="007522AF" w:rsidP="00EB3960">
      <w:pPr>
        <w:rPr>
          <w:ins w:id="1842" w:author="STUBER Denis" w:date="2024-07-24T15:58:00Z"/>
          <w:rFonts w:cs="Calibri"/>
          <w:color w:val="000000" w:themeColor="text1"/>
          <w:sz w:val="24"/>
          <w:szCs w:val="24"/>
          <w:lang w:val="en-US"/>
        </w:rPr>
      </w:pPr>
      <w:ins w:id="1843" w:author="STUBER Denis" w:date="2024-07-24T11:02:00Z">
        <w:r>
          <w:rPr>
            <w:rFonts w:cs="Calibri"/>
            <w:color w:val="000000" w:themeColor="text1"/>
            <w:sz w:val="24"/>
            <w:szCs w:val="24"/>
            <w:lang w:val="en-US"/>
          </w:rPr>
          <w:t>WMO-No</w:t>
        </w:r>
      </w:ins>
      <w:ins w:id="1844" w:author="STUBER Denis" w:date="2024-07-24T11:03:00Z">
        <w:r>
          <w:rPr>
            <w:rFonts w:cs="Calibri"/>
            <w:color w:val="000000" w:themeColor="text1"/>
            <w:sz w:val="24"/>
            <w:szCs w:val="24"/>
            <w:lang w:val="en-US"/>
          </w:rPr>
          <w:t>. 1160</w:t>
        </w:r>
      </w:ins>
      <w:ins w:id="1845" w:author="STUBER Denis" w:date="2024-07-24T16:31:00Z">
        <w:r w:rsidR="00076C18" w:rsidRPr="00076C18">
          <w:rPr>
            <w:lang w:val="en-US"/>
          </w:rPr>
          <w:t xml:space="preserve"> </w:t>
        </w:r>
        <w:r w:rsidR="00076C18" w:rsidRPr="007601F5">
          <w:rPr>
            <w:lang w:val="en-US"/>
          </w:rPr>
          <w:t>Manual on the WMO Integrated Global Observing System</w:t>
        </w:r>
      </w:ins>
    </w:p>
    <w:p w14:paraId="04A6AF1C" w14:textId="77777777" w:rsidR="009F44D2" w:rsidRDefault="005646F2" w:rsidP="005646F2">
      <w:pPr>
        <w:pStyle w:val="Sansinterligne"/>
        <w:rPr>
          <w:ins w:id="1846" w:author="STUBER Denis" w:date="2024-07-24T15:59:00Z"/>
          <w:rFonts w:cstheme="minorHAnsi"/>
          <w:b/>
          <w:i/>
        </w:rPr>
      </w:pPr>
      <w:ins w:id="1847" w:author="STUBER Denis" w:date="2024-07-24T15:58:00Z">
        <w:r w:rsidRPr="00FA4258">
          <w:rPr>
            <w:rFonts w:cstheme="minorHAnsi"/>
            <w:b/>
            <w:i/>
          </w:rPr>
          <w:t>WMO/TD-No.341, 1989, Calculation of monthly and annual 30-year standard normal</w:t>
        </w:r>
      </w:ins>
    </w:p>
    <w:p w14:paraId="099882D8" w14:textId="48992480" w:rsidR="009F44D2" w:rsidRPr="00FA4258" w:rsidRDefault="009F44D2" w:rsidP="009F44D2">
      <w:pPr>
        <w:pStyle w:val="Sansinterligne"/>
        <w:rPr>
          <w:ins w:id="1848" w:author="STUBER Denis" w:date="2024-07-24T15:59:00Z"/>
          <w:b/>
          <w:i/>
        </w:rPr>
      </w:pPr>
      <w:ins w:id="1849" w:author="STUBER Denis" w:date="2024-07-24T15:59:00Z">
        <w:r w:rsidRPr="00FA4258">
          <w:rPr>
            <w:b/>
            <w:i/>
          </w:rPr>
          <w:t xml:space="preserve">WMO-No. 1203, 2017, WMO Guidelines on the Calculation of Climate </w:t>
        </w:r>
        <w:proofErr w:type="spellStart"/>
        <w:r w:rsidRPr="00FA4258">
          <w:rPr>
            <w:b/>
            <w:i/>
          </w:rPr>
          <w:t>Normals</w:t>
        </w:r>
        <w:proofErr w:type="spellEnd"/>
      </w:ins>
    </w:p>
    <w:p w14:paraId="4EF7471A" w14:textId="3E31BC7B" w:rsidR="005646F2" w:rsidRPr="00FA4258" w:rsidRDefault="009F44D2" w:rsidP="005646F2">
      <w:pPr>
        <w:pStyle w:val="Sansinterligne"/>
        <w:rPr>
          <w:ins w:id="1850" w:author="STUBER Denis" w:date="2024-07-24T15:58:00Z"/>
          <w:rFonts w:cstheme="minorHAnsi"/>
          <w:b/>
          <w:i/>
        </w:rPr>
      </w:pPr>
      <w:ins w:id="1851" w:author="STUBER Denis" w:date="2024-07-24T15:59:00Z">
        <w:r>
          <w:rPr>
            <w:rFonts w:cstheme="minorHAnsi"/>
            <w:b/>
            <w:i/>
          </w:rPr>
          <w:t>WMO-No. 100</w:t>
        </w:r>
      </w:ins>
    </w:p>
    <w:p w14:paraId="34C0E296" w14:textId="4F41186B" w:rsidR="005646F2" w:rsidRDefault="00076C18">
      <w:pPr>
        <w:jc w:val="left"/>
        <w:rPr>
          <w:rFonts w:cs="Calibri"/>
          <w:color w:val="000000" w:themeColor="text1"/>
          <w:sz w:val="24"/>
          <w:szCs w:val="24"/>
          <w:lang w:val="en-US"/>
        </w:rPr>
        <w:pPrChange w:id="1852" w:author="STUBER Denis" w:date="2024-07-24T16:30:00Z">
          <w:pPr/>
        </w:pPrChange>
      </w:pPr>
      <w:ins w:id="1853" w:author="STUBER Denis" w:date="2024-07-24T16:30:00Z">
        <w:r w:rsidRPr="007601F5">
          <w:rPr>
            <w:lang w:val="en-US"/>
          </w:rPr>
          <w:br/>
        </w:r>
      </w:ins>
    </w:p>
    <w:p w14:paraId="6F67376A" w14:textId="737E4974" w:rsidR="007D36CD" w:rsidRDefault="00D8389E" w:rsidP="00EB3960">
      <w:pPr>
        <w:rPr>
          <w:ins w:id="1854" w:author="STUBER Denis" w:date="2024-07-24T16:04:00Z"/>
          <w:rFonts w:cs="Calibri"/>
          <w:color w:val="000000" w:themeColor="text1"/>
          <w:sz w:val="24"/>
          <w:szCs w:val="24"/>
          <w:lang w:val="en-US"/>
        </w:rPr>
      </w:pPr>
      <w:r w:rsidRPr="00A26CEF">
        <w:rPr>
          <w:rFonts w:cs="Calibri"/>
          <w:b/>
          <w:bCs/>
          <w:color w:val="000000" w:themeColor="text1"/>
          <w:sz w:val="24"/>
          <w:szCs w:val="24"/>
          <w:lang w:val="en-US"/>
        </w:rPr>
        <w:t>GCOS – 245, 2022</w:t>
      </w:r>
      <w:r>
        <w:rPr>
          <w:rFonts w:cs="Calibri"/>
          <w:color w:val="000000" w:themeColor="text1"/>
          <w:sz w:val="24"/>
          <w:szCs w:val="24"/>
          <w:lang w:val="en-US"/>
        </w:rPr>
        <w:t xml:space="preserve">. </w:t>
      </w:r>
      <w:r w:rsidR="00900028">
        <w:rPr>
          <w:rFonts w:cs="Calibri"/>
          <w:color w:val="000000" w:themeColor="text1"/>
          <w:sz w:val="24"/>
          <w:szCs w:val="24"/>
          <w:lang w:val="en-US"/>
        </w:rPr>
        <w:t xml:space="preserve">The </w:t>
      </w:r>
      <w:r w:rsidR="00A26CEF">
        <w:rPr>
          <w:rFonts w:cs="Calibri"/>
          <w:color w:val="000000" w:themeColor="text1"/>
          <w:sz w:val="24"/>
          <w:szCs w:val="24"/>
          <w:lang w:val="en-US"/>
        </w:rPr>
        <w:t>2022 GCOS ECVs Requirements</w:t>
      </w:r>
    </w:p>
    <w:p w14:paraId="4ED4D4C3" w14:textId="55F30CCA" w:rsidR="009F44D2" w:rsidRDefault="009F44D2" w:rsidP="00EB3960">
      <w:pPr>
        <w:rPr>
          <w:ins w:id="1855" w:author="STUBER Denis" w:date="2024-07-24T16:04:00Z"/>
          <w:rFonts w:ascii="Arial" w:hAnsi="Arial" w:cs="Arial"/>
          <w:b/>
          <w:bCs/>
          <w:color w:val="7030A0"/>
          <w:sz w:val="24"/>
          <w:szCs w:val="24"/>
        </w:rPr>
      </w:pPr>
    </w:p>
    <w:p w14:paraId="683E73F4" w14:textId="34DAB295" w:rsidR="009F44D2" w:rsidRPr="008106BF" w:rsidRDefault="009F44D2" w:rsidP="008106BF">
      <w:pPr>
        <w:autoSpaceDE w:val="0"/>
        <w:autoSpaceDN w:val="0"/>
        <w:adjustRightInd w:val="0"/>
        <w:spacing w:after="0" w:line="240" w:lineRule="auto"/>
        <w:jc w:val="left"/>
        <w:rPr>
          <w:rFonts w:cs="Calibri"/>
          <w:color w:val="000000" w:themeColor="text1"/>
          <w:sz w:val="24"/>
          <w:szCs w:val="24"/>
          <w:lang w:val="en-US"/>
        </w:rPr>
      </w:pPr>
      <w:ins w:id="1856" w:author="STUBER Denis" w:date="2024-07-24T16:04:00Z">
        <w:r w:rsidRPr="008106BF">
          <w:rPr>
            <w:rFonts w:cs="Calibri"/>
            <w:color w:val="000000" w:themeColor="text1"/>
            <w:sz w:val="24"/>
            <w:szCs w:val="24"/>
            <w:lang w:val="en-US"/>
          </w:rPr>
          <w:t>Effects of changes in algorithms used</w:t>
        </w:r>
        <w:r>
          <w:rPr>
            <w:rFonts w:cs="Calibri"/>
            <w:color w:val="000000" w:themeColor="text1"/>
            <w:sz w:val="24"/>
            <w:szCs w:val="24"/>
            <w:lang w:val="en-US"/>
          </w:rPr>
          <w:t xml:space="preserve"> </w:t>
        </w:r>
        <w:r w:rsidRPr="008106BF">
          <w:rPr>
            <w:rFonts w:cs="Calibri"/>
            <w:color w:val="000000" w:themeColor="text1"/>
            <w:sz w:val="24"/>
            <w:szCs w:val="24"/>
            <w:lang w:val="en-US"/>
          </w:rPr>
          <w:t>for the calculation of Australian mean</w:t>
        </w:r>
        <w:r>
          <w:rPr>
            <w:rFonts w:cs="Calibri"/>
            <w:color w:val="000000" w:themeColor="text1"/>
            <w:sz w:val="24"/>
            <w:szCs w:val="24"/>
            <w:lang w:val="en-US"/>
          </w:rPr>
          <w:t xml:space="preserve"> </w:t>
        </w:r>
        <w:r w:rsidRPr="008106BF">
          <w:rPr>
            <w:rFonts w:cs="Calibri"/>
            <w:color w:val="000000" w:themeColor="text1"/>
            <w:sz w:val="24"/>
            <w:szCs w:val="24"/>
            <w:lang w:val="en-US"/>
          </w:rPr>
          <w:t>temperature</w:t>
        </w:r>
        <w:r>
          <w:rPr>
            <w:rFonts w:cs="Calibri"/>
            <w:color w:val="000000" w:themeColor="text1"/>
            <w:sz w:val="24"/>
            <w:szCs w:val="24"/>
            <w:lang w:val="en-US"/>
          </w:rPr>
          <w:t xml:space="preserve">, </w:t>
        </w:r>
        <w:r w:rsidRPr="008106BF">
          <w:rPr>
            <w:rFonts w:cs="Calibri"/>
            <w:color w:val="000000" w:themeColor="text1"/>
            <w:sz w:val="24"/>
            <w:szCs w:val="24"/>
            <w:lang w:val="en-US"/>
          </w:rPr>
          <w:t xml:space="preserve">Blair </w:t>
        </w:r>
        <w:proofErr w:type="spellStart"/>
        <w:r w:rsidRPr="008106BF">
          <w:rPr>
            <w:rFonts w:cs="Calibri"/>
            <w:color w:val="000000" w:themeColor="text1"/>
            <w:sz w:val="24"/>
            <w:szCs w:val="24"/>
            <w:lang w:val="en-US"/>
          </w:rPr>
          <w:t>Trewin</w:t>
        </w:r>
        <w:proofErr w:type="spellEnd"/>
        <w:r>
          <w:rPr>
            <w:rFonts w:cs="Calibri"/>
            <w:color w:val="000000" w:themeColor="text1"/>
            <w:sz w:val="24"/>
            <w:szCs w:val="24"/>
            <w:lang w:val="en-US"/>
          </w:rPr>
          <w:t xml:space="preserve">, </w:t>
        </w:r>
        <w:r w:rsidRPr="008106BF">
          <w:rPr>
            <w:rFonts w:cs="Calibri"/>
            <w:color w:val="000000" w:themeColor="text1"/>
            <w:sz w:val="24"/>
            <w:szCs w:val="24"/>
            <w:lang w:val="en-US"/>
          </w:rPr>
          <w:t>National Climate Centre, Bureau of Meteorology, Australian</w:t>
        </w:r>
        <w:r>
          <w:rPr>
            <w:rFonts w:cs="Calibri"/>
            <w:color w:val="000000" w:themeColor="text1"/>
            <w:sz w:val="24"/>
            <w:szCs w:val="24"/>
            <w:lang w:val="en-US"/>
          </w:rPr>
          <w:t xml:space="preserve">, </w:t>
        </w:r>
        <w:r w:rsidRPr="008106BF">
          <w:rPr>
            <w:rFonts w:cs="Calibri"/>
            <w:color w:val="000000" w:themeColor="text1"/>
            <w:sz w:val="24"/>
            <w:szCs w:val="24"/>
            <w:lang w:val="en-US"/>
          </w:rPr>
          <w:t>(Manuscript received August 2002; revised October 2003)</w:t>
        </w:r>
        <w:r>
          <w:rPr>
            <w:rFonts w:cs="Calibri"/>
            <w:color w:val="000000" w:themeColor="text1"/>
            <w:sz w:val="24"/>
            <w:szCs w:val="24"/>
            <w:lang w:val="en-US"/>
          </w:rPr>
          <w:t xml:space="preserve"> </w:t>
        </w:r>
      </w:ins>
      <w:ins w:id="1857" w:author="STUBER Denis" w:date="2024-07-24T16:05:00Z">
        <w:r>
          <w:fldChar w:fldCharType="begin"/>
        </w:r>
        <w:r>
          <w:instrText xml:space="preserve"> HYPERLINK "http://www.bom.gov.au/jshess/docs/2004/trewin_hres.pdf" </w:instrText>
        </w:r>
        <w:r>
          <w:fldChar w:fldCharType="separate"/>
        </w:r>
        <w:r w:rsidRPr="00427052">
          <w:rPr>
            <w:rStyle w:val="Lienhypertexte"/>
          </w:rPr>
          <w:t>http://www.bom.gov.au/jshess/docs/2004/trewin_hres.pdf</w:t>
        </w:r>
        <w:r>
          <w:rPr>
            <w:rStyle w:val="Lienhypertexte"/>
          </w:rPr>
          <w:fldChar w:fldCharType="end"/>
        </w:r>
      </w:ins>
    </w:p>
    <w:sectPr w:rsidR="009F44D2" w:rsidRPr="008106BF">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UBER Denis" w:date="2024-07-22T14:45:00Z" w:initials="SD">
    <w:p w14:paraId="40EA5D70" w14:textId="7548D946" w:rsidR="00813CFA" w:rsidRDefault="00813CFA">
      <w:pPr>
        <w:pStyle w:val="Commentaire"/>
      </w:pPr>
      <w:r>
        <w:rPr>
          <w:rStyle w:val="Marquedecommentaire"/>
        </w:rPr>
        <w:annotationRef/>
      </w:r>
      <w:r>
        <w:t>In case of modification of the BUFR template no specific template is here given</w:t>
      </w:r>
    </w:p>
  </w:comment>
  <w:comment w:id="48" w:author="Blair Trewin" w:date="2024-06-19T11:53:00Z" w:initials="BT">
    <w:p w14:paraId="5F00D936" w14:textId="77777777" w:rsidR="00813CFA" w:rsidRDefault="00813CFA" w:rsidP="00C26DC4">
      <w:pPr>
        <w:pStyle w:val="Commentaire"/>
        <w:jc w:val="left"/>
      </w:pPr>
      <w:r>
        <w:rPr>
          <w:rStyle w:val="Marquedecommentaire"/>
        </w:rPr>
        <w:annotationRef/>
      </w:r>
      <w:r>
        <w:t xml:space="preserve">Note that in some countries this will vary seasonally with the use of summer/daylight savings time (some countries keep the same UTC time all year for the climatological day, others keep the same local time so a 1-hour shift in UTC). </w:t>
      </w:r>
    </w:p>
  </w:comment>
  <w:comment w:id="49" w:author="STUBER Denis" w:date="2024-07-22T12:02:00Z" w:initials="SD">
    <w:p w14:paraId="2C42FAD0" w14:textId="65B3047A" w:rsidR="00813CFA" w:rsidRDefault="00813CFA" w:rsidP="002673C3">
      <w:pPr>
        <w:rPr>
          <w:b/>
          <w:bCs/>
          <w:color w:val="221E1F"/>
          <w:sz w:val="20"/>
          <w:szCs w:val="20"/>
        </w:rPr>
      </w:pPr>
      <w:r>
        <w:rPr>
          <w:rStyle w:val="Marquedecommentaire"/>
        </w:rPr>
        <w:annotationRef/>
      </w:r>
      <w:r>
        <w:t xml:space="preserve">That is true even if WMO does not recommend this practice. See </w:t>
      </w:r>
      <w:r>
        <w:rPr>
          <w:color w:val="221E1F"/>
          <w:sz w:val="20"/>
          <w:szCs w:val="20"/>
        </w:rPr>
        <w:t xml:space="preserve">3.7.4 </w:t>
      </w:r>
      <w:r>
        <w:rPr>
          <w:b/>
          <w:bCs/>
          <w:color w:val="221E1F"/>
          <w:sz w:val="20"/>
          <w:szCs w:val="20"/>
        </w:rPr>
        <w:t xml:space="preserve">Operation of stations </w:t>
      </w:r>
    </w:p>
    <w:p w14:paraId="209CD827" w14:textId="5DAAEA05" w:rsidR="00813CFA" w:rsidRDefault="00813CFA" w:rsidP="002673C3">
      <w:pPr>
        <w:rPr>
          <w:color w:val="221E1F"/>
          <w:sz w:val="20"/>
          <w:szCs w:val="20"/>
        </w:rPr>
      </w:pPr>
      <w:r>
        <w:rPr>
          <w:color w:val="221E1F"/>
          <w:sz w:val="20"/>
          <w:szCs w:val="20"/>
        </w:rPr>
        <w:t xml:space="preserve">“Each Member should arrange for observations at climatological stations to be made at fixed hours, according to a standard time, UTC or other. These times </w:t>
      </w:r>
      <w:r w:rsidRPr="00953007">
        <w:rPr>
          <w:b/>
          <w:color w:val="221E1F"/>
          <w:sz w:val="20"/>
          <w:szCs w:val="20"/>
        </w:rPr>
        <w:t>should</w:t>
      </w:r>
      <w:r>
        <w:rPr>
          <w:color w:val="221E1F"/>
          <w:sz w:val="20"/>
          <w:szCs w:val="20"/>
        </w:rPr>
        <w:t xml:space="preserve"> remain unchanged throughout the year, regardless of the introduction of daylight-saving time by the authorities, namely in summer and winter.” From Guide to the Global Observing System WMO-No. 488.</w:t>
      </w:r>
    </w:p>
    <w:p w14:paraId="7C85B901" w14:textId="77777777" w:rsidR="00813CFA" w:rsidRPr="00C640F9" w:rsidRDefault="00813CFA" w:rsidP="00C640F9">
      <w:pPr>
        <w:rPr>
          <w:color w:val="221E1F"/>
          <w:sz w:val="20"/>
          <w:szCs w:val="20"/>
        </w:rPr>
      </w:pPr>
      <w:r w:rsidRPr="00C640F9">
        <w:rPr>
          <w:color w:val="221E1F"/>
          <w:sz w:val="20"/>
          <w:szCs w:val="20"/>
        </w:rPr>
        <w:t xml:space="preserve">And </w:t>
      </w:r>
      <w:proofErr w:type="gramStart"/>
      <w:r w:rsidRPr="00C640F9">
        <w:rPr>
          <w:color w:val="221E1F"/>
          <w:sz w:val="20"/>
          <w:szCs w:val="20"/>
        </w:rPr>
        <w:t>also</w:t>
      </w:r>
      <w:proofErr w:type="gramEnd"/>
      <w:r w:rsidRPr="00C640F9">
        <w:rPr>
          <w:color w:val="221E1F"/>
          <w:sz w:val="20"/>
          <w:szCs w:val="20"/>
        </w:rPr>
        <w:t xml:space="preserve"> the Manual on WIGOS (WMO-No. 1160) under “Observations for climate applications” (Appendix 5.1 of Chapter 5 – Attributes specific to the Global Observing System of World Weather Watch):</w:t>
      </w:r>
    </w:p>
    <w:p w14:paraId="31176010" w14:textId="77777777" w:rsidR="00813CFA" w:rsidRPr="00C640F9" w:rsidRDefault="00813CFA" w:rsidP="00C640F9">
      <w:pPr>
        <w:spacing w:after="0" w:line="240" w:lineRule="auto"/>
        <w:jc w:val="left"/>
        <w:rPr>
          <w:color w:val="221E1F"/>
          <w:sz w:val="20"/>
          <w:szCs w:val="20"/>
        </w:rPr>
      </w:pPr>
      <w:r w:rsidRPr="00C640F9">
        <w:rPr>
          <w:color w:val="221E1F"/>
          <w:sz w:val="20"/>
          <w:szCs w:val="20"/>
        </w:rPr>
        <w:t>Observations for climate applications</w:t>
      </w:r>
    </w:p>
    <w:p w14:paraId="5682A54C" w14:textId="77777777" w:rsidR="00813CFA" w:rsidRPr="00C640F9" w:rsidRDefault="00813CFA" w:rsidP="00C640F9">
      <w:pPr>
        <w:spacing w:after="0" w:line="240" w:lineRule="auto"/>
        <w:jc w:val="left"/>
        <w:rPr>
          <w:color w:val="221E1F"/>
          <w:sz w:val="20"/>
          <w:szCs w:val="20"/>
        </w:rPr>
      </w:pPr>
      <w:r w:rsidRPr="00C640F9">
        <w:rPr>
          <w:color w:val="221E1F"/>
          <w:sz w:val="20"/>
          <w:szCs w:val="20"/>
        </w:rPr>
        <w:t xml:space="preserve">5.1.12 Members making observations for climate applications </w:t>
      </w:r>
      <w:r w:rsidRPr="00C640F9">
        <w:rPr>
          <w:b/>
          <w:color w:val="221E1F"/>
          <w:sz w:val="20"/>
          <w:szCs w:val="20"/>
        </w:rPr>
        <w:t>should</w:t>
      </w:r>
      <w:r w:rsidRPr="00C640F9">
        <w:rPr>
          <w:color w:val="221E1F"/>
          <w:sz w:val="20"/>
          <w:szCs w:val="20"/>
        </w:rPr>
        <w:t xml:space="preserve"> ensure that observations are made at fixed times, according to either UTC or Local Mean Time, which remain unchanged throughout the year. </w:t>
      </w:r>
    </w:p>
    <w:p w14:paraId="6D0C4500" w14:textId="77777777" w:rsidR="00813CFA" w:rsidRPr="00C640F9" w:rsidRDefault="00813CFA" w:rsidP="00C640F9">
      <w:pPr>
        <w:spacing w:after="0" w:line="240" w:lineRule="auto"/>
        <w:jc w:val="left"/>
        <w:rPr>
          <w:color w:val="221E1F"/>
          <w:sz w:val="20"/>
          <w:szCs w:val="20"/>
        </w:rPr>
      </w:pPr>
      <w:r w:rsidRPr="00C640F9">
        <w:rPr>
          <w:color w:val="221E1F"/>
          <w:sz w:val="20"/>
          <w:szCs w:val="20"/>
        </w:rPr>
        <w:t>Note: When changing to daylight saving time, also known as summer time, observations shall be made one hour later on the local clock.</w:t>
      </w:r>
    </w:p>
    <w:p w14:paraId="00E0A15B" w14:textId="5843FC3F" w:rsidR="00813CFA" w:rsidRPr="00C640F9" w:rsidRDefault="00813CFA" w:rsidP="002673C3">
      <w:pPr>
        <w:rPr>
          <w:color w:val="221E1F"/>
          <w:sz w:val="20"/>
          <w:szCs w:val="20"/>
        </w:rPr>
      </w:pPr>
    </w:p>
    <w:p w14:paraId="011EB84A" w14:textId="419C8264" w:rsidR="00813CFA" w:rsidRPr="00C640F9" w:rsidRDefault="00813CFA">
      <w:pPr>
        <w:pStyle w:val="Commentaire"/>
        <w:rPr>
          <w:color w:val="221E1F"/>
        </w:rPr>
      </w:pPr>
    </w:p>
  </w:comment>
  <w:comment w:id="43" w:author="STUBER Denis" w:date="2024-07-22T14:30:00Z" w:initials="SD">
    <w:p w14:paraId="0CF477C0" w14:textId="322F1412" w:rsidR="00813CFA" w:rsidRDefault="00813CFA">
      <w:pPr>
        <w:pStyle w:val="Commentaire"/>
      </w:pPr>
      <w:r>
        <w:rPr>
          <w:rStyle w:val="Marquedecommentaire"/>
        </w:rPr>
        <w:annotationRef/>
      </w:r>
      <w:r>
        <w:t>This information as to be discussed. It is so far not included into the DAYCLI report. The time periods for each parameter is known but not the definition of the climatological day to which are assigned, at the national level, the different parameters.</w:t>
      </w:r>
    </w:p>
  </w:comment>
  <w:comment w:id="54" w:author="STUBER Denis" w:date="2024-07-22T16:23:00Z" w:initials="SD">
    <w:p w14:paraId="49196585" w14:textId="5758D66F" w:rsidR="00813CFA" w:rsidRPr="00A2410F" w:rsidRDefault="00813CFA" w:rsidP="00E64E01">
      <w:pPr>
        <w:spacing w:after="0" w:line="240" w:lineRule="auto"/>
        <w:rPr>
          <w:rFonts w:asciiTheme="minorHAnsi" w:hAnsiTheme="minorHAnsi" w:cstheme="minorHAnsi"/>
        </w:rPr>
      </w:pPr>
      <w:r>
        <w:rPr>
          <w:rStyle w:val="Marquedecommentaire"/>
        </w:rPr>
        <w:annotationRef/>
      </w:r>
      <w:r w:rsidRPr="00A2410F">
        <w:rPr>
          <w:rFonts w:asciiTheme="minorHAnsi" w:hAnsiTheme="minorHAnsi" w:cstheme="minorHAnsi"/>
          <w:b/>
        </w:rPr>
        <w:t>Dave Berry</w:t>
      </w:r>
      <w:r w:rsidRPr="00A2410F">
        <w:rPr>
          <w:rFonts w:asciiTheme="minorHAnsi" w:hAnsiTheme="minorHAnsi" w:cstheme="minorHAnsi"/>
        </w:rPr>
        <w:t xml:space="preserve">: </w:t>
      </w:r>
      <w:r w:rsidRPr="003472F7">
        <w:rPr>
          <w:rFonts w:asciiTheme="minorHAnsi" w:eastAsia="Times New Roman" w:hAnsiTheme="minorHAnsi" w:cstheme="minorHAnsi"/>
          <w:sz w:val="24"/>
          <w:szCs w:val="24"/>
        </w:rPr>
        <w:t>If a country</w:t>
      </w:r>
      <w:r w:rsidRPr="00A2410F">
        <w:rPr>
          <w:rFonts w:asciiTheme="minorHAnsi" w:eastAsia="Times New Roman" w:hAnsiTheme="minorHAnsi" w:cstheme="minorHAnsi"/>
          <w:sz w:val="24"/>
          <w:szCs w:val="24"/>
        </w:rPr>
        <w:t xml:space="preserve"> [</w:t>
      </w:r>
      <w:r w:rsidRPr="00A2410F">
        <w:rPr>
          <w:rFonts w:asciiTheme="minorHAnsi" w:eastAsia="Times New Roman" w:hAnsiTheme="minorHAnsi" w:cstheme="minorHAnsi"/>
          <w:b/>
          <w:color w:val="4472C4" w:themeColor="accent1"/>
          <w:sz w:val="24"/>
          <w:szCs w:val="24"/>
        </w:rPr>
        <w:t>Station</w:t>
      </w:r>
      <w:r w:rsidRPr="00A2410F">
        <w:rPr>
          <w:rFonts w:asciiTheme="minorHAnsi" w:eastAsia="Times New Roman" w:hAnsiTheme="minorHAnsi" w:cstheme="minorHAnsi"/>
          <w:sz w:val="24"/>
          <w:szCs w:val="24"/>
        </w:rPr>
        <w:t>]</w:t>
      </w:r>
      <w:r w:rsidRPr="003472F7">
        <w:rPr>
          <w:rFonts w:asciiTheme="minorHAnsi" w:eastAsia="Times New Roman" w:hAnsiTheme="minorHAnsi" w:cstheme="minorHAnsi"/>
          <w:sz w:val="24"/>
          <w:szCs w:val="24"/>
        </w:rPr>
        <w:t xml:space="preserve"> observes DST then this is already accommodated within the BUFR template through the reporting of the time period (UTC) for each observation </w:t>
      </w:r>
      <w:r w:rsidRPr="003472F7">
        <w:rPr>
          <w:rFonts w:asciiTheme="minorHAnsi" w:eastAsia="Times New Roman" w:hAnsiTheme="minorHAnsi" w:cstheme="minorHAnsi"/>
          <w:b/>
          <w:bCs/>
          <w:color w:val="4472C4"/>
          <w:sz w:val="24"/>
          <w:szCs w:val="24"/>
        </w:rPr>
        <w:t>[Agree]</w:t>
      </w:r>
      <w:r w:rsidRPr="003472F7">
        <w:rPr>
          <w:rFonts w:asciiTheme="minorHAnsi" w:eastAsia="Times New Roman" w:hAnsiTheme="minorHAnsi" w:cstheme="minorHAnsi"/>
          <w:sz w:val="24"/>
          <w:szCs w:val="24"/>
        </w:rPr>
        <w:t>. This can be implemented mid-month as each day is reported as a separate subset within a file</w:t>
      </w:r>
      <w:r w:rsidRPr="00A2410F">
        <w:rPr>
          <w:rFonts w:asciiTheme="minorHAnsi" w:eastAsia="Times New Roman" w:hAnsiTheme="minorHAnsi" w:cstheme="minorHAnsi"/>
          <w:sz w:val="24"/>
          <w:szCs w:val="24"/>
        </w:rPr>
        <w:t xml:space="preserve"> [I do not understand this last sentence</w:t>
      </w:r>
      <w:proofErr w:type="gramStart"/>
      <w:r w:rsidRPr="00A2410F">
        <w:rPr>
          <w:rFonts w:asciiTheme="minorHAnsi" w:eastAsia="Times New Roman" w:hAnsiTheme="minorHAnsi" w:cstheme="minorHAnsi"/>
          <w:sz w:val="24"/>
          <w:szCs w:val="24"/>
        </w:rPr>
        <w:t>] .</w:t>
      </w:r>
      <w:proofErr w:type="gramEnd"/>
      <w:r>
        <w:rPr>
          <w:rFonts w:asciiTheme="minorHAnsi" w:eastAsia="Times New Roman" w:hAnsiTheme="minorHAnsi" w:cstheme="minorHAnsi"/>
          <w:sz w:val="24"/>
          <w:szCs w:val="24"/>
        </w:rPr>
        <w:br/>
      </w:r>
      <w:r w:rsidRPr="00A2410F">
        <w:rPr>
          <w:rFonts w:asciiTheme="minorHAnsi" w:eastAsia="Times New Roman" w:hAnsiTheme="minorHAnsi" w:cstheme="minorHAnsi"/>
          <w:sz w:val="24"/>
          <w:szCs w:val="24"/>
        </w:rPr>
        <w:br/>
      </w:r>
      <w:r w:rsidRPr="002A1E80">
        <w:rPr>
          <w:rFonts w:asciiTheme="minorHAnsi" w:eastAsia="Times New Roman" w:hAnsiTheme="minorHAnsi" w:cstheme="minorHAnsi"/>
          <w:b/>
          <w:sz w:val="24"/>
          <w:szCs w:val="24"/>
        </w:rPr>
        <w:t>Denis STUBER:</w:t>
      </w:r>
      <w:r w:rsidRPr="00A2410F">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The time periods over which the parameters are reported are for the all month. And not for each day. For Daylight Saving Time (DST) it appears twice in a year and not at the beginning of a month. </w:t>
      </w:r>
      <w:proofErr w:type="gramStart"/>
      <w:r>
        <w:rPr>
          <w:rFonts w:asciiTheme="minorHAnsi" w:eastAsia="Times New Roman" w:hAnsiTheme="minorHAnsi" w:cstheme="minorHAnsi"/>
          <w:sz w:val="24"/>
          <w:szCs w:val="24"/>
        </w:rPr>
        <w:t>So</w:t>
      </w:r>
      <w:proofErr w:type="gramEnd"/>
      <w:r>
        <w:rPr>
          <w:rFonts w:asciiTheme="minorHAnsi" w:eastAsia="Times New Roman" w:hAnsiTheme="minorHAnsi" w:cstheme="minorHAnsi"/>
          <w:sz w:val="24"/>
          <w:szCs w:val="24"/>
        </w:rPr>
        <w:t xml:space="preserve"> we will need either to add the time period to each day or to precise for which periods of the year we have DST.</w:t>
      </w:r>
    </w:p>
  </w:comment>
  <w:comment w:id="61" w:author="Blair Trewin" w:date="2024-06-19T11:55:00Z" w:initials="BT">
    <w:p w14:paraId="712C6BA8" w14:textId="77777777" w:rsidR="00813CFA" w:rsidRDefault="00813CFA" w:rsidP="00EB5E21">
      <w:pPr>
        <w:pStyle w:val="Commentaire"/>
        <w:jc w:val="left"/>
      </w:pPr>
      <w:r>
        <w:rPr>
          <w:rStyle w:val="Marquedecommentaire"/>
        </w:rPr>
        <w:annotationRef/>
      </w:r>
      <w:r>
        <w:t>Not sure ‘homogeneous’ is quite the right word here. ‘Standardised’?</w:t>
      </w:r>
    </w:p>
  </w:comment>
  <w:comment w:id="62" w:author="STUBER Denis" w:date="2024-07-24T11:24:00Z" w:initials="SD">
    <w:p w14:paraId="062736DF" w14:textId="45E9E3E6" w:rsidR="00813CFA" w:rsidRDefault="00813CFA">
      <w:pPr>
        <w:pStyle w:val="Commentaire"/>
      </w:pPr>
      <w:r>
        <w:rPr>
          <w:rStyle w:val="Marquedecommentaire"/>
        </w:rPr>
        <w:annotationRef/>
      </w:r>
      <w:r>
        <w:t>We could modify this sentence by:”</w:t>
      </w:r>
      <w:r w:rsidRPr="00526433">
        <w:t xml:space="preserve"> </w:t>
      </w:r>
      <w:r>
        <w:t>It</w:t>
      </w:r>
      <w:r w:rsidRPr="00F8009B">
        <w:t xml:space="preserve"> propose</w:t>
      </w:r>
      <w:r>
        <w:t>s</w:t>
      </w:r>
      <w:r w:rsidRPr="00F8009B">
        <w:t xml:space="preserve"> a basic framework on data quality coding that can eventually </w:t>
      </w:r>
      <w:r>
        <w:t xml:space="preserve">later </w:t>
      </w:r>
      <w:r w:rsidRPr="00F8009B">
        <w:t xml:space="preserve">evolve </w:t>
      </w:r>
      <w:r>
        <w:t>into a more general use”</w:t>
      </w:r>
    </w:p>
  </w:comment>
  <w:comment w:id="74" w:author="Blair Trewin" w:date="2024-06-19T11:55:00Z" w:initials="BT">
    <w:p w14:paraId="40F34EC2" w14:textId="77777777" w:rsidR="00813CFA" w:rsidRDefault="00813CFA" w:rsidP="00D74640">
      <w:pPr>
        <w:pStyle w:val="Commentaire"/>
        <w:jc w:val="left"/>
      </w:pPr>
      <w:r>
        <w:rPr>
          <w:rStyle w:val="Marquedecommentaire"/>
        </w:rPr>
        <w:annotationRef/>
      </w:r>
      <w:r>
        <w:t>In principle, I would have thought any that are reporting a CLIMAT.</w:t>
      </w:r>
    </w:p>
  </w:comment>
  <w:comment w:id="71" w:author="STUBER Denis" w:date="2024-07-22T15:05:00Z" w:initials="SD">
    <w:p w14:paraId="25262FCD" w14:textId="77777777" w:rsidR="00813CFA" w:rsidRPr="003472F7" w:rsidRDefault="00813CFA" w:rsidP="00953007">
      <w:pPr>
        <w:spacing w:after="0" w:line="240" w:lineRule="auto"/>
      </w:pPr>
      <w:r>
        <w:rPr>
          <w:rStyle w:val="Marquedecommentaire"/>
        </w:rPr>
        <w:annotationRef/>
      </w:r>
      <w:r w:rsidRPr="00A06030">
        <w:rPr>
          <w:b/>
        </w:rPr>
        <w:t>Dave Berry</w:t>
      </w:r>
      <w:r>
        <w:t xml:space="preserve">: </w:t>
      </w:r>
      <w:r w:rsidRPr="003472F7">
        <w:t>The stations that should report DAYCLI are specified in the Manual on WIGOS (WMO-No. 1160) under “Observations for climate applications” (Appendix 5.1 of Chapter 5 – Attributes specific to the Global Observing System of World Weather Watch):</w:t>
      </w:r>
    </w:p>
    <w:p w14:paraId="450496C7" w14:textId="77777777" w:rsidR="00813CFA" w:rsidRPr="003472F7" w:rsidRDefault="00813CFA" w:rsidP="00953007">
      <w:pPr>
        <w:spacing w:after="0" w:line="240" w:lineRule="auto"/>
      </w:pPr>
      <w:r w:rsidRPr="003472F7">
        <w:t>Observations for climate applications</w:t>
      </w:r>
    </w:p>
    <w:p w14:paraId="57F9B03C" w14:textId="77777777" w:rsidR="00813CFA" w:rsidRDefault="00813CFA" w:rsidP="00953007">
      <w:pPr>
        <w:pStyle w:val="Commentaire"/>
        <w:rPr>
          <w:sz w:val="22"/>
          <w:szCs w:val="22"/>
        </w:rPr>
      </w:pPr>
      <w:r w:rsidRPr="003472F7">
        <w:rPr>
          <w:sz w:val="22"/>
          <w:szCs w:val="22"/>
        </w:rPr>
        <w:t>5.1.8 Each Member shall establish and maintain at least one reference climatological station.</w:t>
      </w:r>
    </w:p>
    <w:p w14:paraId="44064096" w14:textId="00A79F3E" w:rsidR="00813CFA" w:rsidRDefault="00813CFA" w:rsidP="00953007">
      <w:pPr>
        <w:pStyle w:val="Commentaire"/>
        <w:rPr>
          <w:sz w:val="22"/>
          <w:szCs w:val="22"/>
        </w:rPr>
      </w:pPr>
      <w:r>
        <w:rPr>
          <w:b/>
          <w:sz w:val="22"/>
          <w:szCs w:val="22"/>
        </w:rPr>
        <w:br/>
      </w:r>
      <w:r w:rsidRPr="00A06030">
        <w:rPr>
          <w:b/>
          <w:sz w:val="22"/>
          <w:szCs w:val="22"/>
        </w:rPr>
        <w:t>Denis Stuber</w:t>
      </w:r>
      <w:r w:rsidRPr="00A06030">
        <w:rPr>
          <w:sz w:val="22"/>
          <w:szCs w:val="22"/>
        </w:rPr>
        <w:t xml:space="preserve">: </w:t>
      </w:r>
      <w:r w:rsidRPr="003472F7">
        <w:rPr>
          <w:sz w:val="22"/>
          <w:szCs w:val="22"/>
        </w:rPr>
        <w:t>I would say that the WMO objective would be to maintain a high number of stations reporting CLIMAT and DAYCLI messages. And, above all, not to regress. The information in WMO-No. 1160</w:t>
      </w:r>
      <w:r>
        <w:rPr>
          <w:sz w:val="22"/>
          <w:szCs w:val="22"/>
        </w:rPr>
        <w:t xml:space="preserve">, </w:t>
      </w:r>
      <w:r w:rsidRPr="00A06030">
        <w:rPr>
          <w:b/>
          <w:sz w:val="22"/>
          <w:szCs w:val="22"/>
        </w:rPr>
        <w:t>at least 1 reference climatological station</w:t>
      </w:r>
      <w:r>
        <w:rPr>
          <w:sz w:val="22"/>
          <w:szCs w:val="22"/>
        </w:rPr>
        <w:t>,</w:t>
      </w:r>
      <w:r w:rsidRPr="003472F7">
        <w:rPr>
          <w:sz w:val="22"/>
          <w:szCs w:val="22"/>
        </w:rPr>
        <w:t xml:space="preserve"> appears not enough and will make it impossible to maintain the current number of stations with a CLIMAT report</w:t>
      </w:r>
      <w:r w:rsidRPr="00A06030">
        <w:rPr>
          <w:sz w:val="22"/>
          <w:szCs w:val="22"/>
        </w:rPr>
        <w:t xml:space="preserve"> </w:t>
      </w:r>
      <w:r w:rsidRPr="003472F7">
        <w:rPr>
          <w:sz w:val="22"/>
          <w:szCs w:val="22"/>
        </w:rPr>
        <w:t xml:space="preserve">ambitious </w:t>
      </w:r>
      <w:r>
        <w:rPr>
          <w:sz w:val="22"/>
          <w:szCs w:val="22"/>
        </w:rPr>
        <w:t>(see the deprecated Regional Basic Climatological Network RBCN)</w:t>
      </w:r>
      <w:r w:rsidRPr="003472F7">
        <w:rPr>
          <w:sz w:val="22"/>
          <w:szCs w:val="22"/>
        </w:rPr>
        <w:t>. This may even encourage members to stop sending CLIMAT messages</w:t>
      </w:r>
      <w:r>
        <w:rPr>
          <w:sz w:val="22"/>
          <w:szCs w:val="22"/>
        </w:rPr>
        <w:t>.</w:t>
      </w:r>
    </w:p>
    <w:p w14:paraId="599E37A5" w14:textId="60333C75" w:rsidR="00813CFA" w:rsidRPr="003472F7" w:rsidRDefault="00813CFA" w:rsidP="00D936DD">
      <w:pPr>
        <w:spacing w:after="0" w:line="240" w:lineRule="auto"/>
      </w:pPr>
      <w:r>
        <w:t xml:space="preserve">Also, </w:t>
      </w:r>
      <w:r w:rsidRPr="003472F7">
        <w:t xml:space="preserve">as RBCN and CLIMAT© are deprecated, how to know with OSCAR the list of all stations that are supposed to send the DAYCLI or the CLIMAT message?  That is also the question of the DWD (GPCC, See Elke e-mail). </w:t>
      </w:r>
      <w:r>
        <w:t>It seems that t</w:t>
      </w:r>
      <w:r w:rsidRPr="003472F7">
        <w:t xml:space="preserve">he only way is to look at the production of each station and each parameter (?) and specify that the reporting is made through a CLIMAT report </w:t>
      </w:r>
      <w:r>
        <w:t xml:space="preserve">or a DAYCLI </w:t>
      </w:r>
      <w:proofErr w:type="gramStart"/>
      <w:r>
        <w:t xml:space="preserve">report </w:t>
      </w:r>
      <w:r w:rsidRPr="003472F7">
        <w:t>!</w:t>
      </w:r>
      <w:proofErr w:type="gramEnd"/>
      <w:r w:rsidRPr="003472F7">
        <w:t xml:space="preserve"> This is not ideal above all because no one or very few NMHSs have already given so in-depth information to OSCAR (As far as I know...).</w:t>
      </w:r>
    </w:p>
    <w:p w14:paraId="582317B0" w14:textId="615D13B9" w:rsidR="00813CFA" w:rsidRPr="00A06030" w:rsidRDefault="00813CFA" w:rsidP="00953007">
      <w:pPr>
        <w:pStyle w:val="Commentaire"/>
        <w:rPr>
          <w:sz w:val="22"/>
          <w:szCs w:val="22"/>
        </w:rPr>
      </w:pPr>
    </w:p>
    <w:p w14:paraId="4E327266" w14:textId="44DBEC55" w:rsidR="00813CFA" w:rsidRPr="00A06030" w:rsidRDefault="00813CFA" w:rsidP="00953007">
      <w:pPr>
        <w:pStyle w:val="Commentaire"/>
        <w:rPr>
          <w:sz w:val="22"/>
          <w:szCs w:val="22"/>
        </w:rPr>
      </w:pPr>
    </w:p>
  </w:comment>
  <w:comment w:id="162" w:author="STUBER Denis" w:date="2024-04-09T11:09:00Z" w:initials="SD">
    <w:p w14:paraId="5C6CBEC0" w14:textId="24585C70" w:rsidR="00813CFA" w:rsidRDefault="00813CFA">
      <w:pPr>
        <w:pStyle w:val="Commentaire"/>
      </w:pPr>
      <w:r>
        <w:rPr>
          <w:rStyle w:val="Marquedecommentaire"/>
        </w:rPr>
        <w:annotationRef/>
      </w:r>
      <w:r>
        <w:t xml:space="preserve">This adding into the BUFR should be discussed </w:t>
      </w:r>
    </w:p>
  </w:comment>
  <w:comment w:id="163" w:author="Blair Trewin" w:date="2024-06-19T11:58:00Z" w:initials="BT">
    <w:p w14:paraId="0A33C12C" w14:textId="77777777" w:rsidR="00813CFA" w:rsidRDefault="00813CFA" w:rsidP="00292553">
      <w:pPr>
        <w:pStyle w:val="Commentaire"/>
        <w:jc w:val="left"/>
      </w:pPr>
      <w:r>
        <w:rPr>
          <w:rStyle w:val="Marquedecommentaire"/>
        </w:rPr>
        <w:annotationRef/>
      </w:r>
      <w:r>
        <w:t xml:space="preserve">I think that it’s better done that way than through other metadata given the potential for variations between variables and between seasons. </w:t>
      </w:r>
    </w:p>
  </w:comment>
  <w:comment w:id="170" w:author="STUBER Denis" w:date="2024-07-22T16:46:00Z" w:initials="SD">
    <w:p w14:paraId="7B15AB4A" w14:textId="19D0F730" w:rsidR="00813CFA" w:rsidRDefault="00813CFA">
      <w:pPr>
        <w:pStyle w:val="Commentaire"/>
      </w:pPr>
      <w:r>
        <w:rPr>
          <w:rStyle w:val="Marquedecommentaire"/>
        </w:rPr>
        <w:annotationRef/>
      </w:r>
      <w:r>
        <w:t xml:space="preserve">That may also inform about the </w:t>
      </w:r>
      <w:proofErr w:type="gramStart"/>
      <w:r>
        <w:t>Daylight Saving</w:t>
      </w:r>
      <w:proofErr w:type="gramEnd"/>
      <w:r>
        <w:t xml:space="preserve"> Time</w:t>
      </w:r>
    </w:p>
  </w:comment>
  <w:comment w:id="177" w:author="Blair Trewin" w:date="2024-06-19T13:55:00Z" w:initials="BT">
    <w:p w14:paraId="0A45C9C1" w14:textId="77777777" w:rsidR="00813CFA" w:rsidRDefault="00813CFA" w:rsidP="0042566A">
      <w:pPr>
        <w:pStyle w:val="Commentaire"/>
        <w:jc w:val="left"/>
      </w:pPr>
      <w:r>
        <w:rPr>
          <w:rStyle w:val="Marquedecommentaire"/>
        </w:rPr>
        <w:annotationRef/>
      </w:r>
      <w:r>
        <w:t xml:space="preserve">I’ve done a fair bit of rewriting of this section, partly because I think some of the detail is a distraction, and some is looking like we’re trying to mandate a midnight-midnight climatological day (which I think is undesirable on both practicality and homogeneity grounds). </w:t>
      </w:r>
    </w:p>
  </w:comment>
  <w:comment w:id="208" w:author="Blair Trewin" w:date="2024-06-19T13:57:00Z" w:initials="BT">
    <w:p w14:paraId="4227476C" w14:textId="77777777" w:rsidR="00813CFA" w:rsidRDefault="00813CFA" w:rsidP="002D62E5">
      <w:pPr>
        <w:pStyle w:val="Commentaire"/>
        <w:jc w:val="left"/>
      </w:pPr>
      <w:r>
        <w:rPr>
          <w:rStyle w:val="Marquedecommentaire"/>
        </w:rPr>
        <w:annotationRef/>
      </w:r>
      <w:r>
        <w:t xml:space="preserve">I’m not sure what this is meant to mean, as further down we give examples where different climatological days are used for different variables. </w:t>
      </w:r>
    </w:p>
  </w:comment>
  <w:comment w:id="209" w:author="STUBER Denis" w:date="2024-07-24T11:33:00Z" w:initials="SD">
    <w:p w14:paraId="66E9377B" w14:textId="620ED1AD" w:rsidR="00813CFA" w:rsidRDefault="00813CFA">
      <w:pPr>
        <w:pStyle w:val="Commentaire"/>
      </w:pPr>
      <w:r>
        <w:rPr>
          <w:rStyle w:val="Marquedecommentaire"/>
        </w:rPr>
        <w:annotationRef/>
      </w:r>
      <w:r>
        <w:t xml:space="preserve">In this version of the handbook the </w:t>
      </w:r>
      <w:proofErr w:type="gramStart"/>
      <w:r>
        <w:t>Daylight Saving</w:t>
      </w:r>
      <w:proofErr w:type="gramEnd"/>
      <w:r>
        <w:t xml:space="preserve"> Time was not taken into account. If the decision is taken to include the possibility to have a DST then for sure a station may have several climatological days.</w:t>
      </w:r>
    </w:p>
  </w:comment>
  <w:comment w:id="226" w:author="Blair Trewin" w:date="2024-06-19T14:06:00Z" w:initials="BT">
    <w:p w14:paraId="4F39CFB6" w14:textId="77777777" w:rsidR="00813CFA" w:rsidRDefault="00813CFA" w:rsidP="00F84C62">
      <w:pPr>
        <w:pStyle w:val="Commentaire"/>
        <w:jc w:val="left"/>
      </w:pPr>
      <w:r>
        <w:rPr>
          <w:rStyle w:val="Marquedecommentaire"/>
        </w:rPr>
        <w:annotationRef/>
      </w:r>
      <w:r>
        <w:t xml:space="preserve">I believe Canada does this. </w:t>
      </w:r>
    </w:p>
  </w:comment>
  <w:comment w:id="227" w:author="STUBER Denis" w:date="2024-07-24T11:39:00Z" w:initials="SD">
    <w:p w14:paraId="6D8EBF4C" w14:textId="02051401" w:rsidR="00813CFA" w:rsidRDefault="00813CFA">
      <w:pPr>
        <w:pStyle w:val="Commentaire"/>
      </w:pPr>
      <w:r>
        <w:rPr>
          <w:rStyle w:val="Marquedecommentaire"/>
        </w:rPr>
        <w:annotationRef/>
      </w:r>
      <w:r>
        <w:t xml:space="preserve">For all French territories including the oversea territories (e.g.  Pacific, South America), the French climate data base is managing its data using the Time Zone where the station </w:t>
      </w:r>
      <w:proofErr w:type="gramStart"/>
      <w:r>
        <w:t>are</w:t>
      </w:r>
      <w:proofErr w:type="gramEnd"/>
      <w:r>
        <w:t xml:space="preserve"> located. The daily time slots for each parameter (mainly </w:t>
      </w:r>
      <w:proofErr w:type="spellStart"/>
      <w:r>
        <w:t>Tmax</w:t>
      </w:r>
      <w:proofErr w:type="spellEnd"/>
      <w:r>
        <w:t xml:space="preserve">, </w:t>
      </w:r>
      <w:proofErr w:type="spellStart"/>
      <w:r>
        <w:t>TmIn</w:t>
      </w:r>
      <w:proofErr w:type="spellEnd"/>
      <w:r>
        <w:t xml:space="preserve"> and precipitation) are setup accordingly.  </w:t>
      </w:r>
    </w:p>
  </w:comment>
  <w:comment w:id="332" w:author="STUBER Denis" w:date="2024-04-09T11:12:00Z" w:initials="SD">
    <w:p w14:paraId="1485271C" w14:textId="2A89A17A" w:rsidR="00813CFA" w:rsidRDefault="00813CFA">
      <w:pPr>
        <w:pStyle w:val="Commentaire"/>
      </w:pPr>
      <w:r>
        <w:rPr>
          <w:rStyle w:val="Marquedecommentaire"/>
        </w:rPr>
        <w:annotationRef/>
      </w:r>
      <w:r>
        <w:t>This should be verified</w:t>
      </w:r>
    </w:p>
  </w:comment>
  <w:comment w:id="333" w:author="Blair Trewin" w:date="2024-06-19T12:00:00Z" w:initials="BT">
    <w:p w14:paraId="6932D1F4" w14:textId="77777777" w:rsidR="00813CFA" w:rsidRDefault="00813CFA" w:rsidP="002243BB">
      <w:pPr>
        <w:pStyle w:val="Commentaire"/>
        <w:jc w:val="left"/>
      </w:pPr>
      <w:r>
        <w:rPr>
          <w:rStyle w:val="Marquedecommentaire"/>
        </w:rPr>
        <w:annotationRef/>
      </w:r>
      <w:r>
        <w:t>As noted earlier, while this may be best practice it is not done in various countries.</w:t>
      </w:r>
    </w:p>
  </w:comment>
  <w:comment w:id="334" w:author="Blair Trewin" w:date="2024-06-19T14:06:00Z" w:initials="BT">
    <w:p w14:paraId="20430F46" w14:textId="77777777" w:rsidR="00813CFA" w:rsidRDefault="00813CFA" w:rsidP="00F84C62">
      <w:pPr>
        <w:pStyle w:val="Commentaire"/>
        <w:jc w:val="left"/>
      </w:pPr>
      <w:r>
        <w:rPr>
          <w:rStyle w:val="Marquedecommentaire"/>
        </w:rPr>
        <w:annotationRef/>
      </w:r>
      <w:r>
        <w:t xml:space="preserve">Hopefully the reworded paragraph captures this better. </w:t>
      </w:r>
    </w:p>
  </w:comment>
  <w:comment w:id="459" w:author="Blair Trewin" w:date="2024-06-19T14:09:00Z" w:initials="BT">
    <w:p w14:paraId="0418CE21" w14:textId="77777777" w:rsidR="00813CFA" w:rsidRDefault="00813CFA" w:rsidP="00BD0DA4">
      <w:pPr>
        <w:pStyle w:val="Commentaire"/>
        <w:jc w:val="left"/>
      </w:pPr>
      <w:r>
        <w:rPr>
          <w:rStyle w:val="Marquedecommentaire"/>
        </w:rPr>
        <w:annotationRef/>
      </w:r>
      <w:r>
        <w:t>Not sure why precipitation was there twice for different time periods?</w:t>
      </w:r>
    </w:p>
  </w:comment>
  <w:comment w:id="460" w:author="STUBER Denis" w:date="2024-07-24T12:08:00Z" w:initials="SD">
    <w:p w14:paraId="6AE39223" w14:textId="56C41502" w:rsidR="00813CFA" w:rsidRDefault="00813CFA">
      <w:pPr>
        <w:pStyle w:val="Commentaire"/>
      </w:pPr>
      <w:r>
        <w:rPr>
          <w:rStyle w:val="Marquedecommentaire"/>
        </w:rPr>
        <w:annotationRef/>
      </w:r>
      <w:r>
        <w:t>An error! Thanks!</w:t>
      </w:r>
    </w:p>
  </w:comment>
  <w:comment w:id="504" w:author="Blair Trewin" w:date="2024-06-19T14:11:00Z" w:initials="BT">
    <w:p w14:paraId="74CE0FBA" w14:textId="77777777" w:rsidR="00813CFA" w:rsidRDefault="00813CFA" w:rsidP="003F40F7">
      <w:pPr>
        <w:pStyle w:val="Commentaire"/>
        <w:jc w:val="left"/>
      </w:pPr>
      <w:r>
        <w:rPr>
          <w:rStyle w:val="Marquedecommentaire"/>
        </w:rPr>
        <w:annotationRef/>
      </w:r>
      <w:r>
        <w:t xml:space="preserve">Any reason why 00:00:00 is being used here when 00:00:01 is being used for mean? I think we should be consistent. </w:t>
      </w:r>
    </w:p>
  </w:comment>
  <w:comment w:id="505" w:author="STUBER Denis" w:date="2024-07-24T12:24:00Z" w:initials="SD">
    <w:p w14:paraId="4092AA86" w14:textId="534AAA2E" w:rsidR="00813CFA" w:rsidRDefault="00813CFA">
      <w:pPr>
        <w:pStyle w:val="Commentaire"/>
      </w:pPr>
      <w:r>
        <w:rPr>
          <w:rStyle w:val="Marquedecommentaire"/>
        </w:rPr>
        <w:annotationRef/>
      </w:r>
      <w:proofErr w:type="gramStart"/>
      <w:r>
        <w:t>Yes</w:t>
      </w:r>
      <w:proofErr w:type="gramEnd"/>
      <w:r>
        <w:t xml:space="preserve"> it was to mention that different conventions may be used to define time slots. Generally, the 2 following conventions are used by NMHSs to compute a daily mean, maximum, minimum and accumulation. Taking the example of the 24 hourly data: NMHSs that compute from the 24 values from 00 to 23, NMHSs that compute from the 24 values from 01 to 00 the next day.</w:t>
      </w:r>
      <w:r>
        <w:br/>
        <w:t xml:space="preserve">I have modified the examples with snow and RR and </w:t>
      </w:r>
      <w:proofErr w:type="spellStart"/>
      <w:r>
        <w:t>MaxT</w:t>
      </w:r>
      <w:proofErr w:type="spellEnd"/>
      <w:r>
        <w:t xml:space="preserve"> from 6 to </w:t>
      </w:r>
      <w:proofErr w:type="gramStart"/>
      <w:r>
        <w:t xml:space="preserve">6,  </w:t>
      </w:r>
      <w:proofErr w:type="spellStart"/>
      <w:r>
        <w:t>MinT</w:t>
      </w:r>
      <w:proofErr w:type="spellEnd"/>
      <w:proofErr w:type="gramEnd"/>
      <w:r>
        <w:t xml:space="preserve">  from 18 to 18 and </w:t>
      </w:r>
      <w:proofErr w:type="spellStart"/>
      <w:r>
        <w:t>MeanT</w:t>
      </w:r>
      <w:proofErr w:type="spellEnd"/>
      <w:r>
        <w:t xml:space="preserve"> from 0 to 0</w:t>
      </w:r>
    </w:p>
  </w:comment>
  <w:comment w:id="734" w:author="Blair Trewin" w:date="2024-06-19T14:13:00Z" w:initials="BT">
    <w:p w14:paraId="20896EE8" w14:textId="77777777" w:rsidR="00813CFA" w:rsidRDefault="00813CFA" w:rsidP="003F40F7">
      <w:pPr>
        <w:pStyle w:val="Commentaire"/>
        <w:jc w:val="left"/>
      </w:pPr>
      <w:r>
        <w:rPr>
          <w:rStyle w:val="Marquedecommentaire"/>
        </w:rPr>
        <w:annotationRef/>
      </w:r>
      <w:r>
        <w:t xml:space="preserve">As noted earlier, if degrees C are the values being used in the message, that’s what we should be quoting here (also, the implied precision of 2 decimal places is potentially misleading). </w:t>
      </w:r>
    </w:p>
  </w:comment>
  <w:comment w:id="820" w:author="Blair Trewin" w:date="2024-06-19T14:12:00Z" w:initials="BT">
    <w:p w14:paraId="6364114E" w14:textId="19B149E1" w:rsidR="00813CFA" w:rsidRDefault="00813CFA" w:rsidP="003F40F7">
      <w:pPr>
        <w:pStyle w:val="Commentaire"/>
        <w:jc w:val="left"/>
      </w:pPr>
      <w:r>
        <w:rPr>
          <w:rStyle w:val="Marquedecommentaire"/>
        </w:rPr>
        <w:annotationRef/>
      </w:r>
      <w:r>
        <w:t xml:space="preserve">Covered in earlier text. </w:t>
      </w:r>
    </w:p>
  </w:comment>
  <w:comment w:id="789" w:author="STUBER Denis" w:date="2024-04-11T18:02:00Z" w:initials="SD">
    <w:p w14:paraId="37E2C848" w14:textId="63FCF26D" w:rsidR="00813CFA" w:rsidRDefault="00813CFA">
      <w:pPr>
        <w:pStyle w:val="Commentaire"/>
      </w:pPr>
      <w:r>
        <w:rPr>
          <w:rStyle w:val="Marquedecommentaire"/>
        </w:rPr>
        <w:annotationRef/>
      </w:r>
      <w:r>
        <w:t>To be verified</w:t>
      </w:r>
    </w:p>
  </w:comment>
  <w:comment w:id="826" w:author="STUBER Denis" w:date="2024-04-11T18:02:00Z" w:initials="SD">
    <w:p w14:paraId="2B5B4C90" w14:textId="2D310E5A" w:rsidR="00813CFA" w:rsidRDefault="00813CFA">
      <w:pPr>
        <w:pStyle w:val="Commentaire"/>
      </w:pPr>
      <w:r>
        <w:rPr>
          <w:rStyle w:val="Marquedecommentaire"/>
        </w:rPr>
        <w:annotationRef/>
      </w:r>
      <w:r>
        <w:t>To be discussed</w:t>
      </w:r>
    </w:p>
  </w:comment>
  <w:comment w:id="827" w:author="Blair Trewin" w:date="2024-06-19T14:14:00Z" w:initials="BT">
    <w:p w14:paraId="13E874E1" w14:textId="77777777" w:rsidR="00813CFA" w:rsidRDefault="00813CFA" w:rsidP="00C73499">
      <w:pPr>
        <w:pStyle w:val="Commentaire"/>
        <w:jc w:val="left"/>
      </w:pPr>
      <w:r>
        <w:rPr>
          <w:rStyle w:val="Marquedecommentaire"/>
        </w:rPr>
        <w:annotationRef/>
      </w:r>
      <w:r>
        <w:t xml:space="preserve">Have italicised to show that this is a comment, not part of the document text to be published. </w:t>
      </w:r>
    </w:p>
  </w:comment>
  <w:comment w:id="828" w:author="STUBER Denis" w:date="2024-07-24T15:36:00Z" w:initials="SD">
    <w:p w14:paraId="1A0A3A6B" w14:textId="5E142B70" w:rsidR="00813CFA" w:rsidRDefault="00813CFA">
      <w:pPr>
        <w:pStyle w:val="Commentaire"/>
      </w:pPr>
      <w:r>
        <w:rPr>
          <w:rStyle w:val="Marquedecommentaire"/>
        </w:rPr>
        <w:annotationRef/>
      </w:r>
      <w:r>
        <w:t>Thanks</w:t>
      </w:r>
    </w:p>
  </w:comment>
  <w:comment w:id="844" w:author="Blair Trewin" w:date="2024-06-19T14:12:00Z" w:initials="BT">
    <w:p w14:paraId="63C49A5D" w14:textId="1F6D2FE9" w:rsidR="00813CFA" w:rsidRDefault="00813CFA" w:rsidP="003F40F7">
      <w:pPr>
        <w:pStyle w:val="Commentaire"/>
        <w:jc w:val="left"/>
      </w:pPr>
      <w:r>
        <w:rPr>
          <w:rStyle w:val="Marquedecommentaire"/>
        </w:rPr>
        <w:annotationRef/>
      </w:r>
      <w:r>
        <w:t>This could be a problem if we are dealing with summer/daylight savings time as the changeover will usually occur in mid-month.</w:t>
      </w:r>
    </w:p>
  </w:comment>
  <w:comment w:id="845" w:author="STUBER Denis" w:date="2024-07-24T15:35:00Z" w:initials="SD">
    <w:p w14:paraId="029A1395" w14:textId="6B2C356B" w:rsidR="00813CFA" w:rsidRDefault="00813CFA">
      <w:pPr>
        <w:pStyle w:val="Commentaire"/>
      </w:pPr>
      <w:r>
        <w:rPr>
          <w:rStyle w:val="Marquedecommentaire"/>
        </w:rPr>
        <w:annotationRef/>
      </w:r>
      <w:proofErr w:type="gramStart"/>
      <w:r>
        <w:t>Yes</w:t>
      </w:r>
      <w:proofErr w:type="gramEnd"/>
      <w:r>
        <w:t xml:space="preserve"> you are right. We need to take the decision on how to deal with DST</w:t>
      </w:r>
    </w:p>
  </w:comment>
  <w:comment w:id="877" w:author="Blair Trewin" w:date="2024-06-19T12:14:00Z" w:initials="BT">
    <w:p w14:paraId="026ECA1C" w14:textId="53FD4221" w:rsidR="00813CFA" w:rsidRDefault="00813CFA" w:rsidP="002533A1">
      <w:pPr>
        <w:pStyle w:val="Commentaire"/>
        <w:jc w:val="left"/>
      </w:pPr>
      <w:r>
        <w:rPr>
          <w:rStyle w:val="Marquedecommentaire"/>
        </w:rPr>
        <w:annotationRef/>
      </w:r>
      <w:r>
        <w:t xml:space="preserve">Have generalised here as snow amount/depth is also a DAYCLI variable. </w:t>
      </w:r>
    </w:p>
  </w:comment>
  <w:comment w:id="878" w:author="STUBER Denis" w:date="2024-07-24T15:37:00Z" w:initials="SD">
    <w:p w14:paraId="46D3480C" w14:textId="3F50FACA" w:rsidR="00813CFA" w:rsidRDefault="00813CFA">
      <w:pPr>
        <w:pStyle w:val="Commentaire"/>
      </w:pPr>
      <w:r>
        <w:rPr>
          <w:rStyle w:val="Marquedecommentaire"/>
        </w:rPr>
        <w:annotationRef/>
      </w:r>
      <w:r>
        <w:t>Thanks</w:t>
      </w:r>
    </w:p>
  </w:comment>
  <w:comment w:id="909" w:author="Blair Trewin" w:date="2024-06-19T12:16:00Z" w:initials="BT">
    <w:p w14:paraId="214D4E05" w14:textId="77777777" w:rsidR="00813CFA" w:rsidRDefault="00813CFA" w:rsidP="00E6551B">
      <w:pPr>
        <w:pStyle w:val="Commentaire"/>
        <w:jc w:val="left"/>
      </w:pPr>
      <w:r>
        <w:rPr>
          <w:rStyle w:val="Marquedecommentaire"/>
        </w:rPr>
        <w:annotationRef/>
      </w:r>
      <w:r>
        <w:t xml:space="preserve">Noting that (a) many sites will not report snow and (b) at many of those which do, the measurement technology is simply a ruler. </w:t>
      </w:r>
    </w:p>
  </w:comment>
  <w:comment w:id="910" w:author="STUBER Denis" w:date="2024-07-24T15:37:00Z" w:initials="SD">
    <w:p w14:paraId="20B1FABD" w14:textId="0DC0B96B" w:rsidR="00813CFA" w:rsidRDefault="00813CFA">
      <w:pPr>
        <w:pStyle w:val="Commentaire"/>
      </w:pPr>
      <w:r>
        <w:rPr>
          <w:rStyle w:val="Marquedecommentaire"/>
        </w:rPr>
        <w:annotationRef/>
      </w:r>
      <w:r>
        <w:t>Thanks for the precision</w:t>
      </w:r>
    </w:p>
  </w:comment>
  <w:comment w:id="941" w:author="Blair Trewin" w:date="2024-06-19T12:17:00Z" w:initials="BT">
    <w:p w14:paraId="6E8340CF" w14:textId="77777777" w:rsidR="00813CFA" w:rsidRDefault="00813CFA" w:rsidP="00454381">
      <w:pPr>
        <w:pStyle w:val="Commentaire"/>
        <w:jc w:val="left"/>
      </w:pPr>
      <w:r>
        <w:rPr>
          <w:rStyle w:val="Marquedecommentaire"/>
        </w:rPr>
        <w:annotationRef/>
      </w:r>
      <w:r>
        <w:t xml:space="preserve">If we’re going to use this as an example, I think we need to say what classification this equates to. </w:t>
      </w:r>
    </w:p>
  </w:comment>
  <w:comment w:id="1027" w:author="William Wright" w:date="2022-11-07T01:13:00Z" w:initials="WW">
    <w:p w14:paraId="1CDBE969" w14:textId="6D1F7B6E" w:rsidR="00813CFA" w:rsidRDefault="00813CFA" w:rsidP="007577AF">
      <w:pPr>
        <w:pStyle w:val="Commentaire"/>
      </w:pPr>
      <w:r>
        <w:rPr>
          <w:rStyle w:val="Marquedecommentaire"/>
        </w:rPr>
        <w:annotationRef/>
      </w:r>
      <w:r>
        <w:rPr>
          <w:b/>
          <w:bCs/>
          <w:color w:val="FF0000"/>
        </w:rPr>
        <w:t xml:space="preserve">For publisher: please put this into an appropriate Table form. </w:t>
      </w:r>
    </w:p>
  </w:comment>
  <w:comment w:id="1044" w:author="William Wright" w:date="2023-01-14T22:12:00Z" w:initials="WW">
    <w:p w14:paraId="15DBA035" w14:textId="5A3DCA26" w:rsidR="00813CFA" w:rsidRDefault="00813CFA" w:rsidP="00E5265C">
      <w:pPr>
        <w:pStyle w:val="Commentaire"/>
      </w:pPr>
      <w:r>
        <w:rPr>
          <w:rStyle w:val="Marquedecommentaire"/>
        </w:rPr>
        <w:annotationRef/>
      </w:r>
      <w:r>
        <w:t xml:space="preserve">Should we emphasise here the need to explain the rationale for the weighting? A climate sceptic might argue that this could </w:t>
      </w:r>
      <w:proofErr w:type="spellStart"/>
      <w:r>
        <w:t>used</w:t>
      </w:r>
      <w:proofErr w:type="spellEnd"/>
      <w:r>
        <w:t xml:space="preserve"> to introduce "</w:t>
      </w:r>
      <w:proofErr w:type="spellStart"/>
      <w:r>
        <w:t>ärtificial</w:t>
      </w:r>
      <w:proofErr w:type="spellEnd"/>
      <w:r>
        <w:t xml:space="preserve">" warming, especially if the weights change with time. </w:t>
      </w:r>
    </w:p>
  </w:comment>
  <w:comment w:id="1101" w:author="Blair Trewin" w:date="2024-06-19T14:27:00Z" w:initials="BT">
    <w:p w14:paraId="632F2879" w14:textId="77777777" w:rsidR="00813CFA" w:rsidRDefault="00813CFA" w:rsidP="00CC1D32">
      <w:pPr>
        <w:pStyle w:val="Commentaire"/>
        <w:jc w:val="left"/>
      </w:pPr>
      <w:r>
        <w:rPr>
          <w:rStyle w:val="Marquedecommentaire"/>
        </w:rPr>
        <w:annotationRef/>
      </w:r>
      <w:r>
        <w:t xml:space="preserve">I suggest we order these the same way as we do in the table below. </w:t>
      </w:r>
    </w:p>
  </w:comment>
  <w:comment w:id="1103" w:author="STUBER Denis" w:date="2024-07-24T15:44:00Z" w:initials="SD">
    <w:p w14:paraId="1368A6C9" w14:textId="54FB9E5D" w:rsidR="00813CFA" w:rsidRDefault="00813CFA">
      <w:pPr>
        <w:pStyle w:val="Commentaire"/>
      </w:pPr>
      <w:r>
        <w:rPr>
          <w:rStyle w:val="Marquedecommentaire"/>
        </w:rPr>
        <w:annotationRef/>
      </w:r>
      <w:r>
        <w:t>done</w:t>
      </w:r>
    </w:p>
  </w:comment>
  <w:comment w:id="1115" w:author="Blair Trewin" w:date="2024-06-19T14:27:00Z" w:initials="BT">
    <w:p w14:paraId="16215C05" w14:textId="77777777" w:rsidR="00813CFA" w:rsidRDefault="00813CFA" w:rsidP="00D07CB6">
      <w:pPr>
        <w:pStyle w:val="Commentaire"/>
        <w:jc w:val="left"/>
      </w:pPr>
      <w:r>
        <w:rPr>
          <w:rStyle w:val="Marquedecommentaire"/>
        </w:rPr>
        <w:annotationRef/>
      </w:r>
      <w:r>
        <w:t xml:space="preserve">I suggest we order these the same way as we do in the table below. </w:t>
      </w:r>
    </w:p>
  </w:comment>
  <w:comment w:id="1187" w:author="Blair Trewin" w:date="2024-06-19T12:23:00Z" w:initials="BT">
    <w:p w14:paraId="720D6E31" w14:textId="50375915" w:rsidR="00813CFA" w:rsidRDefault="00813CFA" w:rsidP="0055095F">
      <w:pPr>
        <w:pStyle w:val="Commentaire"/>
        <w:jc w:val="left"/>
      </w:pPr>
      <w:r>
        <w:rPr>
          <w:rStyle w:val="Marquedecommentaire"/>
        </w:rPr>
        <w:annotationRef/>
      </w:r>
      <w:r>
        <w:t xml:space="preserve">I believe Switzerland use (or used) the mean of 10-minute data? In practice that would be largely indistinguishable from 1-minute data so could handle that by generalising category 5. </w:t>
      </w:r>
    </w:p>
  </w:comment>
  <w:comment w:id="1200" w:author="Blair Trewin" w:date="2024-06-19T14:30:00Z" w:initials="BT">
    <w:p w14:paraId="485BD581" w14:textId="77777777" w:rsidR="00813CFA" w:rsidRDefault="00813CFA" w:rsidP="004D3815">
      <w:pPr>
        <w:pStyle w:val="Commentaire"/>
        <w:jc w:val="left"/>
      </w:pPr>
      <w:r>
        <w:rPr>
          <w:rStyle w:val="Marquedecommentaire"/>
        </w:rPr>
        <w:annotationRef/>
      </w:r>
      <w:r>
        <w:t xml:space="preserve">I’d delete this, as it suggests potentially changing methods over time. </w:t>
      </w:r>
    </w:p>
  </w:comment>
  <w:comment w:id="1201" w:author="STUBER Denis" w:date="2024-07-24T15:47:00Z" w:initials="SD">
    <w:p w14:paraId="53F74B7F" w14:textId="0CD809C0" w:rsidR="00813CFA" w:rsidRPr="00CC1D32" w:rsidRDefault="00813CFA">
      <w:pPr>
        <w:pStyle w:val="Commentaire"/>
      </w:pPr>
      <w:r>
        <w:rPr>
          <w:rStyle w:val="Marquedecommentaire"/>
        </w:rPr>
        <w:annotationRef/>
      </w:r>
      <w:r>
        <w:t>agree</w:t>
      </w:r>
    </w:p>
  </w:comment>
  <w:comment w:id="1335" w:author="Blair Trewin" w:date="2024-06-19T14:36:00Z" w:initials="BT">
    <w:p w14:paraId="744B90CD" w14:textId="77777777" w:rsidR="00813CFA" w:rsidRDefault="00813CFA" w:rsidP="00814B02">
      <w:pPr>
        <w:pStyle w:val="Commentaire"/>
        <w:jc w:val="left"/>
      </w:pPr>
      <w:r>
        <w:rPr>
          <w:rStyle w:val="Marquedecommentaire"/>
        </w:rPr>
        <w:annotationRef/>
      </w:r>
      <w:r>
        <w:t xml:space="preserve">I’d question the value of this, I think if there is an existing national standard there are benefits in new stations also adopting that standard. </w:t>
      </w:r>
    </w:p>
  </w:comment>
  <w:comment w:id="1336" w:author="STUBER Denis" w:date="2024-07-24T15:53:00Z" w:initials="SD">
    <w:p w14:paraId="04FBC9C4" w14:textId="625FAFE4" w:rsidR="00813CFA" w:rsidRDefault="00813CFA">
      <w:pPr>
        <w:pStyle w:val="Commentaire"/>
      </w:pPr>
      <w:r>
        <w:rPr>
          <w:rStyle w:val="Marquedecommentaire"/>
        </w:rPr>
        <w:annotationRef/>
      </w:r>
      <w:r>
        <w:t>To be discussed</w:t>
      </w:r>
    </w:p>
  </w:comment>
  <w:comment w:id="1363" w:author="Blair Trewin" w:date="2024-06-19T14:42:00Z" w:initials="BT">
    <w:p w14:paraId="78CE4C20" w14:textId="77777777" w:rsidR="00813CFA" w:rsidRDefault="00813CFA" w:rsidP="00700421">
      <w:pPr>
        <w:pStyle w:val="Commentaire"/>
        <w:jc w:val="left"/>
      </w:pPr>
      <w:r>
        <w:rPr>
          <w:rStyle w:val="Marquedecommentaire"/>
        </w:rPr>
        <w:annotationRef/>
      </w:r>
      <w:r>
        <w:t>Some of the recommendations here are superseded, it may be better just to list the publication names, and incorporate any specifics we want to keep into the main text? I’d suggest also adding the Guide to Climatological Practices here.</w:t>
      </w:r>
    </w:p>
  </w:comment>
  <w:comment w:id="1364" w:author="STUBER Denis" w:date="2024-07-24T15:54:00Z" w:initials="SD">
    <w:p w14:paraId="0BEB9D2E" w14:textId="64FB626A" w:rsidR="00813CFA" w:rsidRDefault="00813CFA">
      <w:pPr>
        <w:pStyle w:val="Commentaire"/>
      </w:pPr>
      <w:r>
        <w:rPr>
          <w:rStyle w:val="Marquedecommentaire"/>
        </w:rPr>
        <w:annotationRef/>
      </w:r>
      <w:r>
        <w:t xml:space="preserve">This </w:t>
      </w:r>
      <w:r w:rsidR="006A29BA">
        <w:t xml:space="preserve">6.4 </w:t>
      </w:r>
      <w:r>
        <w:t>paragraph is mainly here for the reviewers and I agree with you to</w:t>
      </w:r>
      <w:r w:rsidR="006A29BA">
        <w:t xml:space="preserve"> remove 6.4 and </w:t>
      </w:r>
      <w:proofErr w:type="gramStart"/>
      <w:r w:rsidR="006A29BA">
        <w:t xml:space="preserve">to </w:t>
      </w:r>
      <w:r>
        <w:t xml:space="preserve"> keep</w:t>
      </w:r>
      <w:proofErr w:type="gramEnd"/>
      <w:r>
        <w:t xml:space="preserve"> only the publication names at the end.  </w:t>
      </w:r>
    </w:p>
  </w:comment>
  <w:comment w:id="1449" w:author="Blair Trewin" w:date="2024-06-19T14:46:00Z" w:initials="BT">
    <w:p w14:paraId="66037744" w14:textId="77777777" w:rsidR="00813CFA" w:rsidRDefault="00813CFA" w:rsidP="002F7481">
      <w:pPr>
        <w:pStyle w:val="Commentaire"/>
        <w:jc w:val="left"/>
      </w:pPr>
      <w:r>
        <w:rPr>
          <w:rStyle w:val="Marquedecommentaire"/>
        </w:rPr>
        <w:annotationRef/>
      </w:r>
      <w:r>
        <w:t xml:space="preserve">I wrote a paper which looked at this in 2004 - </w:t>
      </w:r>
      <w:hyperlink r:id="rId1" w:history="1">
        <w:r w:rsidRPr="00427052">
          <w:rPr>
            <w:rStyle w:val="Lienhypertexte"/>
          </w:rPr>
          <w:t>http://www.bom.gov.au/jshess/docs/2004/trewin_hres.pdf</w:t>
        </w:r>
      </w:hyperlink>
      <w:r>
        <w:t>. Could perhaps summarise key findings here in place of this table? In general terms, (</w:t>
      </w:r>
      <w:proofErr w:type="spellStart"/>
      <w:r>
        <w:t>max+min</w:t>
      </w:r>
      <w:proofErr w:type="spellEnd"/>
      <w:r>
        <w:t xml:space="preserve">)/2 is mostly used in countries which were British colonies or strongly British-influenced, weighted means are widely used in Europe and South America, and means of evenly-spaced data in most other places. </w:t>
      </w:r>
    </w:p>
  </w:comment>
  <w:comment w:id="1450" w:author="Blair Trewin" w:date="2024-06-19T14:46:00Z" w:initials="BT">
    <w:p w14:paraId="2A84272B" w14:textId="77777777" w:rsidR="00813CFA" w:rsidRDefault="00813CFA" w:rsidP="00E0334A">
      <w:pPr>
        <w:pStyle w:val="Commentaire"/>
        <w:jc w:val="left"/>
      </w:pPr>
      <w:r>
        <w:rPr>
          <w:rStyle w:val="Marquedecommentaire"/>
        </w:rPr>
        <w:annotationRef/>
      </w:r>
      <w:r>
        <w:t xml:space="preserve">In </w:t>
      </w:r>
      <w:proofErr w:type="gramStart"/>
      <w:r>
        <w:t>general</w:t>
      </w:r>
      <w:proofErr w:type="gramEnd"/>
      <w:r>
        <w:t xml:space="preserve"> this part of the report still looks like it needs some work before being ready for publication. </w:t>
      </w:r>
    </w:p>
  </w:comment>
  <w:comment w:id="1451" w:author="STUBER Denis" w:date="2024-07-24T16:00:00Z" w:initials="SD">
    <w:p w14:paraId="15187E6C" w14:textId="16DFC272" w:rsidR="00813CFA" w:rsidRDefault="00813CFA">
      <w:pPr>
        <w:pStyle w:val="Commentaire"/>
      </w:pPr>
      <w:r>
        <w:rPr>
          <w:rStyle w:val="Marquedecommentaire"/>
        </w:rPr>
        <w:annotationRef/>
      </w:r>
      <w:r>
        <w:t>We could add your paper in the reference?</w:t>
      </w:r>
      <w:r w:rsidR="00041088">
        <w:t xml:space="preserve"> That is what I have done.</w:t>
      </w:r>
      <w:r>
        <w:t xml:space="preserve"> </w:t>
      </w:r>
    </w:p>
  </w:comment>
  <w:comment w:id="1452" w:author="STUBER Denis" w:date="2024-07-24T16:00:00Z" w:initials="SD">
    <w:p w14:paraId="669E1256" w14:textId="59326666" w:rsidR="00813CFA" w:rsidRDefault="00813CFA">
      <w:pPr>
        <w:pStyle w:val="Commentaire"/>
      </w:pPr>
      <w:r>
        <w:rPr>
          <w:rStyle w:val="Marquedecommentaire"/>
        </w:rPr>
        <w:annotationRef/>
      </w:r>
    </w:p>
  </w:comment>
  <w:comment w:id="1453" w:author="STUBER Denis" w:date="2024-07-24T16:01:00Z" w:initials="SD">
    <w:p w14:paraId="7D8F4C3D" w14:textId="6E68ED09" w:rsidR="00813CFA" w:rsidRDefault="00813CFA">
      <w:pPr>
        <w:pStyle w:val="Commentaire"/>
      </w:pPr>
      <w:r>
        <w:rPr>
          <w:rStyle w:val="Marquedecommentaire"/>
        </w:rPr>
        <w:annotationRef/>
      </w:r>
      <w:proofErr w:type="gramStart"/>
      <w:r>
        <w:t>Yes</w:t>
      </w:r>
      <w:proofErr w:type="gramEnd"/>
      <w:r>
        <w:t xml:space="preserve"> as I said this part is for reviewers and should not be part of the final publication</w:t>
      </w:r>
    </w:p>
  </w:comment>
  <w:comment w:id="1661" w:author="Blair Trewin" w:date="2024-06-19T15:18:00Z" w:initials="BT">
    <w:p w14:paraId="78CCF6B6" w14:textId="77777777" w:rsidR="00813CFA" w:rsidRDefault="00813CFA" w:rsidP="00885870">
      <w:pPr>
        <w:pStyle w:val="Commentaire"/>
        <w:jc w:val="left"/>
      </w:pPr>
      <w:r>
        <w:rPr>
          <w:rStyle w:val="Marquedecommentaire"/>
        </w:rPr>
        <w:annotationRef/>
      </w:r>
      <w:r>
        <w:t>Check cross-reference number.</w:t>
      </w:r>
    </w:p>
  </w:comment>
  <w:comment w:id="1662" w:author="STUBER Denis" w:date="2024-07-24T16:08:00Z" w:initials="SD">
    <w:p w14:paraId="4DC29604" w14:textId="5FA57281" w:rsidR="00813CFA" w:rsidRDefault="00813CFA">
      <w:pPr>
        <w:pStyle w:val="Commentaire"/>
      </w:pPr>
      <w:r>
        <w:rPr>
          <w:rStyle w:val="Marquedecommentaire"/>
        </w:rPr>
        <w:annotationRef/>
      </w:r>
      <w:r>
        <w:t>I have changed the text</w:t>
      </w:r>
    </w:p>
  </w:comment>
  <w:comment w:id="1677" w:author="William Wright" w:date="2022-11-08T02:33:00Z" w:initials="WW">
    <w:p w14:paraId="511455C0" w14:textId="12DEA652" w:rsidR="00813CFA" w:rsidRDefault="00813CFA" w:rsidP="00E728D2">
      <w:pPr>
        <w:pStyle w:val="Commentaire"/>
      </w:pPr>
      <w:r>
        <w:rPr>
          <w:rStyle w:val="Marquedecommentaire"/>
        </w:rPr>
        <w:annotationRef/>
      </w:r>
      <w:r>
        <w:rPr>
          <w:b/>
          <w:bCs/>
          <w:color w:val="FF0000"/>
        </w:rPr>
        <w:t xml:space="preserve">For publisher: please put this into an appropriate Table form. </w:t>
      </w:r>
    </w:p>
  </w:comment>
  <w:comment w:id="1784" w:author="Blair Trewin" w:date="2024-06-19T15:22:00Z" w:initials="BT">
    <w:p w14:paraId="016C6F3B" w14:textId="77777777" w:rsidR="00813CFA" w:rsidRDefault="00813CFA" w:rsidP="00DF1AC4">
      <w:pPr>
        <w:pStyle w:val="Commentaire"/>
        <w:jc w:val="left"/>
      </w:pPr>
      <w:r>
        <w:rPr>
          <w:rStyle w:val="Marquedecommentaire"/>
        </w:rPr>
        <w:annotationRef/>
      </w:r>
      <w:r>
        <w:t xml:space="preserve">Personally, I would regard ‘suspect’ as indicating a </w:t>
      </w:r>
      <w:r>
        <w:rPr>
          <w:u w:val="single"/>
        </w:rPr>
        <w:t>lower</w:t>
      </w:r>
      <w:r>
        <w:t xml:space="preserve"> level of confidence than ‘doubtful’ (I would use suspect where the data are more likely than not to be wrong, doubtful where the probability that the data are valid is in the vicinity of 50%. Is there a case for exchanging “suspect” and “doubtful” here?</w:t>
      </w:r>
    </w:p>
  </w:comment>
  <w:comment w:id="1785" w:author="STUBER Denis" w:date="2024-07-24T16:13:00Z" w:initials="SD">
    <w:p w14:paraId="0EDFDD7C" w14:textId="31D58F25" w:rsidR="00813CFA" w:rsidRDefault="00813CFA">
      <w:pPr>
        <w:pStyle w:val="Commentaire"/>
      </w:pPr>
      <w:r>
        <w:rPr>
          <w:rStyle w:val="Marquedecommentaire"/>
        </w:rPr>
        <w:annotationRef/>
      </w:r>
      <w:r>
        <w:t>To be discussed</w:t>
      </w:r>
    </w:p>
  </w:comment>
  <w:comment w:id="1787" w:author="Blair Trewin" w:date="2024-06-19T15:20:00Z" w:initials="BT">
    <w:p w14:paraId="3E56B1A9" w14:textId="3D7CE05E" w:rsidR="00813CFA" w:rsidRDefault="00813CFA" w:rsidP="007E7A07">
      <w:pPr>
        <w:pStyle w:val="Commentaire"/>
        <w:jc w:val="left"/>
      </w:pPr>
      <w:r>
        <w:rPr>
          <w:rStyle w:val="Marquedecommentaire"/>
        </w:rPr>
        <w:annotationRef/>
      </w:r>
      <w:r>
        <w:t>Is there any value of having different codes for data not exchanged because it was suspect, and data not exchanged because it never existed?</w:t>
      </w:r>
    </w:p>
  </w:comment>
  <w:comment w:id="1788" w:author="STUBER Denis" w:date="2024-07-24T16:13:00Z" w:initials="SD">
    <w:p w14:paraId="68E14C5D" w14:textId="7C74790B" w:rsidR="00813CFA" w:rsidRDefault="00813CFA">
      <w:pPr>
        <w:pStyle w:val="Commentaire"/>
      </w:pPr>
      <w:r>
        <w:rPr>
          <w:rStyle w:val="Marquedecommentaire"/>
        </w:rPr>
        <w:annotationRef/>
      </w:r>
      <w:r>
        <w:t>To be discussed</w:t>
      </w:r>
    </w:p>
  </w:comment>
  <w:comment w:id="1793" w:author="William Wright" w:date="2023-03-07T03:33:00Z" w:initials="WW">
    <w:p w14:paraId="6BFB28BC" w14:textId="3F1234D2" w:rsidR="00813CFA" w:rsidRDefault="00813CFA" w:rsidP="00CB7B09">
      <w:pPr>
        <w:pStyle w:val="Commentaire"/>
        <w:jc w:val="left"/>
      </w:pPr>
      <w:r>
        <w:rPr>
          <w:rStyle w:val="Marquedecommentaire"/>
        </w:rPr>
        <w:annotationRef/>
      </w:r>
      <w:r>
        <w:t xml:space="preserve">Consideration might be given to adding reference to </w:t>
      </w:r>
      <w:proofErr w:type="spellStart"/>
      <w:r>
        <w:t>Ïinstrument</w:t>
      </w:r>
      <w:proofErr w:type="spellEnd"/>
      <w:r>
        <w:t xml:space="preserve"> failure", wherein a failure of equipment happens, but a lower boundary (i.e. when the instrument failed) is known. This could be added as a "Fast Track", amendment to the Manual on Codes, although it might be better to leave this out for now. </w:t>
      </w:r>
    </w:p>
  </w:comment>
  <w:comment w:id="1794" w:author="STUBER Denis" w:date="2024-07-24T16:14:00Z" w:initials="SD">
    <w:p w14:paraId="1B548EEA" w14:textId="0A6844B9" w:rsidR="00813CFA" w:rsidRDefault="00813CFA">
      <w:pPr>
        <w:pStyle w:val="Commentaire"/>
      </w:pPr>
      <w:r>
        <w:rPr>
          <w:rStyle w:val="Marquedecommentaire"/>
        </w:rPr>
        <w:annotationRef/>
      </w:r>
      <w:r>
        <w:t>To be discussed</w:t>
      </w:r>
    </w:p>
  </w:comment>
  <w:comment w:id="1798" w:author="Blair Trewin" w:date="2024-06-19T15:23:00Z" w:initials="BT">
    <w:p w14:paraId="174DD5B2" w14:textId="77777777" w:rsidR="00813CFA" w:rsidRDefault="00813CFA" w:rsidP="00540865">
      <w:pPr>
        <w:pStyle w:val="Commentaire"/>
        <w:jc w:val="left"/>
      </w:pPr>
      <w:r>
        <w:rPr>
          <w:rStyle w:val="Marquedecommentaire"/>
        </w:rPr>
        <w:annotationRef/>
      </w:r>
      <w:r>
        <w:t xml:space="preserve">Refer earlier comments on use of “suspect”. </w:t>
      </w:r>
    </w:p>
  </w:comment>
  <w:comment w:id="1799" w:author="STUBER Denis" w:date="2024-07-24T16:14:00Z" w:initials="SD">
    <w:p w14:paraId="5D2130B7" w14:textId="49074955" w:rsidR="00813CFA" w:rsidRDefault="00813CFA">
      <w:pPr>
        <w:pStyle w:val="Commentaire"/>
      </w:pPr>
      <w:r>
        <w:rPr>
          <w:rStyle w:val="Marquedecommentaire"/>
        </w:rPr>
        <w:annotationRef/>
      </w:r>
      <w:r>
        <w:t>To be discussed</w:t>
      </w:r>
    </w:p>
  </w:comment>
  <w:comment w:id="1809" w:author="William Wright" w:date="2023-03-07T01:57:00Z" w:initials="WW">
    <w:p w14:paraId="3FE27FBC" w14:textId="25E83AC3" w:rsidR="00813CFA" w:rsidRDefault="00813CFA" w:rsidP="00CB7B09">
      <w:pPr>
        <w:pStyle w:val="Commentaire"/>
        <w:jc w:val="left"/>
      </w:pPr>
      <w:r>
        <w:rPr>
          <w:rStyle w:val="Marquedecommentaire"/>
        </w:rPr>
        <w:annotationRef/>
      </w:r>
      <w:r>
        <w:t xml:space="preserve">I'm not sure the Team discussed this particular point, but is the suggestion here appropriate. Or unwise? </w:t>
      </w:r>
    </w:p>
  </w:comment>
  <w:comment w:id="1810" w:author="Blair Trewin" w:date="2024-06-19T15:25:00Z" w:initials="BT">
    <w:p w14:paraId="71CEBB5C" w14:textId="77777777" w:rsidR="00813CFA" w:rsidRDefault="00813CFA" w:rsidP="003061A3">
      <w:pPr>
        <w:pStyle w:val="Commentaire"/>
        <w:jc w:val="left"/>
      </w:pPr>
      <w:r>
        <w:rPr>
          <w:rStyle w:val="Marquedecommentaire"/>
        </w:rPr>
        <w:annotationRef/>
      </w:r>
      <w:r>
        <w:t xml:space="preserve">I would personally recommend this only if it is known that the precipitation occurred on one specific day during the accumulation period - I don’t think there is much value in a partial disaggregation. </w:t>
      </w:r>
    </w:p>
  </w:comment>
  <w:comment w:id="1811" w:author="STUBER Denis" w:date="2024-07-24T16:16:00Z" w:initials="SD">
    <w:p w14:paraId="37950CA8" w14:textId="1687738E" w:rsidR="00813CFA" w:rsidRDefault="00813CFA">
      <w:pPr>
        <w:pStyle w:val="Commentaire"/>
      </w:pPr>
      <w:r>
        <w:rPr>
          <w:rStyle w:val="Marquedecommentaire"/>
        </w:rPr>
        <w:annotationRef/>
      </w:r>
      <w:r>
        <w:t>To be discussed</w:t>
      </w:r>
    </w:p>
  </w:comment>
  <w:comment w:id="1819" w:author="William Wright" w:date="2023-03-06T22:16:00Z" w:initials="WW">
    <w:p w14:paraId="3C2C0745" w14:textId="1558DE71" w:rsidR="00813CFA" w:rsidRDefault="00813CFA" w:rsidP="00CB7B09">
      <w:pPr>
        <w:pStyle w:val="Commentaire"/>
        <w:jc w:val="left"/>
      </w:pPr>
      <w:r>
        <w:rPr>
          <w:rStyle w:val="Marquedecommentaire"/>
        </w:rPr>
        <w:annotationRef/>
      </w:r>
      <w:r>
        <w:t xml:space="preserve">Do we need a comment, or footnote, to the effect that:  "in this situation, it is suggested that cross-checking with other variables, notably "New snow", and temperature data, would make it clear that Days 3 and 4 in fact experienced no (new) precipitation, but that it would be strongly recommended that the NMHS document this situation as part of the </w:t>
      </w:r>
      <w:proofErr w:type="gramStart"/>
      <w:r>
        <w:t>metadata.</w:t>
      </w:r>
      <w:proofErr w:type="gramEnd"/>
      <w:r>
        <w:t xml:space="preserve">  </w:t>
      </w:r>
    </w:p>
  </w:comment>
  <w:comment w:id="1823" w:author="STUBER Denis" w:date="2024-04-09T09:36:00Z" w:initials="SD">
    <w:p w14:paraId="09D179C8" w14:textId="3F35A215" w:rsidR="00813CFA" w:rsidRDefault="00813CFA">
      <w:pPr>
        <w:pStyle w:val="Commentaire"/>
      </w:pPr>
      <w:r>
        <w:rPr>
          <w:rStyle w:val="Marquedecommentaire"/>
        </w:rPr>
        <w:annotationRef/>
      </w:r>
      <w:r>
        <w:t>This paragraph may change to answer to the coding into BUFR</w:t>
      </w:r>
    </w:p>
  </w:comment>
  <w:comment w:id="1832" w:author="David Inglis Berry" w:date="2023-08-07T11:26:00Z" w:initials="DIB">
    <w:p w14:paraId="62517075" w14:textId="73DB864B" w:rsidR="00813CFA" w:rsidRDefault="00813CFA" w:rsidP="00CB7B09">
      <w:pPr>
        <w:pStyle w:val="Commentaire"/>
        <w:jc w:val="left"/>
      </w:pPr>
      <w:r>
        <w:rPr>
          <w:rStyle w:val="Marquedecommentaire"/>
        </w:rPr>
        <w:annotationRef/>
      </w:r>
      <w:r>
        <w:t>Reference?</w:t>
      </w:r>
    </w:p>
  </w:comment>
  <w:comment w:id="1833" w:author="STUBER Denis" w:date="2024-07-24T16:24:00Z" w:initials="SD">
    <w:p w14:paraId="43D69CF7" w14:textId="77777777" w:rsidR="00813CFA" w:rsidRDefault="00813CFA" w:rsidP="007601F5">
      <w:pPr>
        <w:pStyle w:val="Bodytext"/>
        <w:rPr>
          <w:strike/>
          <w:color w:val="FF0000"/>
          <w:u w:val="dash"/>
          <w:lang w:val="en-GB"/>
        </w:rPr>
      </w:pPr>
      <w:r>
        <w:rPr>
          <w:rStyle w:val="Marquedecommentaire"/>
        </w:rPr>
        <w:annotationRef/>
      </w:r>
      <w:r w:rsidRPr="007601F5">
        <w:rPr>
          <w:lang w:val="en-US"/>
        </w:rPr>
        <w:t>Manual on the WMO Integrated Global Observing System</w:t>
      </w:r>
      <w:r w:rsidRPr="007601F5">
        <w:rPr>
          <w:lang w:val="en-US"/>
        </w:rPr>
        <w:br/>
      </w:r>
      <w:r>
        <w:rPr>
          <w:lang w:val="en-GB"/>
        </w:rPr>
        <w:t>5.1.14</w:t>
      </w:r>
      <w:r>
        <w:rPr>
          <w:color w:val="000000"/>
          <w:lang w:val="en-GB"/>
        </w:rPr>
        <w:tab/>
        <w:t xml:space="preserve">Members should provide </w:t>
      </w:r>
      <w:r>
        <w:rPr>
          <w:color w:val="008000"/>
          <w:u w:val="dash"/>
          <w:lang w:val="en-GB"/>
        </w:rPr>
        <w:t xml:space="preserve">daily and </w:t>
      </w:r>
      <w:r>
        <w:rPr>
          <w:color w:val="000000"/>
          <w:lang w:val="en-GB"/>
        </w:rPr>
        <w:t xml:space="preserve">monthly summaries </w:t>
      </w:r>
      <w:r>
        <w:rPr>
          <w:color w:val="008000"/>
          <w:u w:val="dash"/>
          <w:lang w:val="en-GB"/>
        </w:rPr>
        <w:t xml:space="preserve">(DAYCLI and CLIMAT reports) </w:t>
      </w:r>
      <w:r>
        <w:rPr>
          <w:color w:val="000000"/>
          <w:lang w:val="en-GB"/>
        </w:rPr>
        <w:t>of observations made at their surface land stations</w:t>
      </w:r>
      <w:r>
        <w:rPr>
          <w:color w:val="008000"/>
          <w:u w:val="dash"/>
          <w:lang w:val="en-GB"/>
        </w:rPr>
        <w:t xml:space="preserve"> on a monthly basis, according to the </w:t>
      </w:r>
      <w:r>
        <w:rPr>
          <w:rStyle w:val="Italic"/>
          <w:color w:val="008000"/>
          <w:u w:val="dash"/>
          <w:lang w:val="en-GB"/>
        </w:rPr>
        <w:t>Manual on Codes</w:t>
      </w:r>
      <w:r>
        <w:rPr>
          <w:color w:val="008000"/>
          <w:u w:val="dash"/>
          <w:lang w:val="en-GB"/>
        </w:rPr>
        <w:t xml:space="preserve"> (WMO</w:t>
      </w:r>
      <w:r>
        <w:rPr>
          <w:color w:val="008000"/>
          <w:u w:val="dash"/>
          <w:lang w:val="en-GB"/>
        </w:rPr>
        <w:noBreakHyphen/>
        <w:t>No. 306)</w:t>
      </w:r>
      <w:r>
        <w:rPr>
          <w:color w:val="000000"/>
          <w:lang w:val="en-GB"/>
        </w:rPr>
        <w:t>.</w:t>
      </w:r>
    </w:p>
    <w:p w14:paraId="786B3B1F" w14:textId="77777777" w:rsidR="00813CFA" w:rsidRDefault="00813CFA" w:rsidP="007601F5">
      <w:pPr>
        <w:pStyle w:val="Notesheading"/>
        <w:spacing w:line="240" w:lineRule="auto"/>
        <w:ind w:left="567" w:hanging="567"/>
        <w:rPr>
          <w:color w:val="008000"/>
          <w:u w:val="dash"/>
        </w:rPr>
      </w:pPr>
      <w:r>
        <w:rPr>
          <w:color w:val="008000"/>
          <w:u w:val="dash"/>
        </w:rPr>
        <w:t xml:space="preserve">Notes: </w:t>
      </w:r>
    </w:p>
    <w:p w14:paraId="44C80567" w14:textId="77777777" w:rsidR="00813CFA" w:rsidRDefault="00813CFA" w:rsidP="007601F5">
      <w:pPr>
        <w:pStyle w:val="Notes1"/>
      </w:pPr>
      <w:r>
        <w:rPr>
          <w:strike/>
          <w:color w:val="FF0000"/>
          <w:u w:val="dash"/>
        </w:rPr>
        <w:t>4</w:t>
      </w:r>
      <w:r>
        <w:rPr>
          <w:color w:val="008000"/>
          <w:u w:val="dash"/>
        </w:rPr>
        <w:t>1</w:t>
      </w:r>
      <w:r>
        <w:t>.</w:t>
      </w:r>
      <w:r>
        <w:tab/>
      </w:r>
      <w:r>
        <w:rPr>
          <w:color w:val="008000"/>
          <w:u w:val="dash"/>
        </w:rPr>
        <w:t xml:space="preserve">DAYCLI and </w:t>
      </w:r>
      <w:r>
        <w:t>CLIMAT reports are to be transmitted by the fifth day of the month</w:t>
      </w:r>
      <w:r>
        <w:rPr>
          <w:strike/>
          <w:color w:val="FF0000"/>
          <w:u w:val="dash"/>
        </w:rPr>
        <w:t xml:space="preserve"> (and no later than the eighth day of the month)</w:t>
      </w:r>
      <w:r>
        <w:t>.</w:t>
      </w:r>
    </w:p>
    <w:p w14:paraId="4884250C" w14:textId="77777777" w:rsidR="00813CFA" w:rsidRDefault="00813CFA" w:rsidP="007601F5">
      <w:pPr>
        <w:pStyle w:val="Notes1"/>
      </w:pPr>
      <w:r>
        <w:rPr>
          <w:strike/>
          <w:color w:val="FF0000"/>
          <w:u w:val="dash"/>
        </w:rPr>
        <w:t>5</w:t>
      </w:r>
      <w:r>
        <w:rPr>
          <w:color w:val="008000"/>
          <w:u w:val="dash"/>
        </w:rPr>
        <w:t>2</w:t>
      </w:r>
      <w:r>
        <w:t>.</w:t>
      </w:r>
      <w:r>
        <w:tab/>
        <w:t>CLIMAT reports require quality control not only of the measurements themselves, but also of their message encoding to ensure their accurate transmission to national, regional and world centres. Quality checks should be made on site and at a central facility designed to detect equipment faults at the earliest stage possible.</w:t>
      </w:r>
    </w:p>
    <w:p w14:paraId="37A41AB0" w14:textId="1B634536" w:rsidR="00813CFA" w:rsidRPr="007601F5" w:rsidRDefault="00813CFA">
      <w:pPr>
        <w:pStyle w:val="Commentaire"/>
        <w:rPr>
          <w:lang w:val="en-GB"/>
        </w:rPr>
      </w:pPr>
      <w:r>
        <w:rPr>
          <w:lang w:val="en-GB"/>
        </w:rPr>
        <w:t>See EC-78-d04-1-2(1)</w:t>
      </w:r>
    </w:p>
  </w:comment>
  <w:comment w:id="1834" w:author="David Inglis Berry" w:date="2023-08-07T11:26:00Z" w:initials="DIB">
    <w:p w14:paraId="14F8493E" w14:textId="77777777" w:rsidR="00813CFA" w:rsidRDefault="00813CFA" w:rsidP="00CB7B09">
      <w:pPr>
        <w:pStyle w:val="Commentaire"/>
        <w:jc w:val="left"/>
      </w:pPr>
      <w:r>
        <w:rPr>
          <w:rStyle w:val="Marquedecommentaire"/>
        </w:rPr>
        <w:annotationRef/>
      </w:r>
      <w:r>
        <w:t>Why bold?</w:t>
      </w:r>
    </w:p>
  </w:comment>
  <w:comment w:id="1836" w:author="David Inglis Berry" w:date="2023-08-07T11:25:00Z" w:initials="DIB">
    <w:p w14:paraId="2C9B5E65" w14:textId="7CA62AEA" w:rsidR="00813CFA" w:rsidRDefault="00813CFA" w:rsidP="00CB7B09">
      <w:pPr>
        <w:pStyle w:val="Commentaire"/>
        <w:jc w:val="left"/>
      </w:pPr>
      <w:r>
        <w:rPr>
          <w:rStyle w:val="Marquedecommentaire"/>
        </w:rPr>
        <w:annotationRef/>
      </w:r>
      <w:r>
        <w:t>WIGOS colleagues must be consulted on this.</w:t>
      </w:r>
    </w:p>
  </w:comment>
  <w:comment w:id="1837" w:author="William Wright" w:date="2024-01-22T19:37:00Z" w:initials="WW">
    <w:p w14:paraId="2F67127B" w14:textId="77777777" w:rsidR="00813CFA" w:rsidRDefault="00813CFA" w:rsidP="00A31402">
      <w:pPr>
        <w:pStyle w:val="Commentaire"/>
        <w:jc w:val="left"/>
      </w:pPr>
      <w:r>
        <w:rPr>
          <w:rStyle w:val="Marquedecommentaire"/>
        </w:rPr>
        <w:annotationRef/>
      </w:r>
      <w:r>
        <w:t>Agreed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EA5D70" w15:done="0"/>
  <w15:commentEx w15:paraId="5F00D936" w15:done="0"/>
  <w15:commentEx w15:paraId="011EB84A" w15:paraIdParent="5F00D936" w15:done="0"/>
  <w15:commentEx w15:paraId="0CF477C0" w15:done="0"/>
  <w15:commentEx w15:paraId="49196585" w15:done="0"/>
  <w15:commentEx w15:paraId="712C6BA8" w15:done="0"/>
  <w15:commentEx w15:paraId="062736DF" w15:paraIdParent="712C6BA8" w15:done="0"/>
  <w15:commentEx w15:paraId="40F34EC2" w15:done="0"/>
  <w15:commentEx w15:paraId="4E327266" w15:done="0"/>
  <w15:commentEx w15:paraId="5C6CBEC0" w15:done="0"/>
  <w15:commentEx w15:paraId="0A33C12C" w15:paraIdParent="5C6CBEC0" w15:done="0"/>
  <w15:commentEx w15:paraId="7B15AB4A" w15:done="0"/>
  <w15:commentEx w15:paraId="0A45C9C1" w15:done="0"/>
  <w15:commentEx w15:paraId="4227476C" w15:done="0"/>
  <w15:commentEx w15:paraId="66E9377B" w15:paraIdParent="4227476C" w15:done="0"/>
  <w15:commentEx w15:paraId="4F39CFB6" w15:done="0"/>
  <w15:commentEx w15:paraId="6D8EBF4C" w15:paraIdParent="4F39CFB6" w15:done="0"/>
  <w15:commentEx w15:paraId="1485271C" w15:done="0"/>
  <w15:commentEx w15:paraId="6932D1F4" w15:paraIdParent="1485271C" w15:done="0"/>
  <w15:commentEx w15:paraId="20430F46" w15:paraIdParent="1485271C" w15:done="0"/>
  <w15:commentEx w15:paraId="0418CE21" w15:done="0"/>
  <w15:commentEx w15:paraId="6AE39223" w15:paraIdParent="0418CE21" w15:done="0"/>
  <w15:commentEx w15:paraId="74CE0FBA" w15:done="0"/>
  <w15:commentEx w15:paraId="4092AA86" w15:paraIdParent="74CE0FBA" w15:done="0"/>
  <w15:commentEx w15:paraId="20896EE8" w15:done="0"/>
  <w15:commentEx w15:paraId="6364114E" w15:done="0"/>
  <w15:commentEx w15:paraId="37E2C848" w15:done="0"/>
  <w15:commentEx w15:paraId="2B5B4C90" w15:done="0"/>
  <w15:commentEx w15:paraId="13E874E1" w15:paraIdParent="2B5B4C90" w15:done="0"/>
  <w15:commentEx w15:paraId="1A0A3A6B" w15:paraIdParent="2B5B4C90" w15:done="0"/>
  <w15:commentEx w15:paraId="63C49A5D" w15:done="0"/>
  <w15:commentEx w15:paraId="029A1395" w15:paraIdParent="63C49A5D" w15:done="0"/>
  <w15:commentEx w15:paraId="026ECA1C" w15:done="0"/>
  <w15:commentEx w15:paraId="46D3480C" w15:paraIdParent="026ECA1C" w15:done="0"/>
  <w15:commentEx w15:paraId="214D4E05" w15:done="0"/>
  <w15:commentEx w15:paraId="20B1FABD" w15:paraIdParent="214D4E05" w15:done="0"/>
  <w15:commentEx w15:paraId="6E8340CF" w15:done="0"/>
  <w15:commentEx w15:paraId="1CDBE969" w15:done="0"/>
  <w15:commentEx w15:paraId="15DBA035" w15:done="0"/>
  <w15:commentEx w15:paraId="632F2879" w15:done="0"/>
  <w15:commentEx w15:paraId="1368A6C9" w15:paraIdParent="632F2879" w15:done="0"/>
  <w15:commentEx w15:paraId="16215C05" w15:done="1"/>
  <w15:commentEx w15:paraId="720D6E31" w15:done="0"/>
  <w15:commentEx w15:paraId="485BD581" w15:done="0"/>
  <w15:commentEx w15:paraId="53F74B7F" w15:paraIdParent="485BD581" w15:done="0"/>
  <w15:commentEx w15:paraId="744B90CD" w15:done="0"/>
  <w15:commentEx w15:paraId="04FBC9C4" w15:paraIdParent="744B90CD" w15:done="0"/>
  <w15:commentEx w15:paraId="78CE4C20" w15:done="0"/>
  <w15:commentEx w15:paraId="0BEB9D2E" w15:paraIdParent="78CE4C20" w15:done="0"/>
  <w15:commentEx w15:paraId="66037744" w15:done="0"/>
  <w15:commentEx w15:paraId="2A84272B" w15:paraIdParent="66037744" w15:done="0"/>
  <w15:commentEx w15:paraId="15187E6C" w15:paraIdParent="66037744" w15:done="0"/>
  <w15:commentEx w15:paraId="669E1256" w15:paraIdParent="66037744" w15:done="0"/>
  <w15:commentEx w15:paraId="7D8F4C3D" w15:paraIdParent="66037744" w15:done="0"/>
  <w15:commentEx w15:paraId="78CCF6B6" w15:done="0"/>
  <w15:commentEx w15:paraId="4DC29604" w15:paraIdParent="78CCF6B6" w15:done="0"/>
  <w15:commentEx w15:paraId="511455C0" w15:done="0"/>
  <w15:commentEx w15:paraId="016C6F3B" w15:done="0"/>
  <w15:commentEx w15:paraId="0EDFDD7C" w15:paraIdParent="016C6F3B" w15:done="0"/>
  <w15:commentEx w15:paraId="3E56B1A9" w15:done="0"/>
  <w15:commentEx w15:paraId="68E14C5D" w15:paraIdParent="3E56B1A9" w15:done="0"/>
  <w15:commentEx w15:paraId="6BFB28BC" w15:done="0"/>
  <w15:commentEx w15:paraId="1B548EEA" w15:paraIdParent="6BFB28BC" w15:done="0"/>
  <w15:commentEx w15:paraId="174DD5B2" w15:done="0"/>
  <w15:commentEx w15:paraId="5D2130B7" w15:paraIdParent="174DD5B2" w15:done="0"/>
  <w15:commentEx w15:paraId="3FE27FBC" w15:done="0"/>
  <w15:commentEx w15:paraId="71CEBB5C" w15:paraIdParent="3FE27FBC" w15:done="0"/>
  <w15:commentEx w15:paraId="37950CA8" w15:paraIdParent="3FE27FBC" w15:done="0"/>
  <w15:commentEx w15:paraId="3C2C0745" w15:done="0"/>
  <w15:commentEx w15:paraId="09D179C8" w15:done="0"/>
  <w15:commentEx w15:paraId="62517075" w15:done="1"/>
  <w15:commentEx w15:paraId="37A41AB0" w15:paraIdParent="62517075" w15:done="0"/>
  <w15:commentEx w15:paraId="14F8493E" w15:done="1"/>
  <w15:commentEx w15:paraId="2C9B5E65" w15:done="0"/>
  <w15:commentEx w15:paraId="2F67127B" w15:paraIdParent="2C9B5E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F74E5A" w16cex:dateUtc="2024-06-19T01:53:00Z"/>
  <w16cex:commentExtensible w16cex:durableId="58877B1A" w16cex:dateUtc="2024-06-19T01:55:00Z"/>
  <w16cex:commentExtensible w16cex:durableId="75DD2512" w16cex:dateUtc="2024-06-19T01:55:00Z"/>
  <w16cex:commentExtensible w16cex:durableId="7A21ECA9" w16cex:dateUtc="2024-06-19T01:57:00Z"/>
  <w16cex:commentExtensible w16cex:durableId="6CD4FDE5" w16cex:dateUtc="2024-06-19T01:58:00Z"/>
  <w16cex:commentExtensible w16cex:durableId="601236D1" w16cex:dateUtc="2024-06-19T03:55:00Z"/>
  <w16cex:commentExtensible w16cex:durableId="5BE6F1AF" w16cex:dateUtc="2024-06-19T03:57:00Z"/>
  <w16cex:commentExtensible w16cex:durableId="56502360" w16cex:dateUtc="2024-06-19T04:06:00Z"/>
  <w16cex:commentExtensible w16cex:durableId="6E5FD3B1" w16cex:dateUtc="2024-06-19T02:00:00Z"/>
  <w16cex:commentExtensible w16cex:durableId="5D2E2FDD" w16cex:dateUtc="2024-06-19T04:06:00Z"/>
  <w16cex:commentExtensible w16cex:durableId="4DFB928F" w16cex:dateUtc="2024-06-19T04:09:00Z"/>
  <w16cex:commentExtensible w16cex:durableId="4B180D3F" w16cex:dateUtc="2024-06-19T04:11:00Z"/>
  <w16cex:commentExtensible w16cex:durableId="5C6EE470" w16cex:dateUtc="2024-06-19T04:13:00Z"/>
  <w16cex:commentExtensible w16cex:durableId="5D9B2358" w16cex:dateUtc="2024-06-19T04:12:00Z"/>
  <w16cex:commentExtensible w16cex:durableId="7133E5EB" w16cex:dateUtc="2024-06-19T04:14:00Z"/>
  <w16cex:commentExtensible w16cex:durableId="7950B709" w16cex:dateUtc="2024-06-19T04:12:00Z"/>
  <w16cex:commentExtensible w16cex:durableId="3DACB169" w16cex:dateUtc="2024-06-19T02:14:00Z"/>
  <w16cex:commentExtensible w16cex:durableId="058FC709" w16cex:dateUtc="2024-06-19T02:16:00Z"/>
  <w16cex:commentExtensible w16cex:durableId="763C1B73" w16cex:dateUtc="2024-06-19T02:17:00Z"/>
  <w16cex:commentExtensible w16cex:durableId="7B1A4F46" w16cex:dateUtc="2024-06-19T04:27:00Z"/>
  <w16cex:commentExtensible w16cex:durableId="33108FA8" w16cex:dateUtc="2024-06-19T02:23:00Z"/>
  <w16cex:commentExtensible w16cex:durableId="7CAE8C1E" w16cex:dateUtc="2024-06-19T04:30:00Z"/>
  <w16cex:commentExtensible w16cex:durableId="2E0BD897" w16cex:dateUtc="2024-06-19T04:36:00Z"/>
  <w16cex:commentExtensible w16cex:durableId="548C32FC" w16cex:dateUtc="2024-06-19T04:42:00Z"/>
  <w16cex:commentExtensible w16cex:durableId="2ED0771A" w16cex:dateUtc="2024-06-19T04:46:00Z"/>
  <w16cex:commentExtensible w16cex:durableId="03260F2B" w16cex:dateUtc="2024-06-19T04:46:00Z"/>
  <w16cex:commentExtensible w16cex:durableId="3DD95BE8" w16cex:dateUtc="2024-06-19T05:18:00Z"/>
  <w16cex:commentExtensible w16cex:durableId="7C2A42A7" w16cex:dateUtc="2024-06-19T05:22:00Z"/>
  <w16cex:commentExtensible w16cex:durableId="6FB4FFF8" w16cex:dateUtc="2024-06-19T05:20:00Z"/>
  <w16cex:commentExtensible w16cex:durableId="4C52D679" w16cex:dateUtc="2024-06-19T05:23:00Z"/>
  <w16cex:commentExtensible w16cex:durableId="1CDF85B7" w16cex:dateUtc="2024-06-19T0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EA5D70" w16cid:durableId="2A48EEF7"/>
  <w16cid:commentId w16cid:paraId="5F00D936" w16cid:durableId="5FF74E5A"/>
  <w16cid:commentId w16cid:paraId="011EB84A" w16cid:durableId="2A48C8C0"/>
  <w16cid:commentId w16cid:paraId="0CF477C0" w16cid:durableId="2A48EBA1"/>
  <w16cid:commentId w16cid:paraId="49196585" w16cid:durableId="2A4905FF"/>
  <w16cid:commentId w16cid:paraId="712C6BA8" w16cid:durableId="58877B1A"/>
  <w16cid:commentId w16cid:paraId="062736DF" w16cid:durableId="2A4B62F7"/>
  <w16cid:commentId w16cid:paraId="4E327266" w16cid:durableId="2A48F3A9"/>
  <w16cid:commentId w16cid:paraId="5C6CBEC0" w16cid:durableId="29BFA07D"/>
  <w16cid:commentId w16cid:paraId="0A33C12C" w16cid:durableId="6CD4FDE5"/>
  <w16cid:commentId w16cid:paraId="7B15AB4A" w16cid:durableId="2A490B52"/>
  <w16cid:commentId w16cid:paraId="0A45C9C1" w16cid:durableId="601236D1"/>
  <w16cid:commentId w16cid:paraId="4227476C" w16cid:durableId="5BE6F1AF"/>
  <w16cid:commentId w16cid:paraId="66E9377B" w16cid:durableId="2A4B6510"/>
  <w16cid:commentId w16cid:paraId="4F39CFB6" w16cid:durableId="56502360"/>
  <w16cid:commentId w16cid:paraId="6D8EBF4C" w16cid:durableId="2A4B6684"/>
  <w16cid:commentId w16cid:paraId="1485271C" w16cid:durableId="29BFA10C"/>
  <w16cid:commentId w16cid:paraId="6932D1F4" w16cid:durableId="6E5FD3B1"/>
  <w16cid:commentId w16cid:paraId="20430F46" w16cid:durableId="5D2E2FDD"/>
  <w16cid:commentId w16cid:paraId="0418CE21" w16cid:durableId="4DFB928F"/>
  <w16cid:commentId w16cid:paraId="6AE39223" w16cid:durableId="2A4B6D24"/>
  <w16cid:commentId w16cid:paraId="6364114E" w16cid:durableId="5D9B2358"/>
  <w16cid:commentId w16cid:paraId="37E2C848" w16cid:durableId="29C2A418"/>
  <w16cid:commentId w16cid:paraId="2B5B4C90" w16cid:durableId="29C2A429"/>
  <w16cid:commentId w16cid:paraId="13E874E1" w16cid:durableId="7133E5EB"/>
  <w16cid:commentId w16cid:paraId="1A0A3A6B" w16cid:durableId="2A4B9E0E"/>
  <w16cid:commentId w16cid:paraId="63C49A5D" w16cid:durableId="7950B709"/>
  <w16cid:commentId w16cid:paraId="029A1395" w16cid:durableId="2A4B9DDE"/>
  <w16cid:commentId w16cid:paraId="026ECA1C" w16cid:durableId="3DACB169"/>
  <w16cid:commentId w16cid:paraId="46D3480C" w16cid:durableId="2A4B9E3E"/>
  <w16cid:commentId w16cid:paraId="214D4E05" w16cid:durableId="058FC709"/>
  <w16cid:commentId w16cid:paraId="20B1FABD" w16cid:durableId="2A4B9E50"/>
  <w16cid:commentId w16cid:paraId="6E8340CF" w16cid:durableId="763C1B73"/>
  <w16cid:commentId w16cid:paraId="1CDBE969" w16cid:durableId="28335CB3"/>
  <w16cid:commentId w16cid:paraId="15DBA035" w16cid:durableId="276DA761"/>
  <w16cid:commentId w16cid:paraId="16215C05" w16cid:durableId="7B1A4F46"/>
  <w16cid:commentId w16cid:paraId="720D6E31" w16cid:durableId="33108FA8"/>
  <w16cid:commentId w16cid:paraId="485BD581" w16cid:durableId="7CAE8C1E"/>
  <w16cid:commentId w16cid:paraId="53F74B7F" w16cid:durableId="2A4BA089"/>
  <w16cid:commentId w16cid:paraId="744B90CD" w16cid:durableId="2E0BD897"/>
  <w16cid:commentId w16cid:paraId="04FBC9C4" w16cid:durableId="2A4BA1EF"/>
  <w16cid:commentId w16cid:paraId="78CE4C20" w16cid:durableId="548C32FC"/>
  <w16cid:commentId w16cid:paraId="0BEB9D2E" w16cid:durableId="2A4BA229"/>
  <w16cid:commentId w16cid:paraId="66037744" w16cid:durableId="2ED0771A"/>
  <w16cid:commentId w16cid:paraId="2A84272B" w16cid:durableId="03260F2B"/>
  <w16cid:commentId w16cid:paraId="15187E6C" w16cid:durableId="2A4BA3AD"/>
  <w16cid:commentId w16cid:paraId="669E1256" w16cid:durableId="2A4BA3B2"/>
  <w16cid:commentId w16cid:paraId="7D8F4C3D" w16cid:durableId="2A4BA3BC"/>
  <w16cid:commentId w16cid:paraId="78CCF6B6" w16cid:durableId="3DD95BE8"/>
  <w16cid:commentId w16cid:paraId="4DC29604" w16cid:durableId="2A4BA583"/>
  <w16cid:commentId w16cid:paraId="511455C0" w16cid:durableId="27143E85"/>
  <w16cid:commentId w16cid:paraId="016C6F3B" w16cid:durableId="7C2A42A7"/>
  <w16cid:commentId w16cid:paraId="0EDFDD7C" w16cid:durableId="2A4BA69B"/>
  <w16cid:commentId w16cid:paraId="3E56B1A9" w16cid:durableId="6FB4FFF8"/>
  <w16cid:commentId w16cid:paraId="68E14C5D" w16cid:durableId="2A4BA6AE"/>
  <w16cid:commentId w16cid:paraId="6BFB28BC" w16cid:durableId="27B12F23"/>
  <w16cid:commentId w16cid:paraId="1B548EEA" w16cid:durableId="2A4BA6D5"/>
  <w16cid:commentId w16cid:paraId="174DD5B2" w16cid:durableId="4C52D679"/>
  <w16cid:commentId w16cid:paraId="5D2130B7" w16cid:durableId="2A4BA6EE"/>
  <w16cid:commentId w16cid:paraId="3FE27FBC" w16cid:durableId="27B118A7"/>
  <w16cid:commentId w16cid:paraId="71CEBB5C" w16cid:durableId="1CDF85B7"/>
  <w16cid:commentId w16cid:paraId="37950CA8" w16cid:durableId="2A4BA741"/>
  <w16cid:commentId w16cid:paraId="3C2C0745" w16cid:durableId="27B0E4C6"/>
  <w16cid:commentId w16cid:paraId="09D179C8" w16cid:durableId="29BF8A93"/>
  <w16cid:commentId w16cid:paraId="62517075" w16cid:durableId="287B534E"/>
  <w16cid:commentId w16cid:paraId="37A41AB0" w16cid:durableId="2A4BA95B"/>
  <w16cid:commentId w16cid:paraId="14F8493E" w16cid:durableId="287B5366"/>
  <w16cid:commentId w16cid:paraId="2C9B5E65" w16cid:durableId="287B5322"/>
  <w16cid:commentId w16cid:paraId="2F67127B" w16cid:durableId="4FE215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7DB89" w14:textId="77777777" w:rsidR="00506A48" w:rsidRDefault="00506A48" w:rsidP="00CC369D">
      <w:pPr>
        <w:spacing w:after="0" w:line="240" w:lineRule="auto"/>
      </w:pPr>
      <w:r>
        <w:separator/>
      </w:r>
    </w:p>
  </w:endnote>
  <w:endnote w:type="continuationSeparator" w:id="0">
    <w:p w14:paraId="241E668A" w14:textId="77777777" w:rsidR="00506A48" w:rsidRDefault="00506A48" w:rsidP="00CC369D">
      <w:pPr>
        <w:spacing w:after="0" w:line="240" w:lineRule="auto"/>
      </w:pPr>
      <w:r>
        <w:continuationSeparator/>
      </w:r>
    </w:p>
  </w:endnote>
  <w:endnote w:type="continuationNotice" w:id="1">
    <w:p w14:paraId="56FB0A1D" w14:textId="77777777" w:rsidR="00506A48" w:rsidRDefault="00506A48">
      <w:pPr>
        <w:spacing w:after="0" w:line="240" w:lineRule="auto"/>
      </w:pPr>
    </w:p>
  </w:endnote>
  <w:endnote w:id="2">
    <w:p w14:paraId="5E7FE451" w14:textId="77777777" w:rsidR="00813CFA" w:rsidRDefault="00813CFA"/>
    <w:p w14:paraId="634B4AEF" w14:textId="0C5CE4F4" w:rsidR="00813CFA" w:rsidRDefault="00813CFA">
      <w:pPr>
        <w:pStyle w:val="Notedefin"/>
      </w:pPr>
    </w:p>
  </w:endnote>
  <w:endnote w:id="3">
    <w:p w14:paraId="6B66F168" w14:textId="77777777" w:rsidR="00813CFA" w:rsidRDefault="00813CFA"/>
    <w:p w14:paraId="042DC783" w14:textId="0ACEF92B" w:rsidR="00813CFA" w:rsidRDefault="00813CFA">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tone Sans ITC">
    <w:altName w:val="Stone Sans IT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2D242" w14:textId="77777777" w:rsidR="00D945BE" w:rsidRDefault="00D945B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74142" w14:textId="59D90EC5" w:rsidR="00813CFA" w:rsidDel="00704085" w:rsidRDefault="00813CFA">
    <w:pPr>
      <w:pStyle w:val="Pieddepage"/>
      <w:jc w:val="center"/>
      <w:rPr>
        <w:del w:id="1861" w:author="STUBER Denis" w:date="2024-04-11T17:52:00Z"/>
        <w:color w:val="4472C4" w:themeColor="accent1"/>
      </w:rPr>
    </w:pPr>
    <w:r w:rsidRPr="00704085">
      <w:rPr>
        <w:color w:val="4472C4" w:themeColor="accent1"/>
        <w:lang w:val="en-US"/>
      </w:rPr>
      <w:t xml:space="preserve">DAYCLI Handbook- Draft </w:t>
    </w:r>
    <w:r>
      <w:rPr>
        <w:color w:val="4472C4" w:themeColor="accent1"/>
        <w:lang w:val="en-US"/>
      </w:rPr>
      <w:t xml:space="preserve">version </w:t>
    </w:r>
    <w:ins w:id="1862" w:author="STUBER Denis" w:date="2024-07-24T16:19:00Z">
      <w:r>
        <w:rPr>
          <w:color w:val="4472C4" w:themeColor="accent1"/>
          <w:lang w:val="en-US"/>
        </w:rPr>
        <w:t>24</w:t>
      </w:r>
    </w:ins>
    <w:del w:id="1863" w:author="STUBER Denis" w:date="2024-07-24T16:19:00Z">
      <w:r w:rsidDel="00450B16">
        <w:rPr>
          <w:color w:val="4472C4" w:themeColor="accent1"/>
          <w:lang w:val="en-US"/>
        </w:rPr>
        <w:delText>11</w:delText>
      </w:r>
    </w:del>
    <w:r>
      <w:rPr>
        <w:color w:val="4472C4" w:themeColor="accent1"/>
        <w:lang w:val="en-US"/>
      </w:rPr>
      <w:t>/</w:t>
    </w:r>
    <w:ins w:id="1864" w:author="STUBER Denis" w:date="2024-07-24T16:19:00Z">
      <w:r>
        <w:rPr>
          <w:color w:val="4472C4" w:themeColor="accent1"/>
          <w:lang w:val="en-US"/>
        </w:rPr>
        <w:t>07</w:t>
      </w:r>
    </w:ins>
    <w:del w:id="1865" w:author="STUBER Denis" w:date="2024-07-24T16:19:00Z">
      <w:r w:rsidDel="00450B16">
        <w:rPr>
          <w:color w:val="4472C4" w:themeColor="accent1"/>
          <w:lang w:val="en-US"/>
        </w:rPr>
        <w:delText>04</w:delText>
      </w:r>
    </w:del>
    <w:r>
      <w:rPr>
        <w:color w:val="4472C4" w:themeColor="accent1"/>
        <w:lang w:val="en-US"/>
      </w:rPr>
      <w:t>/2024</w:t>
    </w:r>
    <w:r>
      <w:rPr>
        <w:color w:val="4472C4" w:themeColor="accent1"/>
        <w:lang w:val="en-US"/>
      </w:rPr>
      <w:tab/>
    </w:r>
    <w:r>
      <w:rPr>
        <w:color w:val="4472C4" w:themeColor="accent1"/>
        <w:lang w:val="en-US"/>
      </w:rPr>
      <w:tab/>
    </w:r>
    <w:r w:rsidRPr="00704085">
      <w:rPr>
        <w:color w:val="4472C4" w:themeColor="accent1"/>
        <w:lang w:val="en-US"/>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sidRPr="00704085">
      <w:rPr>
        <w:color w:val="4472C4" w:themeColor="accent1"/>
        <w:lang w:val="en-US"/>
        <w:rPrChange w:id="1866" w:author="STUBER Denis" w:date="2024-04-11T17:51:00Z">
          <w:rPr>
            <w:color w:val="4472C4" w:themeColor="accent1"/>
            <w:lang w:val="fr-FR"/>
          </w:rPr>
        </w:rPrChange>
      </w:rPr>
      <w:t>2</w:t>
    </w:r>
    <w:r>
      <w:rPr>
        <w:color w:val="4472C4" w:themeColor="accent1"/>
      </w:rPr>
      <w:fldChar w:fldCharType="end"/>
    </w:r>
    <w:r w:rsidRPr="00704085">
      <w:rPr>
        <w:color w:val="4472C4" w:themeColor="accent1"/>
        <w:lang w:val="en-US"/>
      </w:rPr>
      <w:t xml:space="preserve"> over </w:t>
    </w:r>
    <w:r>
      <w:rPr>
        <w:color w:val="4472C4" w:themeColor="accent1"/>
      </w:rPr>
      <w:fldChar w:fldCharType="begin"/>
    </w:r>
    <w:r>
      <w:rPr>
        <w:color w:val="4472C4" w:themeColor="accent1"/>
      </w:rPr>
      <w:instrText>NUMPAGES  \* arabe  \* MERGEFORMAT</w:instrText>
    </w:r>
    <w:r>
      <w:rPr>
        <w:color w:val="4472C4" w:themeColor="accent1"/>
      </w:rPr>
      <w:fldChar w:fldCharType="separate"/>
    </w:r>
    <w:r w:rsidRPr="00704085">
      <w:rPr>
        <w:color w:val="4472C4" w:themeColor="accent1"/>
        <w:lang w:val="en-US"/>
        <w:rPrChange w:id="1867" w:author="STUBER Denis" w:date="2024-04-11T17:51:00Z">
          <w:rPr>
            <w:color w:val="4472C4" w:themeColor="accent1"/>
            <w:lang w:val="fr-FR"/>
          </w:rPr>
        </w:rPrChange>
      </w:rPr>
      <w:t>2</w:t>
    </w:r>
    <w:r>
      <w:rPr>
        <w:color w:val="4472C4" w:themeColor="accent1"/>
      </w:rPr>
      <w:fldChar w:fldCharType="end"/>
    </w:r>
  </w:p>
  <w:p w14:paraId="4F4E9640" w14:textId="77777777" w:rsidR="00813CFA" w:rsidRDefault="00813CFA" w:rsidP="00704085">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EC976" w14:textId="77777777" w:rsidR="00D945BE" w:rsidRDefault="00D945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37925" w14:textId="77777777" w:rsidR="00506A48" w:rsidRDefault="00506A48" w:rsidP="00CC369D">
      <w:pPr>
        <w:spacing w:after="0" w:line="240" w:lineRule="auto"/>
      </w:pPr>
      <w:r>
        <w:separator/>
      </w:r>
    </w:p>
  </w:footnote>
  <w:footnote w:type="continuationSeparator" w:id="0">
    <w:p w14:paraId="44EA4264" w14:textId="77777777" w:rsidR="00506A48" w:rsidRDefault="00506A48" w:rsidP="00CC369D">
      <w:pPr>
        <w:spacing w:after="0" w:line="240" w:lineRule="auto"/>
      </w:pPr>
      <w:r>
        <w:continuationSeparator/>
      </w:r>
    </w:p>
  </w:footnote>
  <w:footnote w:type="continuationNotice" w:id="1">
    <w:p w14:paraId="63006EC4" w14:textId="77777777" w:rsidR="00506A48" w:rsidRDefault="00506A48">
      <w:pPr>
        <w:spacing w:after="0" w:line="240" w:lineRule="auto"/>
      </w:pPr>
    </w:p>
  </w:footnote>
  <w:footnote w:id="2">
    <w:p w14:paraId="514BF904" w14:textId="15A065D0" w:rsidR="00813CFA" w:rsidRPr="001604AE" w:rsidRDefault="00813CFA" w:rsidP="00C551E6">
      <w:pPr>
        <w:ind w:left="24"/>
        <w:rPr>
          <w:color w:val="FF0000"/>
        </w:rPr>
      </w:pPr>
      <w:r>
        <w:rPr>
          <w:rStyle w:val="Appelnotedebasdep"/>
        </w:rPr>
        <w:footnoteRef/>
      </w:r>
      <w:r>
        <w:t xml:space="preserve"> In order to ensure maximum traceability, NMHSs should document their practices as to when a value is adjudged doubtful or wrong. And in line with Provenance metadata requirements, the original observation needs to be stored in some shape or form.</w:t>
      </w:r>
    </w:p>
    <w:p w14:paraId="34A865E0" w14:textId="6A9CE91D" w:rsidR="00813CFA" w:rsidRDefault="00813CFA">
      <w:pPr>
        <w:pStyle w:val="Notedebasdepage"/>
      </w:pPr>
    </w:p>
  </w:footnote>
  <w:footnote w:id="3">
    <w:p w14:paraId="62F2A011" w14:textId="4AD77F5F" w:rsidR="00813CFA" w:rsidRDefault="00813CFA">
      <w:pPr>
        <w:pStyle w:val="Notedebasdepage"/>
      </w:pPr>
      <w:r>
        <w:rPr>
          <w:rStyle w:val="Appelnotedebasdep"/>
        </w:rPr>
        <w:footnoteRef/>
      </w:r>
      <w:r>
        <w:t xml:space="preserve"> Note. Notwithstanding the requirement to provide DAYCLI (and CLIMAT) reports within the standard period, </w:t>
      </w:r>
      <w:r w:rsidRPr="001F7B83">
        <w:t>as defined in Section 8 below</w:t>
      </w:r>
      <w:r>
        <w:t>, NMHSs are encouraged to provide updated quality assessments at a later stage, again in accordance with the provisions of Section 8</w:t>
      </w:r>
    </w:p>
  </w:footnote>
  <w:footnote w:id="4">
    <w:p w14:paraId="25F5E265" w14:textId="02AECD99" w:rsidR="00813CFA" w:rsidRDefault="00813CFA">
      <w:pPr>
        <w:pStyle w:val="Notedebasdepage"/>
      </w:pPr>
      <w:r>
        <w:rPr>
          <w:rStyle w:val="Appelnotedebasdep"/>
        </w:rPr>
        <w:footnoteRef/>
      </w:r>
      <w:r>
        <w:t xml:space="preserve"> In this case, the NMHS may determine that an instrumental failure has led to an unrepresentative value, but may still believe there is value in presenting the value. While such situations are likely to be rare, the NMHS may, at its discretion, regard the measurement as having some value, albeit heavily qualified. For instance, a rainfall value in an otherwise desert climate. In this case, it is clear that the value does not reflect the limits of the instrumentation, but rather that the instrument/sensor failed </w:t>
      </w:r>
    </w:p>
  </w:footnote>
  <w:footnote w:id="5">
    <w:p w14:paraId="0E89562F" w14:textId="496B820B" w:rsidR="00813CFA" w:rsidRDefault="00813CFA">
      <w:pPr>
        <w:pStyle w:val="Notedebasdepage"/>
      </w:pPr>
      <w:r>
        <w:rPr>
          <w:rStyle w:val="Appelnotedebasdep"/>
        </w:rPr>
        <w:footnoteRef/>
      </w:r>
      <w:r>
        <w:t xml:space="preserve"> Note that Maintenance is intended as a generic term here. It can also include cases where observations were not possible due to some other causes, such as destruction of the instrument, an extended outage at an AWS, or some other cause.  </w:t>
      </w:r>
    </w:p>
  </w:footnote>
  <w:footnote w:id="6">
    <w:p w14:paraId="5A89E27B" w14:textId="66F67754" w:rsidR="00813CFA" w:rsidRPr="00D22124" w:rsidRDefault="00813CFA">
      <w:pPr>
        <w:pStyle w:val="Notedebasdepage"/>
        <w:rPr>
          <w:lang w:val="en-US"/>
        </w:rPr>
      </w:pPr>
      <w:r>
        <w:rPr>
          <w:rStyle w:val="Appelnotedebasdep"/>
        </w:rPr>
        <w:footnoteRef/>
      </w:r>
      <w:r>
        <w:t xml:space="preserve"> </w:t>
      </w:r>
      <w:r>
        <w:rPr>
          <w:lang w:val="en-US"/>
        </w:rPr>
        <w:t xml:space="preserve">Updated April 2022 under Fast-Track Procedure. </w:t>
      </w:r>
    </w:p>
  </w:footnote>
  <w:footnote w:id="7">
    <w:p w14:paraId="14E67D54" w14:textId="36D7F39B" w:rsidR="00813CFA" w:rsidRDefault="00813CFA">
      <w:pPr>
        <w:pStyle w:val="Notedebasdepage"/>
      </w:pPr>
      <w:r>
        <w:rPr>
          <w:rStyle w:val="Appelnotedebasdep"/>
        </w:rPr>
        <w:footnoteRef/>
      </w:r>
      <w:r>
        <w:t xml:space="preserve"> For CLIMAT, monitoring centres such as DWD process reports received about 25 days after the end of each month. This is partly to account for delays in receipt of monthly statistics sent by post. In addition, Reports received still later will still add value to the global climate record, and are archived for later processing. </w:t>
      </w:r>
    </w:p>
    <w:p w14:paraId="580217F6" w14:textId="77777777" w:rsidR="00813CFA" w:rsidRDefault="00813CFA">
      <w:pPr>
        <w:pStyle w:val="Notedebasdepage"/>
      </w:pPr>
    </w:p>
  </w:footnote>
  <w:footnote w:id="8">
    <w:p w14:paraId="3E7AF5B9" w14:textId="74248A3D" w:rsidR="00813CFA" w:rsidRDefault="00813CFA">
      <w:pPr>
        <w:pStyle w:val="Notedebasdepage"/>
      </w:pPr>
      <w:r>
        <w:rPr>
          <w:rStyle w:val="Appelnotedebasdep"/>
        </w:rPr>
        <w:footnoteRef/>
      </w:r>
      <w:r>
        <w:t xml:space="preserve"> Despite the current lack of formal processes for the following elements, it is most likely that the registration/deregistration process will take place via the existing processes for CLIMAT stations, with the aim of ensuring that this information is reflected in OSCAR.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F1641" w14:textId="77777777" w:rsidR="00D945BE" w:rsidRDefault="00D945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858" w:author="STUBER Denis" w:date="2024-07-26T12:29:00Z"/>
  <w:sdt>
    <w:sdtPr>
      <w:id w:val="-945075107"/>
      <w:docPartObj>
        <w:docPartGallery w:val="Watermarks"/>
        <w:docPartUnique/>
      </w:docPartObj>
    </w:sdtPr>
    <w:sdtContent>
      <w:customXmlInsRangeEnd w:id="1858"/>
      <w:p w14:paraId="67DA7922" w14:textId="01784D50" w:rsidR="00D945BE" w:rsidRDefault="00D945BE">
        <w:pPr>
          <w:pStyle w:val="En-tte"/>
        </w:pPr>
        <w:ins w:id="1859" w:author="STUBER Denis" w:date="2024-07-26T12:29:00Z">
          <w:r>
            <w:pict w14:anchorId="5E93BB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48908" o:spid="_x0000_s2049" type="#_x0000_t136" style="position:absolute;left:0;text-align:left;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ins>
      </w:p>
      <w:customXmlInsRangeStart w:id="1860" w:author="STUBER Denis" w:date="2024-07-26T12:29:00Z"/>
    </w:sdtContent>
  </w:sdt>
  <w:customXmlInsRangeEnd w:id="18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C6F60" w14:textId="77777777" w:rsidR="00D945BE" w:rsidRDefault="00D945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C61"/>
    <w:multiLevelType w:val="hybridMultilevel"/>
    <w:tmpl w:val="194CE324"/>
    <w:lvl w:ilvl="0" w:tplc="113C78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14CDA"/>
    <w:multiLevelType w:val="multilevel"/>
    <w:tmpl w:val="CA1ABB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57E5F41"/>
    <w:multiLevelType w:val="hybridMultilevel"/>
    <w:tmpl w:val="1EE48B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C69FC"/>
    <w:multiLevelType w:val="multilevel"/>
    <w:tmpl w:val="C47E9B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19587D"/>
    <w:multiLevelType w:val="hybridMultilevel"/>
    <w:tmpl w:val="A31017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A1B68EA"/>
    <w:multiLevelType w:val="multilevel"/>
    <w:tmpl w:val="550E6B3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EB60BEE"/>
    <w:multiLevelType w:val="hybridMultilevel"/>
    <w:tmpl w:val="3B603294"/>
    <w:lvl w:ilvl="0" w:tplc="145A2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21030"/>
    <w:multiLevelType w:val="multilevel"/>
    <w:tmpl w:val="444EF264"/>
    <w:lvl w:ilvl="0">
      <w:start w:val="6"/>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765578"/>
    <w:multiLevelType w:val="multilevel"/>
    <w:tmpl w:val="FAE49B50"/>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F80443C"/>
    <w:multiLevelType w:val="hybridMultilevel"/>
    <w:tmpl w:val="FB00BC86"/>
    <w:lvl w:ilvl="0" w:tplc="CC1C0452">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19E17A9"/>
    <w:multiLevelType w:val="hybridMultilevel"/>
    <w:tmpl w:val="A2C25B4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123366C1"/>
    <w:multiLevelType w:val="hybridMultilevel"/>
    <w:tmpl w:val="903E3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6F85021"/>
    <w:multiLevelType w:val="multilevel"/>
    <w:tmpl w:val="741A8A46"/>
    <w:lvl w:ilvl="0">
      <w:start w:val="3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74906E2"/>
    <w:multiLevelType w:val="hybridMultilevel"/>
    <w:tmpl w:val="5466365C"/>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abstractNum w:abstractNumId="14" w15:restartNumberingAfterBreak="0">
    <w:nsid w:val="185E142B"/>
    <w:multiLevelType w:val="multilevel"/>
    <w:tmpl w:val="EA5C6CAE"/>
    <w:lvl w:ilvl="0">
      <w:start w:val="1"/>
      <w:numFmt w:val="decimal"/>
      <w:lvlText w:val="%1"/>
      <w:lvlJc w:val="left"/>
      <w:pPr>
        <w:ind w:left="1712" w:hanging="568"/>
      </w:pPr>
      <w:rPr>
        <w:rFonts w:ascii="Arial Narrow" w:eastAsia="Arial Narrow" w:hAnsi="Arial Narrow" w:cs="Arial Narrow" w:hint="default"/>
        <w:b/>
        <w:bCs/>
        <w:i w:val="0"/>
        <w:iCs w:val="0"/>
        <w:w w:val="100"/>
        <w:sz w:val="36"/>
        <w:szCs w:val="36"/>
      </w:rPr>
    </w:lvl>
    <w:lvl w:ilvl="1">
      <w:start w:val="1"/>
      <w:numFmt w:val="decimal"/>
      <w:lvlText w:val="%1.%2"/>
      <w:lvlJc w:val="left"/>
      <w:pPr>
        <w:ind w:left="1938" w:hanging="795"/>
      </w:pPr>
      <w:rPr>
        <w:rFonts w:ascii="Arial Narrow" w:eastAsia="Arial Narrow" w:hAnsi="Arial Narrow" w:cs="Arial Narrow" w:hint="default"/>
        <w:b/>
        <w:bCs/>
        <w:i w:val="0"/>
        <w:iCs w:val="0"/>
        <w:spacing w:val="-1"/>
        <w:w w:val="100"/>
        <w:sz w:val="36"/>
        <w:szCs w:val="36"/>
      </w:rPr>
    </w:lvl>
    <w:lvl w:ilvl="2">
      <w:start w:val="1"/>
      <w:numFmt w:val="decimal"/>
      <w:lvlText w:val="%1.%2.%3"/>
      <w:lvlJc w:val="left"/>
      <w:pPr>
        <w:ind w:left="2107" w:hanging="964"/>
      </w:pPr>
      <w:rPr>
        <w:rFonts w:ascii="Arial Narrow" w:eastAsia="Arial Narrow" w:hAnsi="Arial Narrow" w:cs="Arial Narrow" w:hint="default"/>
        <w:b/>
        <w:bCs/>
        <w:i w:val="0"/>
        <w:iCs w:val="0"/>
        <w:spacing w:val="-1"/>
        <w:w w:val="100"/>
        <w:sz w:val="32"/>
        <w:szCs w:val="32"/>
      </w:rPr>
    </w:lvl>
    <w:lvl w:ilvl="3">
      <w:start w:val="1"/>
      <w:numFmt w:val="decimal"/>
      <w:lvlText w:val="%4."/>
      <w:lvlJc w:val="left"/>
      <w:pPr>
        <w:ind w:left="1938" w:hanging="511"/>
      </w:pPr>
      <w:rPr>
        <w:rFonts w:ascii="Arial" w:eastAsia="Arial" w:hAnsi="Arial" w:cs="Arial" w:hint="default"/>
        <w:b w:val="0"/>
        <w:bCs w:val="0"/>
        <w:i w:val="0"/>
        <w:iCs w:val="0"/>
        <w:spacing w:val="-1"/>
        <w:w w:val="100"/>
        <w:sz w:val="20"/>
        <w:szCs w:val="20"/>
      </w:rPr>
    </w:lvl>
    <w:lvl w:ilvl="4">
      <w:numFmt w:val="bullet"/>
      <w:lvlText w:val="•"/>
      <w:lvlJc w:val="left"/>
      <w:pPr>
        <w:ind w:left="4225" w:hanging="511"/>
      </w:pPr>
      <w:rPr>
        <w:rFonts w:hint="default"/>
      </w:rPr>
    </w:lvl>
    <w:lvl w:ilvl="5">
      <w:numFmt w:val="bullet"/>
      <w:lvlText w:val="•"/>
      <w:lvlJc w:val="left"/>
      <w:pPr>
        <w:ind w:left="5287" w:hanging="511"/>
      </w:pPr>
      <w:rPr>
        <w:rFonts w:hint="default"/>
      </w:rPr>
    </w:lvl>
    <w:lvl w:ilvl="6">
      <w:numFmt w:val="bullet"/>
      <w:lvlText w:val="•"/>
      <w:lvlJc w:val="left"/>
      <w:pPr>
        <w:ind w:left="6350" w:hanging="511"/>
      </w:pPr>
      <w:rPr>
        <w:rFonts w:hint="default"/>
      </w:rPr>
    </w:lvl>
    <w:lvl w:ilvl="7">
      <w:numFmt w:val="bullet"/>
      <w:lvlText w:val="•"/>
      <w:lvlJc w:val="left"/>
      <w:pPr>
        <w:ind w:left="7412" w:hanging="511"/>
      </w:pPr>
      <w:rPr>
        <w:rFonts w:hint="default"/>
      </w:rPr>
    </w:lvl>
    <w:lvl w:ilvl="8">
      <w:numFmt w:val="bullet"/>
      <w:lvlText w:val="•"/>
      <w:lvlJc w:val="left"/>
      <w:pPr>
        <w:ind w:left="8475" w:hanging="511"/>
      </w:pPr>
      <w:rPr>
        <w:rFonts w:hint="default"/>
      </w:rPr>
    </w:lvl>
  </w:abstractNum>
  <w:abstractNum w:abstractNumId="15" w15:restartNumberingAfterBreak="0">
    <w:nsid w:val="1CD966B4"/>
    <w:multiLevelType w:val="hybridMultilevel"/>
    <w:tmpl w:val="B1FC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54689"/>
    <w:multiLevelType w:val="hybridMultilevel"/>
    <w:tmpl w:val="6D62D3E4"/>
    <w:lvl w:ilvl="0" w:tplc="590A6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581BE9"/>
    <w:multiLevelType w:val="hybridMultilevel"/>
    <w:tmpl w:val="F8F0D010"/>
    <w:lvl w:ilvl="0" w:tplc="DA385708">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27C7A"/>
    <w:multiLevelType w:val="hybridMultilevel"/>
    <w:tmpl w:val="4B6E2E2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9" w15:restartNumberingAfterBreak="0">
    <w:nsid w:val="25555B4E"/>
    <w:multiLevelType w:val="hybridMultilevel"/>
    <w:tmpl w:val="8B5CBF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58B7F12"/>
    <w:multiLevelType w:val="hybridMultilevel"/>
    <w:tmpl w:val="309E853E"/>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855151"/>
    <w:multiLevelType w:val="hybridMultilevel"/>
    <w:tmpl w:val="9C087B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DD74112"/>
    <w:multiLevelType w:val="multilevel"/>
    <w:tmpl w:val="0E1214F6"/>
    <w:lvl w:ilvl="0">
      <w:start w:val="1"/>
      <w:numFmt w:val="decimal"/>
      <w:pStyle w:val="Titre1"/>
      <w:lvlText w:val="%1"/>
      <w:lvlJc w:val="left"/>
      <w:pPr>
        <w:ind w:left="574"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3" w15:restartNumberingAfterBreak="0">
    <w:nsid w:val="30277ACD"/>
    <w:multiLevelType w:val="hybridMultilevel"/>
    <w:tmpl w:val="D75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311081"/>
    <w:multiLevelType w:val="hybridMultilevel"/>
    <w:tmpl w:val="26BC45B6"/>
    <w:lvl w:ilvl="0" w:tplc="04090001">
      <w:start w:val="1"/>
      <w:numFmt w:val="bullet"/>
      <w:lvlText w:val=""/>
      <w:lvlJc w:val="left"/>
      <w:pPr>
        <w:ind w:left="720" w:hanging="360"/>
      </w:pPr>
      <w:rPr>
        <w:rFonts w:ascii="Symbol" w:hAnsi="Symbol" w:hint="default"/>
      </w:rPr>
    </w:lvl>
    <w:lvl w:ilvl="1" w:tplc="ECEA8EB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415AA2"/>
    <w:multiLevelType w:val="hybridMultilevel"/>
    <w:tmpl w:val="AA2E3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18458F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1932365"/>
    <w:multiLevelType w:val="multilevel"/>
    <w:tmpl w:val="3E6E72E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38096A0C"/>
    <w:multiLevelType w:val="hybridMultilevel"/>
    <w:tmpl w:val="40741B16"/>
    <w:lvl w:ilvl="0" w:tplc="0F92A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4F56BC"/>
    <w:multiLevelType w:val="hybridMultilevel"/>
    <w:tmpl w:val="A0B6EA3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B6B33FD"/>
    <w:multiLevelType w:val="hybridMultilevel"/>
    <w:tmpl w:val="6E24D494"/>
    <w:lvl w:ilvl="0" w:tplc="711A7516">
      <w:start w:val="7"/>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1" w15:restartNumberingAfterBreak="0">
    <w:nsid w:val="3F7777F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040DF2"/>
    <w:multiLevelType w:val="hybridMultilevel"/>
    <w:tmpl w:val="6DC0C8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8A221B3"/>
    <w:multiLevelType w:val="hybridMultilevel"/>
    <w:tmpl w:val="8D486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CCF6BCF"/>
    <w:multiLevelType w:val="hybridMultilevel"/>
    <w:tmpl w:val="8B3E359E"/>
    <w:lvl w:ilvl="0" w:tplc="FD38EBCE">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00347A2"/>
    <w:multiLevelType w:val="multilevel"/>
    <w:tmpl w:val="3BD0FBB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576B735A"/>
    <w:multiLevelType w:val="hybridMultilevel"/>
    <w:tmpl w:val="382A1648"/>
    <w:lvl w:ilvl="0" w:tplc="036A4F60">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FA03607"/>
    <w:multiLevelType w:val="hybridMultilevel"/>
    <w:tmpl w:val="B1046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12C1700"/>
    <w:multiLevelType w:val="hybridMultilevel"/>
    <w:tmpl w:val="42F2892A"/>
    <w:lvl w:ilvl="0" w:tplc="040C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9A621D"/>
    <w:multiLevelType w:val="multilevel"/>
    <w:tmpl w:val="58AE9A64"/>
    <w:lvl w:ilvl="0">
      <w:start w:val="5"/>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61049BC"/>
    <w:multiLevelType w:val="hybridMultilevel"/>
    <w:tmpl w:val="0C86B2CE"/>
    <w:lvl w:ilvl="0" w:tplc="30EA0CCE">
      <w:start w:val="1"/>
      <w:numFmt w:val="decimal"/>
      <w:lvlText w:val="%1."/>
      <w:lvlJc w:val="left"/>
      <w:pPr>
        <w:ind w:left="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FCD214">
      <w:start w:val="1"/>
      <w:numFmt w:val="lowerLetter"/>
      <w:lvlText w:val="%2"/>
      <w:lvlJc w:val="left"/>
      <w:pPr>
        <w:ind w:left="1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A69FCE">
      <w:start w:val="1"/>
      <w:numFmt w:val="lowerRoman"/>
      <w:lvlText w:val="%3"/>
      <w:lvlJc w:val="left"/>
      <w:pPr>
        <w:ind w:left="2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2876C0">
      <w:start w:val="1"/>
      <w:numFmt w:val="decimal"/>
      <w:lvlText w:val="%4"/>
      <w:lvlJc w:val="left"/>
      <w:pPr>
        <w:ind w:left="2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C6B648">
      <w:start w:val="1"/>
      <w:numFmt w:val="lowerLetter"/>
      <w:lvlText w:val="%5"/>
      <w:lvlJc w:val="left"/>
      <w:pPr>
        <w:ind w:left="3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26259C">
      <w:start w:val="1"/>
      <w:numFmt w:val="lowerRoman"/>
      <w:lvlText w:val="%6"/>
      <w:lvlJc w:val="left"/>
      <w:pPr>
        <w:ind w:left="4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3E1ED2">
      <w:start w:val="1"/>
      <w:numFmt w:val="decimal"/>
      <w:lvlText w:val="%7"/>
      <w:lvlJc w:val="left"/>
      <w:pPr>
        <w:ind w:left="4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F0EA8A">
      <w:start w:val="1"/>
      <w:numFmt w:val="lowerLetter"/>
      <w:lvlText w:val="%8"/>
      <w:lvlJc w:val="left"/>
      <w:pPr>
        <w:ind w:left="56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6C6A8E">
      <w:start w:val="1"/>
      <w:numFmt w:val="lowerRoman"/>
      <w:lvlText w:val="%9"/>
      <w:lvlJc w:val="left"/>
      <w:pPr>
        <w:ind w:left="64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C387E73"/>
    <w:multiLevelType w:val="hybridMultilevel"/>
    <w:tmpl w:val="947E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DE3F20"/>
    <w:multiLevelType w:val="hybridMultilevel"/>
    <w:tmpl w:val="DBC485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4F40774"/>
    <w:multiLevelType w:val="multilevel"/>
    <w:tmpl w:val="51D4CC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75A22375"/>
    <w:multiLevelType w:val="multilevel"/>
    <w:tmpl w:val="1032C89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8121F08"/>
    <w:multiLevelType w:val="hybridMultilevel"/>
    <w:tmpl w:val="72EC4336"/>
    <w:lvl w:ilvl="0" w:tplc="F49A3D9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51584D"/>
    <w:multiLevelType w:val="multilevel"/>
    <w:tmpl w:val="9D08BF86"/>
    <w:lvl w:ilvl="0">
      <w:start w:val="6"/>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0"/>
  </w:num>
  <w:num w:numId="2">
    <w:abstractNumId w:val="18"/>
  </w:num>
  <w:num w:numId="3">
    <w:abstractNumId w:val="9"/>
  </w:num>
  <w:num w:numId="4">
    <w:abstractNumId w:val="25"/>
  </w:num>
  <w:num w:numId="5">
    <w:abstractNumId w:val="30"/>
  </w:num>
  <w:num w:numId="6">
    <w:abstractNumId w:val="37"/>
  </w:num>
  <w:num w:numId="7">
    <w:abstractNumId w:val="14"/>
  </w:num>
  <w:num w:numId="8">
    <w:abstractNumId w:val="33"/>
  </w:num>
  <w:num w:numId="9">
    <w:abstractNumId w:val="4"/>
  </w:num>
  <w:num w:numId="10">
    <w:abstractNumId w:val="39"/>
  </w:num>
  <w:num w:numId="11">
    <w:abstractNumId w:val="26"/>
  </w:num>
  <w:num w:numId="12">
    <w:abstractNumId w:val="19"/>
  </w:num>
  <w:num w:numId="13">
    <w:abstractNumId w:val="28"/>
  </w:num>
  <w:num w:numId="14">
    <w:abstractNumId w:val="24"/>
  </w:num>
  <w:num w:numId="15">
    <w:abstractNumId w:val="41"/>
  </w:num>
  <w:num w:numId="16">
    <w:abstractNumId w:val="31"/>
  </w:num>
  <w:num w:numId="17">
    <w:abstractNumId w:val="45"/>
  </w:num>
  <w:num w:numId="18">
    <w:abstractNumId w:val="36"/>
  </w:num>
  <w:num w:numId="19">
    <w:abstractNumId w:val="34"/>
  </w:num>
  <w:num w:numId="20">
    <w:abstractNumId w:val="17"/>
  </w:num>
  <w:num w:numId="21">
    <w:abstractNumId w:val="16"/>
  </w:num>
  <w:num w:numId="22">
    <w:abstractNumId w:val="8"/>
  </w:num>
  <w:num w:numId="23">
    <w:abstractNumId w:val="35"/>
  </w:num>
  <w:num w:numId="24">
    <w:abstractNumId w:val="29"/>
  </w:num>
  <w:num w:numId="25">
    <w:abstractNumId w:val="44"/>
  </w:num>
  <w:num w:numId="26">
    <w:abstractNumId w:val="46"/>
  </w:num>
  <w:num w:numId="27">
    <w:abstractNumId w:val="12"/>
  </w:num>
  <w:num w:numId="28">
    <w:abstractNumId w:val="7"/>
  </w:num>
  <w:num w:numId="29">
    <w:abstractNumId w:val="42"/>
  </w:num>
  <w:num w:numId="30">
    <w:abstractNumId w:val="21"/>
  </w:num>
  <w:num w:numId="31">
    <w:abstractNumId w:val="32"/>
  </w:num>
  <w:num w:numId="32">
    <w:abstractNumId w:val="13"/>
  </w:num>
  <w:num w:numId="33">
    <w:abstractNumId w:val="11"/>
  </w:num>
  <w:num w:numId="34">
    <w:abstractNumId w:val="6"/>
  </w:num>
  <w:num w:numId="35">
    <w:abstractNumId w:val="43"/>
  </w:num>
  <w:num w:numId="36">
    <w:abstractNumId w:val="27"/>
  </w:num>
  <w:num w:numId="37">
    <w:abstractNumId w:val="5"/>
  </w:num>
  <w:num w:numId="38">
    <w:abstractNumId w:val="3"/>
  </w:num>
  <w:num w:numId="39">
    <w:abstractNumId w:val="1"/>
  </w:num>
  <w:num w:numId="40">
    <w:abstractNumId w:val="0"/>
  </w:num>
  <w:num w:numId="41">
    <w:abstractNumId w:val="22"/>
  </w:num>
  <w:num w:numId="42">
    <w:abstractNumId w:val="38"/>
  </w:num>
  <w:num w:numId="43">
    <w:abstractNumId w:val="20"/>
  </w:num>
  <w:num w:numId="44">
    <w:abstractNumId w:val="10"/>
  </w:num>
  <w:num w:numId="45">
    <w:abstractNumId w:val="15"/>
  </w:num>
  <w:num w:numId="46">
    <w:abstractNumId w:val="23"/>
  </w:num>
  <w:num w:numId="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UBER Denis">
    <w15:presenceInfo w15:providerId="None" w15:userId="STUBER Denis"/>
  </w15:person>
  <w15:person w15:author="Blair Trewin">
    <w15:presenceInfo w15:providerId="AD" w15:userId="S::blair.trewin@bom.gov.au::257faa31-80f7-453b-8846-e76b0735aebf"/>
  </w15:person>
  <w15:person w15:author="William Wright">
    <w15:presenceInfo w15:providerId="Windows Live" w15:userId="8e01c36ed8b049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BE"/>
    <w:rsid w:val="00001241"/>
    <w:rsid w:val="000022E3"/>
    <w:rsid w:val="00002EB8"/>
    <w:rsid w:val="000032F6"/>
    <w:rsid w:val="00003C2A"/>
    <w:rsid w:val="000041A8"/>
    <w:rsid w:val="00004D83"/>
    <w:rsid w:val="00005B2E"/>
    <w:rsid w:val="0000624B"/>
    <w:rsid w:val="000079D8"/>
    <w:rsid w:val="00010837"/>
    <w:rsid w:val="00010A0B"/>
    <w:rsid w:val="00011881"/>
    <w:rsid w:val="000136D1"/>
    <w:rsid w:val="000142BC"/>
    <w:rsid w:val="00014912"/>
    <w:rsid w:val="00014EC8"/>
    <w:rsid w:val="00016562"/>
    <w:rsid w:val="00017A0F"/>
    <w:rsid w:val="00020562"/>
    <w:rsid w:val="000213F8"/>
    <w:rsid w:val="00021581"/>
    <w:rsid w:val="00021B5C"/>
    <w:rsid w:val="00022337"/>
    <w:rsid w:val="00022FE2"/>
    <w:rsid w:val="0002347C"/>
    <w:rsid w:val="000241E6"/>
    <w:rsid w:val="0002598A"/>
    <w:rsid w:val="000261D9"/>
    <w:rsid w:val="00026D18"/>
    <w:rsid w:val="00030FC8"/>
    <w:rsid w:val="000312A4"/>
    <w:rsid w:val="000314FE"/>
    <w:rsid w:val="00032FB1"/>
    <w:rsid w:val="000330C6"/>
    <w:rsid w:val="00033DE5"/>
    <w:rsid w:val="0003439C"/>
    <w:rsid w:val="00035815"/>
    <w:rsid w:val="00035D3C"/>
    <w:rsid w:val="000369A8"/>
    <w:rsid w:val="00037386"/>
    <w:rsid w:val="0003744A"/>
    <w:rsid w:val="000376EF"/>
    <w:rsid w:val="0003795B"/>
    <w:rsid w:val="00040C7A"/>
    <w:rsid w:val="00041088"/>
    <w:rsid w:val="00042809"/>
    <w:rsid w:val="00042D42"/>
    <w:rsid w:val="000436E0"/>
    <w:rsid w:val="000437DF"/>
    <w:rsid w:val="00043B89"/>
    <w:rsid w:val="00044C52"/>
    <w:rsid w:val="000455E5"/>
    <w:rsid w:val="00046F1D"/>
    <w:rsid w:val="00047CC8"/>
    <w:rsid w:val="00051C47"/>
    <w:rsid w:val="00052836"/>
    <w:rsid w:val="00052847"/>
    <w:rsid w:val="00053EF9"/>
    <w:rsid w:val="00054964"/>
    <w:rsid w:val="00056683"/>
    <w:rsid w:val="0005725D"/>
    <w:rsid w:val="0005794D"/>
    <w:rsid w:val="000579B8"/>
    <w:rsid w:val="00057D18"/>
    <w:rsid w:val="00057E5E"/>
    <w:rsid w:val="0006107E"/>
    <w:rsid w:val="00061C2D"/>
    <w:rsid w:val="00062EA8"/>
    <w:rsid w:val="000635DF"/>
    <w:rsid w:val="0006433C"/>
    <w:rsid w:val="00065497"/>
    <w:rsid w:val="000656FB"/>
    <w:rsid w:val="00065C97"/>
    <w:rsid w:val="0006635E"/>
    <w:rsid w:val="00067430"/>
    <w:rsid w:val="000675A2"/>
    <w:rsid w:val="0007047F"/>
    <w:rsid w:val="000715DC"/>
    <w:rsid w:val="00071877"/>
    <w:rsid w:val="00072011"/>
    <w:rsid w:val="00072D75"/>
    <w:rsid w:val="000730B0"/>
    <w:rsid w:val="00073191"/>
    <w:rsid w:val="0007398E"/>
    <w:rsid w:val="000760B4"/>
    <w:rsid w:val="000768B8"/>
    <w:rsid w:val="00076C18"/>
    <w:rsid w:val="00077CB3"/>
    <w:rsid w:val="000802CB"/>
    <w:rsid w:val="000812B0"/>
    <w:rsid w:val="0008135F"/>
    <w:rsid w:val="00081F2F"/>
    <w:rsid w:val="00082DE0"/>
    <w:rsid w:val="00082FA0"/>
    <w:rsid w:val="000843D3"/>
    <w:rsid w:val="0008472D"/>
    <w:rsid w:val="0008568F"/>
    <w:rsid w:val="0008604C"/>
    <w:rsid w:val="00087D4F"/>
    <w:rsid w:val="00087DFE"/>
    <w:rsid w:val="000900E7"/>
    <w:rsid w:val="00091BD8"/>
    <w:rsid w:val="00091EE3"/>
    <w:rsid w:val="00092289"/>
    <w:rsid w:val="000927B2"/>
    <w:rsid w:val="00092F24"/>
    <w:rsid w:val="00093C44"/>
    <w:rsid w:val="000944CC"/>
    <w:rsid w:val="00094DA7"/>
    <w:rsid w:val="00096DEF"/>
    <w:rsid w:val="00097337"/>
    <w:rsid w:val="000A08C6"/>
    <w:rsid w:val="000A1090"/>
    <w:rsid w:val="000A171F"/>
    <w:rsid w:val="000A34CA"/>
    <w:rsid w:val="000A56C6"/>
    <w:rsid w:val="000A57EA"/>
    <w:rsid w:val="000A5865"/>
    <w:rsid w:val="000A5D58"/>
    <w:rsid w:val="000A6246"/>
    <w:rsid w:val="000A69A8"/>
    <w:rsid w:val="000A6C68"/>
    <w:rsid w:val="000B07A0"/>
    <w:rsid w:val="000B08C4"/>
    <w:rsid w:val="000B120B"/>
    <w:rsid w:val="000B1822"/>
    <w:rsid w:val="000B1EE0"/>
    <w:rsid w:val="000B28AE"/>
    <w:rsid w:val="000B29E6"/>
    <w:rsid w:val="000B33D6"/>
    <w:rsid w:val="000B343C"/>
    <w:rsid w:val="000B41EF"/>
    <w:rsid w:val="000B44B3"/>
    <w:rsid w:val="000B4E46"/>
    <w:rsid w:val="000B706C"/>
    <w:rsid w:val="000C1A3E"/>
    <w:rsid w:val="000C29BC"/>
    <w:rsid w:val="000C6052"/>
    <w:rsid w:val="000C7CD8"/>
    <w:rsid w:val="000D0656"/>
    <w:rsid w:val="000D1938"/>
    <w:rsid w:val="000D1AA3"/>
    <w:rsid w:val="000D314A"/>
    <w:rsid w:val="000D39D3"/>
    <w:rsid w:val="000D3C14"/>
    <w:rsid w:val="000D3E84"/>
    <w:rsid w:val="000D3EC3"/>
    <w:rsid w:val="000D45E2"/>
    <w:rsid w:val="000D48B6"/>
    <w:rsid w:val="000D6EFA"/>
    <w:rsid w:val="000D76F7"/>
    <w:rsid w:val="000E0D97"/>
    <w:rsid w:val="000E11A5"/>
    <w:rsid w:val="000E14C4"/>
    <w:rsid w:val="000E217D"/>
    <w:rsid w:val="000E2860"/>
    <w:rsid w:val="000E4468"/>
    <w:rsid w:val="000E4CDF"/>
    <w:rsid w:val="000E5AED"/>
    <w:rsid w:val="000E5F9B"/>
    <w:rsid w:val="000E6BEF"/>
    <w:rsid w:val="000E7EB8"/>
    <w:rsid w:val="000F2A19"/>
    <w:rsid w:val="000F3031"/>
    <w:rsid w:val="000F4457"/>
    <w:rsid w:val="000F5957"/>
    <w:rsid w:val="000F5B9A"/>
    <w:rsid w:val="000F6F98"/>
    <w:rsid w:val="000F72DA"/>
    <w:rsid w:val="000F7776"/>
    <w:rsid w:val="000F7A72"/>
    <w:rsid w:val="00100AE7"/>
    <w:rsid w:val="0010325B"/>
    <w:rsid w:val="0010448A"/>
    <w:rsid w:val="0010584F"/>
    <w:rsid w:val="00106827"/>
    <w:rsid w:val="00107274"/>
    <w:rsid w:val="00107948"/>
    <w:rsid w:val="00110562"/>
    <w:rsid w:val="0011151F"/>
    <w:rsid w:val="00112362"/>
    <w:rsid w:val="00113D27"/>
    <w:rsid w:val="00114850"/>
    <w:rsid w:val="00114F1D"/>
    <w:rsid w:val="0011685A"/>
    <w:rsid w:val="00120F9A"/>
    <w:rsid w:val="001210BF"/>
    <w:rsid w:val="00122A53"/>
    <w:rsid w:val="00122B6C"/>
    <w:rsid w:val="00123784"/>
    <w:rsid w:val="00123F06"/>
    <w:rsid w:val="001245B0"/>
    <w:rsid w:val="00124904"/>
    <w:rsid w:val="00125CBD"/>
    <w:rsid w:val="001273CA"/>
    <w:rsid w:val="00127897"/>
    <w:rsid w:val="001307D4"/>
    <w:rsid w:val="00130FB7"/>
    <w:rsid w:val="00132124"/>
    <w:rsid w:val="00132398"/>
    <w:rsid w:val="001323A3"/>
    <w:rsid w:val="00132A8B"/>
    <w:rsid w:val="001330E9"/>
    <w:rsid w:val="00133492"/>
    <w:rsid w:val="001335DF"/>
    <w:rsid w:val="0013386F"/>
    <w:rsid w:val="00133913"/>
    <w:rsid w:val="00134211"/>
    <w:rsid w:val="00134553"/>
    <w:rsid w:val="00135104"/>
    <w:rsid w:val="0013516A"/>
    <w:rsid w:val="00135B5B"/>
    <w:rsid w:val="00135CB4"/>
    <w:rsid w:val="0013705E"/>
    <w:rsid w:val="00137FCD"/>
    <w:rsid w:val="0014044D"/>
    <w:rsid w:val="00140C2A"/>
    <w:rsid w:val="001414A9"/>
    <w:rsid w:val="0014294A"/>
    <w:rsid w:val="001429BA"/>
    <w:rsid w:val="00142BAC"/>
    <w:rsid w:val="00142E77"/>
    <w:rsid w:val="001434D4"/>
    <w:rsid w:val="001441FE"/>
    <w:rsid w:val="001445CE"/>
    <w:rsid w:val="00144689"/>
    <w:rsid w:val="00144710"/>
    <w:rsid w:val="00144851"/>
    <w:rsid w:val="00144864"/>
    <w:rsid w:val="00144B42"/>
    <w:rsid w:val="00144DE1"/>
    <w:rsid w:val="0014597A"/>
    <w:rsid w:val="00145A96"/>
    <w:rsid w:val="00146592"/>
    <w:rsid w:val="00146990"/>
    <w:rsid w:val="00146B3A"/>
    <w:rsid w:val="00147E57"/>
    <w:rsid w:val="001501FB"/>
    <w:rsid w:val="001519DB"/>
    <w:rsid w:val="0015205D"/>
    <w:rsid w:val="00155202"/>
    <w:rsid w:val="0015529A"/>
    <w:rsid w:val="001558B4"/>
    <w:rsid w:val="001562B1"/>
    <w:rsid w:val="001604AE"/>
    <w:rsid w:val="00160A4D"/>
    <w:rsid w:val="00160FA4"/>
    <w:rsid w:val="00161EC0"/>
    <w:rsid w:val="00161EE3"/>
    <w:rsid w:val="00162FCC"/>
    <w:rsid w:val="0016367C"/>
    <w:rsid w:val="0016439B"/>
    <w:rsid w:val="00164CB8"/>
    <w:rsid w:val="00166012"/>
    <w:rsid w:val="00166A19"/>
    <w:rsid w:val="00166AC5"/>
    <w:rsid w:val="00167B33"/>
    <w:rsid w:val="00170620"/>
    <w:rsid w:val="00170FC4"/>
    <w:rsid w:val="00171508"/>
    <w:rsid w:val="001726A3"/>
    <w:rsid w:val="00175CF2"/>
    <w:rsid w:val="00176181"/>
    <w:rsid w:val="00176E89"/>
    <w:rsid w:val="00176F1B"/>
    <w:rsid w:val="00180A13"/>
    <w:rsid w:val="00181BB4"/>
    <w:rsid w:val="0018211B"/>
    <w:rsid w:val="001822CA"/>
    <w:rsid w:val="00184F6D"/>
    <w:rsid w:val="00185139"/>
    <w:rsid w:val="00185A2C"/>
    <w:rsid w:val="001867CA"/>
    <w:rsid w:val="001870A7"/>
    <w:rsid w:val="00187289"/>
    <w:rsid w:val="001878E5"/>
    <w:rsid w:val="00190171"/>
    <w:rsid w:val="00190212"/>
    <w:rsid w:val="00192B70"/>
    <w:rsid w:val="00192FCE"/>
    <w:rsid w:val="0019303D"/>
    <w:rsid w:val="00194AFF"/>
    <w:rsid w:val="00196E6D"/>
    <w:rsid w:val="00197D7F"/>
    <w:rsid w:val="001A083D"/>
    <w:rsid w:val="001A22A9"/>
    <w:rsid w:val="001A30EC"/>
    <w:rsid w:val="001A3A60"/>
    <w:rsid w:val="001A435D"/>
    <w:rsid w:val="001A62DD"/>
    <w:rsid w:val="001A68AF"/>
    <w:rsid w:val="001A771B"/>
    <w:rsid w:val="001A790D"/>
    <w:rsid w:val="001B0619"/>
    <w:rsid w:val="001B1361"/>
    <w:rsid w:val="001B1AD2"/>
    <w:rsid w:val="001B23D8"/>
    <w:rsid w:val="001B2D4C"/>
    <w:rsid w:val="001B3301"/>
    <w:rsid w:val="001B7EBF"/>
    <w:rsid w:val="001C00D1"/>
    <w:rsid w:val="001C0D5D"/>
    <w:rsid w:val="001C1AF3"/>
    <w:rsid w:val="001C4625"/>
    <w:rsid w:val="001C4C84"/>
    <w:rsid w:val="001C77EA"/>
    <w:rsid w:val="001D092D"/>
    <w:rsid w:val="001D2478"/>
    <w:rsid w:val="001D447F"/>
    <w:rsid w:val="001D4A93"/>
    <w:rsid w:val="001D5EE2"/>
    <w:rsid w:val="001D662A"/>
    <w:rsid w:val="001E01F8"/>
    <w:rsid w:val="001E0203"/>
    <w:rsid w:val="001E0A89"/>
    <w:rsid w:val="001E1C84"/>
    <w:rsid w:val="001E4088"/>
    <w:rsid w:val="001E59CA"/>
    <w:rsid w:val="001E63F0"/>
    <w:rsid w:val="001F01FD"/>
    <w:rsid w:val="001F05C2"/>
    <w:rsid w:val="001F09DB"/>
    <w:rsid w:val="001F0D5B"/>
    <w:rsid w:val="001F1E04"/>
    <w:rsid w:val="001F1E18"/>
    <w:rsid w:val="001F2A76"/>
    <w:rsid w:val="001F47D6"/>
    <w:rsid w:val="001F61DE"/>
    <w:rsid w:val="001F6BED"/>
    <w:rsid w:val="001F7171"/>
    <w:rsid w:val="001F78D9"/>
    <w:rsid w:val="001F7B83"/>
    <w:rsid w:val="00200201"/>
    <w:rsid w:val="00200E44"/>
    <w:rsid w:val="00200EB7"/>
    <w:rsid w:val="00202B27"/>
    <w:rsid w:val="00203127"/>
    <w:rsid w:val="002044B2"/>
    <w:rsid w:val="00204D5A"/>
    <w:rsid w:val="002051E3"/>
    <w:rsid w:val="0020632F"/>
    <w:rsid w:val="00211389"/>
    <w:rsid w:val="00211A75"/>
    <w:rsid w:val="002127D4"/>
    <w:rsid w:val="00213283"/>
    <w:rsid w:val="00213401"/>
    <w:rsid w:val="00213FBE"/>
    <w:rsid w:val="002143A0"/>
    <w:rsid w:val="0021597B"/>
    <w:rsid w:val="00215DDA"/>
    <w:rsid w:val="0021602A"/>
    <w:rsid w:val="002200C6"/>
    <w:rsid w:val="002214DF"/>
    <w:rsid w:val="00223AA2"/>
    <w:rsid w:val="002243BB"/>
    <w:rsid w:val="002249A3"/>
    <w:rsid w:val="00225486"/>
    <w:rsid w:val="00225FF1"/>
    <w:rsid w:val="00226670"/>
    <w:rsid w:val="002269BC"/>
    <w:rsid w:val="00227793"/>
    <w:rsid w:val="00227F67"/>
    <w:rsid w:val="00231469"/>
    <w:rsid w:val="00231690"/>
    <w:rsid w:val="0023173F"/>
    <w:rsid w:val="00232BE9"/>
    <w:rsid w:val="002330E3"/>
    <w:rsid w:val="002344C6"/>
    <w:rsid w:val="00234788"/>
    <w:rsid w:val="002354BA"/>
    <w:rsid w:val="002403B3"/>
    <w:rsid w:val="0024135E"/>
    <w:rsid w:val="0024154D"/>
    <w:rsid w:val="00242881"/>
    <w:rsid w:val="00242A6D"/>
    <w:rsid w:val="00243534"/>
    <w:rsid w:val="002440B6"/>
    <w:rsid w:val="00244881"/>
    <w:rsid w:val="002458AE"/>
    <w:rsid w:val="00245B6A"/>
    <w:rsid w:val="0024799D"/>
    <w:rsid w:val="00247F50"/>
    <w:rsid w:val="00250F0D"/>
    <w:rsid w:val="002522F4"/>
    <w:rsid w:val="0025243D"/>
    <w:rsid w:val="00252E8D"/>
    <w:rsid w:val="002533A1"/>
    <w:rsid w:val="00254BAC"/>
    <w:rsid w:val="00254E4D"/>
    <w:rsid w:val="00255CB7"/>
    <w:rsid w:val="00255E2D"/>
    <w:rsid w:val="00256040"/>
    <w:rsid w:val="0025617B"/>
    <w:rsid w:val="002575F4"/>
    <w:rsid w:val="0026036E"/>
    <w:rsid w:val="00261B68"/>
    <w:rsid w:val="00262169"/>
    <w:rsid w:val="002623D2"/>
    <w:rsid w:val="002636DD"/>
    <w:rsid w:val="002637DD"/>
    <w:rsid w:val="00264174"/>
    <w:rsid w:val="00264AF1"/>
    <w:rsid w:val="00265640"/>
    <w:rsid w:val="0026583A"/>
    <w:rsid w:val="00265A12"/>
    <w:rsid w:val="00266817"/>
    <w:rsid w:val="00266B8B"/>
    <w:rsid w:val="00266EF7"/>
    <w:rsid w:val="0026732B"/>
    <w:rsid w:val="002673C3"/>
    <w:rsid w:val="00267CC1"/>
    <w:rsid w:val="00267D49"/>
    <w:rsid w:val="0027189A"/>
    <w:rsid w:val="0027305F"/>
    <w:rsid w:val="00274FD8"/>
    <w:rsid w:val="00275674"/>
    <w:rsid w:val="00275F91"/>
    <w:rsid w:val="002761A5"/>
    <w:rsid w:val="00276DB6"/>
    <w:rsid w:val="002802A4"/>
    <w:rsid w:val="00280804"/>
    <w:rsid w:val="0028143E"/>
    <w:rsid w:val="0028195E"/>
    <w:rsid w:val="00281A81"/>
    <w:rsid w:val="002820D1"/>
    <w:rsid w:val="0028408C"/>
    <w:rsid w:val="00284D65"/>
    <w:rsid w:val="00284F70"/>
    <w:rsid w:val="00286AA6"/>
    <w:rsid w:val="00287A69"/>
    <w:rsid w:val="00287D9E"/>
    <w:rsid w:val="00287E73"/>
    <w:rsid w:val="0029121E"/>
    <w:rsid w:val="0029145A"/>
    <w:rsid w:val="00291C5F"/>
    <w:rsid w:val="00291F2A"/>
    <w:rsid w:val="00292553"/>
    <w:rsid w:val="002931A8"/>
    <w:rsid w:val="00293BA5"/>
    <w:rsid w:val="00296137"/>
    <w:rsid w:val="0029662F"/>
    <w:rsid w:val="00297115"/>
    <w:rsid w:val="002A1E80"/>
    <w:rsid w:val="002A277B"/>
    <w:rsid w:val="002A2998"/>
    <w:rsid w:val="002A3D73"/>
    <w:rsid w:val="002A4833"/>
    <w:rsid w:val="002A4930"/>
    <w:rsid w:val="002A4C88"/>
    <w:rsid w:val="002B1599"/>
    <w:rsid w:val="002B18D4"/>
    <w:rsid w:val="002B1EAD"/>
    <w:rsid w:val="002B2767"/>
    <w:rsid w:val="002B2C48"/>
    <w:rsid w:val="002B373A"/>
    <w:rsid w:val="002B47DB"/>
    <w:rsid w:val="002B49EE"/>
    <w:rsid w:val="002B4B3A"/>
    <w:rsid w:val="002B53E6"/>
    <w:rsid w:val="002B59A7"/>
    <w:rsid w:val="002B61F6"/>
    <w:rsid w:val="002B78FA"/>
    <w:rsid w:val="002B7ECD"/>
    <w:rsid w:val="002C0682"/>
    <w:rsid w:val="002C0A46"/>
    <w:rsid w:val="002C2CCF"/>
    <w:rsid w:val="002C2E1D"/>
    <w:rsid w:val="002C34E5"/>
    <w:rsid w:val="002C4166"/>
    <w:rsid w:val="002C464B"/>
    <w:rsid w:val="002C4EBD"/>
    <w:rsid w:val="002C53D9"/>
    <w:rsid w:val="002C5A9B"/>
    <w:rsid w:val="002C737D"/>
    <w:rsid w:val="002C770A"/>
    <w:rsid w:val="002D0285"/>
    <w:rsid w:val="002D0509"/>
    <w:rsid w:val="002D0D12"/>
    <w:rsid w:val="002D21CF"/>
    <w:rsid w:val="002D2B9A"/>
    <w:rsid w:val="002D41D1"/>
    <w:rsid w:val="002D4508"/>
    <w:rsid w:val="002D4567"/>
    <w:rsid w:val="002D5F78"/>
    <w:rsid w:val="002D62E5"/>
    <w:rsid w:val="002D664C"/>
    <w:rsid w:val="002E00D7"/>
    <w:rsid w:val="002E107D"/>
    <w:rsid w:val="002E11CC"/>
    <w:rsid w:val="002E34C2"/>
    <w:rsid w:val="002E447D"/>
    <w:rsid w:val="002E697B"/>
    <w:rsid w:val="002E7FA1"/>
    <w:rsid w:val="002F0684"/>
    <w:rsid w:val="002F185D"/>
    <w:rsid w:val="002F1AFD"/>
    <w:rsid w:val="002F2E44"/>
    <w:rsid w:val="002F3F98"/>
    <w:rsid w:val="002F4D88"/>
    <w:rsid w:val="002F5FC5"/>
    <w:rsid w:val="002F7481"/>
    <w:rsid w:val="002F7788"/>
    <w:rsid w:val="002F7E33"/>
    <w:rsid w:val="003020E1"/>
    <w:rsid w:val="0030234C"/>
    <w:rsid w:val="0030333F"/>
    <w:rsid w:val="003049B3"/>
    <w:rsid w:val="0030600F"/>
    <w:rsid w:val="003061A3"/>
    <w:rsid w:val="0030723F"/>
    <w:rsid w:val="00310209"/>
    <w:rsid w:val="003115C9"/>
    <w:rsid w:val="00312145"/>
    <w:rsid w:val="0031564F"/>
    <w:rsid w:val="00315F4B"/>
    <w:rsid w:val="00316863"/>
    <w:rsid w:val="00317C65"/>
    <w:rsid w:val="00317F9F"/>
    <w:rsid w:val="00320088"/>
    <w:rsid w:val="0032028C"/>
    <w:rsid w:val="00321409"/>
    <w:rsid w:val="00321E21"/>
    <w:rsid w:val="00321F78"/>
    <w:rsid w:val="00323382"/>
    <w:rsid w:val="00325646"/>
    <w:rsid w:val="00325C6A"/>
    <w:rsid w:val="00327E91"/>
    <w:rsid w:val="00330085"/>
    <w:rsid w:val="003314F9"/>
    <w:rsid w:val="003318BD"/>
    <w:rsid w:val="003324A3"/>
    <w:rsid w:val="003351C1"/>
    <w:rsid w:val="0033551E"/>
    <w:rsid w:val="00335FEF"/>
    <w:rsid w:val="00336EDE"/>
    <w:rsid w:val="00337008"/>
    <w:rsid w:val="00337224"/>
    <w:rsid w:val="00340895"/>
    <w:rsid w:val="003417BD"/>
    <w:rsid w:val="00341CE0"/>
    <w:rsid w:val="0034245F"/>
    <w:rsid w:val="00343591"/>
    <w:rsid w:val="00344360"/>
    <w:rsid w:val="003466F6"/>
    <w:rsid w:val="00346D55"/>
    <w:rsid w:val="003473A5"/>
    <w:rsid w:val="00347DC1"/>
    <w:rsid w:val="00347E99"/>
    <w:rsid w:val="00350EB7"/>
    <w:rsid w:val="00352391"/>
    <w:rsid w:val="00353609"/>
    <w:rsid w:val="00355CD1"/>
    <w:rsid w:val="003561FC"/>
    <w:rsid w:val="00357947"/>
    <w:rsid w:val="00361530"/>
    <w:rsid w:val="003618E9"/>
    <w:rsid w:val="0036200D"/>
    <w:rsid w:val="0036240A"/>
    <w:rsid w:val="003624C7"/>
    <w:rsid w:val="00363776"/>
    <w:rsid w:val="00363BF8"/>
    <w:rsid w:val="0036416D"/>
    <w:rsid w:val="00365F6B"/>
    <w:rsid w:val="003669B8"/>
    <w:rsid w:val="00367F6D"/>
    <w:rsid w:val="00370490"/>
    <w:rsid w:val="003704B6"/>
    <w:rsid w:val="00370900"/>
    <w:rsid w:val="00371CFB"/>
    <w:rsid w:val="00371F87"/>
    <w:rsid w:val="00373EC3"/>
    <w:rsid w:val="00374FF4"/>
    <w:rsid w:val="0037533D"/>
    <w:rsid w:val="00375493"/>
    <w:rsid w:val="00376444"/>
    <w:rsid w:val="003802D9"/>
    <w:rsid w:val="0038070F"/>
    <w:rsid w:val="0038391D"/>
    <w:rsid w:val="00383C3B"/>
    <w:rsid w:val="003844D7"/>
    <w:rsid w:val="00384A19"/>
    <w:rsid w:val="00384A2C"/>
    <w:rsid w:val="003868D0"/>
    <w:rsid w:val="003902BE"/>
    <w:rsid w:val="00390497"/>
    <w:rsid w:val="00391D05"/>
    <w:rsid w:val="00391E72"/>
    <w:rsid w:val="00392225"/>
    <w:rsid w:val="003925F8"/>
    <w:rsid w:val="003926F5"/>
    <w:rsid w:val="0039361E"/>
    <w:rsid w:val="00394B8A"/>
    <w:rsid w:val="00394DD6"/>
    <w:rsid w:val="003951B1"/>
    <w:rsid w:val="00395817"/>
    <w:rsid w:val="00395F58"/>
    <w:rsid w:val="00396144"/>
    <w:rsid w:val="003969BF"/>
    <w:rsid w:val="00396E0E"/>
    <w:rsid w:val="00397267"/>
    <w:rsid w:val="00397401"/>
    <w:rsid w:val="00397626"/>
    <w:rsid w:val="003A0411"/>
    <w:rsid w:val="003A0756"/>
    <w:rsid w:val="003A182C"/>
    <w:rsid w:val="003A2C41"/>
    <w:rsid w:val="003A33E8"/>
    <w:rsid w:val="003A40E1"/>
    <w:rsid w:val="003A41EE"/>
    <w:rsid w:val="003A4288"/>
    <w:rsid w:val="003A5CBD"/>
    <w:rsid w:val="003A6076"/>
    <w:rsid w:val="003A6466"/>
    <w:rsid w:val="003A64BC"/>
    <w:rsid w:val="003A6608"/>
    <w:rsid w:val="003A6A7A"/>
    <w:rsid w:val="003A6C56"/>
    <w:rsid w:val="003A70A7"/>
    <w:rsid w:val="003A752F"/>
    <w:rsid w:val="003A7B57"/>
    <w:rsid w:val="003B00D6"/>
    <w:rsid w:val="003B026B"/>
    <w:rsid w:val="003B162A"/>
    <w:rsid w:val="003B2963"/>
    <w:rsid w:val="003B72B0"/>
    <w:rsid w:val="003C0211"/>
    <w:rsid w:val="003C0422"/>
    <w:rsid w:val="003C0606"/>
    <w:rsid w:val="003C1D27"/>
    <w:rsid w:val="003C22E3"/>
    <w:rsid w:val="003C290C"/>
    <w:rsid w:val="003C29FD"/>
    <w:rsid w:val="003C2D0A"/>
    <w:rsid w:val="003C2E4B"/>
    <w:rsid w:val="003C3057"/>
    <w:rsid w:val="003C4604"/>
    <w:rsid w:val="003C469F"/>
    <w:rsid w:val="003C4FF6"/>
    <w:rsid w:val="003C73FD"/>
    <w:rsid w:val="003D04C2"/>
    <w:rsid w:val="003D26CC"/>
    <w:rsid w:val="003D271B"/>
    <w:rsid w:val="003D33FB"/>
    <w:rsid w:val="003D4E37"/>
    <w:rsid w:val="003D5513"/>
    <w:rsid w:val="003D5CDC"/>
    <w:rsid w:val="003D7063"/>
    <w:rsid w:val="003D78C0"/>
    <w:rsid w:val="003E0A71"/>
    <w:rsid w:val="003E0F00"/>
    <w:rsid w:val="003E1F36"/>
    <w:rsid w:val="003E30C3"/>
    <w:rsid w:val="003E32EF"/>
    <w:rsid w:val="003E6E6C"/>
    <w:rsid w:val="003E7047"/>
    <w:rsid w:val="003E73E2"/>
    <w:rsid w:val="003E77F0"/>
    <w:rsid w:val="003F06C0"/>
    <w:rsid w:val="003F0BC3"/>
    <w:rsid w:val="003F100D"/>
    <w:rsid w:val="003F1091"/>
    <w:rsid w:val="003F18B4"/>
    <w:rsid w:val="003F197B"/>
    <w:rsid w:val="003F1C51"/>
    <w:rsid w:val="003F1C90"/>
    <w:rsid w:val="003F1E27"/>
    <w:rsid w:val="003F2DE3"/>
    <w:rsid w:val="003F323D"/>
    <w:rsid w:val="003F36AB"/>
    <w:rsid w:val="003F399E"/>
    <w:rsid w:val="003F40F7"/>
    <w:rsid w:val="003F503E"/>
    <w:rsid w:val="003F553D"/>
    <w:rsid w:val="003F5DD1"/>
    <w:rsid w:val="003F732E"/>
    <w:rsid w:val="003F749D"/>
    <w:rsid w:val="003F7823"/>
    <w:rsid w:val="003F7C31"/>
    <w:rsid w:val="0040057A"/>
    <w:rsid w:val="00401478"/>
    <w:rsid w:val="004027AD"/>
    <w:rsid w:val="0040361F"/>
    <w:rsid w:val="004037F0"/>
    <w:rsid w:val="004042D5"/>
    <w:rsid w:val="00404524"/>
    <w:rsid w:val="00404840"/>
    <w:rsid w:val="0040598A"/>
    <w:rsid w:val="00406DFF"/>
    <w:rsid w:val="00407931"/>
    <w:rsid w:val="00407CE8"/>
    <w:rsid w:val="00410FB3"/>
    <w:rsid w:val="004110B9"/>
    <w:rsid w:val="00413BC4"/>
    <w:rsid w:val="0041404A"/>
    <w:rsid w:val="0041435E"/>
    <w:rsid w:val="00415399"/>
    <w:rsid w:val="00415D9C"/>
    <w:rsid w:val="00416989"/>
    <w:rsid w:val="004174A3"/>
    <w:rsid w:val="00417B52"/>
    <w:rsid w:val="00420DAE"/>
    <w:rsid w:val="004214EB"/>
    <w:rsid w:val="004219D7"/>
    <w:rsid w:val="00421F46"/>
    <w:rsid w:val="00422111"/>
    <w:rsid w:val="00422B66"/>
    <w:rsid w:val="00422BBB"/>
    <w:rsid w:val="00423231"/>
    <w:rsid w:val="0042390C"/>
    <w:rsid w:val="00423AC4"/>
    <w:rsid w:val="00423D32"/>
    <w:rsid w:val="0042415B"/>
    <w:rsid w:val="004242E9"/>
    <w:rsid w:val="004247BE"/>
    <w:rsid w:val="00424B62"/>
    <w:rsid w:val="00424FDF"/>
    <w:rsid w:val="0042566A"/>
    <w:rsid w:val="00426206"/>
    <w:rsid w:val="00426979"/>
    <w:rsid w:val="00426CDD"/>
    <w:rsid w:val="004272CE"/>
    <w:rsid w:val="0043094E"/>
    <w:rsid w:val="00430DEA"/>
    <w:rsid w:val="0043134C"/>
    <w:rsid w:val="004313C2"/>
    <w:rsid w:val="00432345"/>
    <w:rsid w:val="00433019"/>
    <w:rsid w:val="0043417A"/>
    <w:rsid w:val="00434982"/>
    <w:rsid w:val="00434A19"/>
    <w:rsid w:val="00434A64"/>
    <w:rsid w:val="004355EF"/>
    <w:rsid w:val="00435A47"/>
    <w:rsid w:val="00435E7C"/>
    <w:rsid w:val="004365C5"/>
    <w:rsid w:val="00437F42"/>
    <w:rsid w:val="00441884"/>
    <w:rsid w:val="00441C19"/>
    <w:rsid w:val="00442A96"/>
    <w:rsid w:val="004452BB"/>
    <w:rsid w:val="004454BD"/>
    <w:rsid w:val="004474C8"/>
    <w:rsid w:val="0045054C"/>
    <w:rsid w:val="00450B16"/>
    <w:rsid w:val="0045249B"/>
    <w:rsid w:val="00452823"/>
    <w:rsid w:val="004533F3"/>
    <w:rsid w:val="00454381"/>
    <w:rsid w:val="00454677"/>
    <w:rsid w:val="004546D2"/>
    <w:rsid w:val="00455724"/>
    <w:rsid w:val="00456E60"/>
    <w:rsid w:val="0045726E"/>
    <w:rsid w:val="00460158"/>
    <w:rsid w:val="0046091F"/>
    <w:rsid w:val="00461ECB"/>
    <w:rsid w:val="00462CFB"/>
    <w:rsid w:val="00462D47"/>
    <w:rsid w:val="00463421"/>
    <w:rsid w:val="00463593"/>
    <w:rsid w:val="004635F1"/>
    <w:rsid w:val="00463836"/>
    <w:rsid w:val="00464D28"/>
    <w:rsid w:val="00464D86"/>
    <w:rsid w:val="004671BD"/>
    <w:rsid w:val="004672A4"/>
    <w:rsid w:val="00467662"/>
    <w:rsid w:val="004716A5"/>
    <w:rsid w:val="00472800"/>
    <w:rsid w:val="0047303F"/>
    <w:rsid w:val="004730DA"/>
    <w:rsid w:val="0047330D"/>
    <w:rsid w:val="00473735"/>
    <w:rsid w:val="00473E2B"/>
    <w:rsid w:val="00473FDF"/>
    <w:rsid w:val="0047453B"/>
    <w:rsid w:val="004746C9"/>
    <w:rsid w:val="0047482C"/>
    <w:rsid w:val="00474C7C"/>
    <w:rsid w:val="0047542A"/>
    <w:rsid w:val="004771B8"/>
    <w:rsid w:val="004800C7"/>
    <w:rsid w:val="0048055E"/>
    <w:rsid w:val="0048065A"/>
    <w:rsid w:val="00480A1D"/>
    <w:rsid w:val="00481012"/>
    <w:rsid w:val="00481243"/>
    <w:rsid w:val="00482F47"/>
    <w:rsid w:val="00483A54"/>
    <w:rsid w:val="004846F3"/>
    <w:rsid w:val="00484E32"/>
    <w:rsid w:val="004855CD"/>
    <w:rsid w:val="00485BC1"/>
    <w:rsid w:val="00486A33"/>
    <w:rsid w:val="00490F72"/>
    <w:rsid w:val="00491267"/>
    <w:rsid w:val="0049181E"/>
    <w:rsid w:val="0049187F"/>
    <w:rsid w:val="0049309A"/>
    <w:rsid w:val="00493B9A"/>
    <w:rsid w:val="00495165"/>
    <w:rsid w:val="00496903"/>
    <w:rsid w:val="004A07A1"/>
    <w:rsid w:val="004A2672"/>
    <w:rsid w:val="004A3746"/>
    <w:rsid w:val="004A3DE1"/>
    <w:rsid w:val="004A4D4F"/>
    <w:rsid w:val="004A52DE"/>
    <w:rsid w:val="004A5D10"/>
    <w:rsid w:val="004A6189"/>
    <w:rsid w:val="004B0348"/>
    <w:rsid w:val="004B03D6"/>
    <w:rsid w:val="004B1248"/>
    <w:rsid w:val="004B3621"/>
    <w:rsid w:val="004B3E7E"/>
    <w:rsid w:val="004B60D3"/>
    <w:rsid w:val="004B7D0C"/>
    <w:rsid w:val="004C045D"/>
    <w:rsid w:val="004C35A5"/>
    <w:rsid w:val="004C3DD9"/>
    <w:rsid w:val="004C3EDB"/>
    <w:rsid w:val="004C606B"/>
    <w:rsid w:val="004C60DC"/>
    <w:rsid w:val="004C62BF"/>
    <w:rsid w:val="004C6687"/>
    <w:rsid w:val="004C6F68"/>
    <w:rsid w:val="004C7AD8"/>
    <w:rsid w:val="004D1DD2"/>
    <w:rsid w:val="004D213F"/>
    <w:rsid w:val="004D264B"/>
    <w:rsid w:val="004D27B2"/>
    <w:rsid w:val="004D27BE"/>
    <w:rsid w:val="004D2959"/>
    <w:rsid w:val="004D3172"/>
    <w:rsid w:val="004D3815"/>
    <w:rsid w:val="004D4499"/>
    <w:rsid w:val="004D4DFA"/>
    <w:rsid w:val="004D5E10"/>
    <w:rsid w:val="004D61AD"/>
    <w:rsid w:val="004D71A8"/>
    <w:rsid w:val="004D769B"/>
    <w:rsid w:val="004E03A0"/>
    <w:rsid w:val="004E0AB0"/>
    <w:rsid w:val="004E12D4"/>
    <w:rsid w:val="004E1323"/>
    <w:rsid w:val="004E1EC6"/>
    <w:rsid w:val="004E3468"/>
    <w:rsid w:val="004E3AAB"/>
    <w:rsid w:val="004E422A"/>
    <w:rsid w:val="004E4476"/>
    <w:rsid w:val="004E44CF"/>
    <w:rsid w:val="004E4623"/>
    <w:rsid w:val="004E5CF7"/>
    <w:rsid w:val="004E6046"/>
    <w:rsid w:val="004F0090"/>
    <w:rsid w:val="004F06FE"/>
    <w:rsid w:val="004F0C09"/>
    <w:rsid w:val="004F0C2C"/>
    <w:rsid w:val="004F0EE0"/>
    <w:rsid w:val="004F11BE"/>
    <w:rsid w:val="004F1EC0"/>
    <w:rsid w:val="004F2106"/>
    <w:rsid w:val="004F3613"/>
    <w:rsid w:val="004F45A3"/>
    <w:rsid w:val="004F5550"/>
    <w:rsid w:val="004F5A27"/>
    <w:rsid w:val="004F5DE3"/>
    <w:rsid w:val="004F6AF0"/>
    <w:rsid w:val="004F73AE"/>
    <w:rsid w:val="004F7B41"/>
    <w:rsid w:val="005007D3"/>
    <w:rsid w:val="005010B4"/>
    <w:rsid w:val="00501E61"/>
    <w:rsid w:val="00502356"/>
    <w:rsid w:val="005027ED"/>
    <w:rsid w:val="00502DFA"/>
    <w:rsid w:val="0050348F"/>
    <w:rsid w:val="00503CF0"/>
    <w:rsid w:val="005041C8"/>
    <w:rsid w:val="0050550D"/>
    <w:rsid w:val="00505C6F"/>
    <w:rsid w:val="00506154"/>
    <w:rsid w:val="00506254"/>
    <w:rsid w:val="00506A48"/>
    <w:rsid w:val="00510023"/>
    <w:rsid w:val="00513399"/>
    <w:rsid w:val="005136B7"/>
    <w:rsid w:val="005142CA"/>
    <w:rsid w:val="0051485A"/>
    <w:rsid w:val="00515CA9"/>
    <w:rsid w:val="00516C24"/>
    <w:rsid w:val="00516D09"/>
    <w:rsid w:val="00517084"/>
    <w:rsid w:val="0052245B"/>
    <w:rsid w:val="00523C10"/>
    <w:rsid w:val="00525FE5"/>
    <w:rsid w:val="00526433"/>
    <w:rsid w:val="0052667C"/>
    <w:rsid w:val="00526A6D"/>
    <w:rsid w:val="0053099A"/>
    <w:rsid w:val="00531B20"/>
    <w:rsid w:val="00532278"/>
    <w:rsid w:val="00533568"/>
    <w:rsid w:val="00534712"/>
    <w:rsid w:val="005350A8"/>
    <w:rsid w:val="005359FA"/>
    <w:rsid w:val="00535D50"/>
    <w:rsid w:val="00540219"/>
    <w:rsid w:val="00540865"/>
    <w:rsid w:val="00541076"/>
    <w:rsid w:val="005427D3"/>
    <w:rsid w:val="0054363E"/>
    <w:rsid w:val="0054380F"/>
    <w:rsid w:val="00543974"/>
    <w:rsid w:val="005441B8"/>
    <w:rsid w:val="005447B3"/>
    <w:rsid w:val="00546014"/>
    <w:rsid w:val="0054608B"/>
    <w:rsid w:val="00546D05"/>
    <w:rsid w:val="00547252"/>
    <w:rsid w:val="00547990"/>
    <w:rsid w:val="005502F1"/>
    <w:rsid w:val="0055095F"/>
    <w:rsid w:val="005514EB"/>
    <w:rsid w:val="005519CE"/>
    <w:rsid w:val="005532B7"/>
    <w:rsid w:val="00555236"/>
    <w:rsid w:val="0055708D"/>
    <w:rsid w:val="005575B4"/>
    <w:rsid w:val="00557BEF"/>
    <w:rsid w:val="005602C3"/>
    <w:rsid w:val="00560769"/>
    <w:rsid w:val="005608B7"/>
    <w:rsid w:val="005610BB"/>
    <w:rsid w:val="0056165D"/>
    <w:rsid w:val="00561A5F"/>
    <w:rsid w:val="005620C5"/>
    <w:rsid w:val="00562230"/>
    <w:rsid w:val="00563300"/>
    <w:rsid w:val="00563785"/>
    <w:rsid w:val="005646F2"/>
    <w:rsid w:val="005647D0"/>
    <w:rsid w:val="00564866"/>
    <w:rsid w:val="00565E8F"/>
    <w:rsid w:val="005669B6"/>
    <w:rsid w:val="005674E5"/>
    <w:rsid w:val="00570A31"/>
    <w:rsid w:val="00570E59"/>
    <w:rsid w:val="00571208"/>
    <w:rsid w:val="00571C0F"/>
    <w:rsid w:val="0057269E"/>
    <w:rsid w:val="0057283D"/>
    <w:rsid w:val="00572A6A"/>
    <w:rsid w:val="00573EAB"/>
    <w:rsid w:val="005744DF"/>
    <w:rsid w:val="00574607"/>
    <w:rsid w:val="005751AE"/>
    <w:rsid w:val="00575FF4"/>
    <w:rsid w:val="005762D8"/>
    <w:rsid w:val="00576342"/>
    <w:rsid w:val="00576AF8"/>
    <w:rsid w:val="0057760F"/>
    <w:rsid w:val="00577F90"/>
    <w:rsid w:val="0058083E"/>
    <w:rsid w:val="00580B02"/>
    <w:rsid w:val="005814E3"/>
    <w:rsid w:val="00581A35"/>
    <w:rsid w:val="0058321B"/>
    <w:rsid w:val="005834BD"/>
    <w:rsid w:val="00583BCC"/>
    <w:rsid w:val="00583D94"/>
    <w:rsid w:val="00586E0D"/>
    <w:rsid w:val="00587F45"/>
    <w:rsid w:val="00590657"/>
    <w:rsid w:val="00590838"/>
    <w:rsid w:val="00590AB0"/>
    <w:rsid w:val="005912A5"/>
    <w:rsid w:val="005918B4"/>
    <w:rsid w:val="00591C1F"/>
    <w:rsid w:val="00592243"/>
    <w:rsid w:val="00592C52"/>
    <w:rsid w:val="00592FB3"/>
    <w:rsid w:val="00593760"/>
    <w:rsid w:val="00593AA5"/>
    <w:rsid w:val="005944F1"/>
    <w:rsid w:val="00594887"/>
    <w:rsid w:val="0059553C"/>
    <w:rsid w:val="005965E5"/>
    <w:rsid w:val="00597929"/>
    <w:rsid w:val="005A12FC"/>
    <w:rsid w:val="005A1D5A"/>
    <w:rsid w:val="005A250D"/>
    <w:rsid w:val="005A2CF3"/>
    <w:rsid w:val="005A2FB6"/>
    <w:rsid w:val="005A4F79"/>
    <w:rsid w:val="005A5D19"/>
    <w:rsid w:val="005A6200"/>
    <w:rsid w:val="005A6990"/>
    <w:rsid w:val="005A6C40"/>
    <w:rsid w:val="005A7171"/>
    <w:rsid w:val="005A725E"/>
    <w:rsid w:val="005B0185"/>
    <w:rsid w:val="005B06C5"/>
    <w:rsid w:val="005B08CC"/>
    <w:rsid w:val="005B1CB4"/>
    <w:rsid w:val="005B2052"/>
    <w:rsid w:val="005B29E0"/>
    <w:rsid w:val="005B2B76"/>
    <w:rsid w:val="005B3237"/>
    <w:rsid w:val="005B7173"/>
    <w:rsid w:val="005B7AE1"/>
    <w:rsid w:val="005B7B11"/>
    <w:rsid w:val="005B7FBB"/>
    <w:rsid w:val="005C005A"/>
    <w:rsid w:val="005C00A7"/>
    <w:rsid w:val="005C03C1"/>
    <w:rsid w:val="005C0DD9"/>
    <w:rsid w:val="005C13D2"/>
    <w:rsid w:val="005C2532"/>
    <w:rsid w:val="005C2AD3"/>
    <w:rsid w:val="005C30CF"/>
    <w:rsid w:val="005C399F"/>
    <w:rsid w:val="005C42D6"/>
    <w:rsid w:val="005C5DAB"/>
    <w:rsid w:val="005C60F4"/>
    <w:rsid w:val="005D0CAD"/>
    <w:rsid w:val="005D1002"/>
    <w:rsid w:val="005D1F6B"/>
    <w:rsid w:val="005D20AF"/>
    <w:rsid w:val="005D53CE"/>
    <w:rsid w:val="005D58CF"/>
    <w:rsid w:val="005D5AD8"/>
    <w:rsid w:val="005D7048"/>
    <w:rsid w:val="005D7277"/>
    <w:rsid w:val="005D7B38"/>
    <w:rsid w:val="005D7E04"/>
    <w:rsid w:val="005E13E9"/>
    <w:rsid w:val="005E26C9"/>
    <w:rsid w:val="005E26FA"/>
    <w:rsid w:val="005E29B4"/>
    <w:rsid w:val="005E3815"/>
    <w:rsid w:val="005E3E08"/>
    <w:rsid w:val="005E432A"/>
    <w:rsid w:val="005E4507"/>
    <w:rsid w:val="005E4D97"/>
    <w:rsid w:val="005E5698"/>
    <w:rsid w:val="005E5C90"/>
    <w:rsid w:val="005E74CF"/>
    <w:rsid w:val="005E75CC"/>
    <w:rsid w:val="005E7632"/>
    <w:rsid w:val="005E7D18"/>
    <w:rsid w:val="005F07C8"/>
    <w:rsid w:val="005F1215"/>
    <w:rsid w:val="005F162F"/>
    <w:rsid w:val="005F244F"/>
    <w:rsid w:val="005F2884"/>
    <w:rsid w:val="005F3327"/>
    <w:rsid w:val="005F37FD"/>
    <w:rsid w:val="005F3882"/>
    <w:rsid w:val="005F3899"/>
    <w:rsid w:val="005F3AFB"/>
    <w:rsid w:val="005F3B90"/>
    <w:rsid w:val="005F419E"/>
    <w:rsid w:val="005F4C84"/>
    <w:rsid w:val="005F7DEB"/>
    <w:rsid w:val="005F7F07"/>
    <w:rsid w:val="005F7F10"/>
    <w:rsid w:val="0060000A"/>
    <w:rsid w:val="00600732"/>
    <w:rsid w:val="0060263E"/>
    <w:rsid w:val="00602B83"/>
    <w:rsid w:val="006033D5"/>
    <w:rsid w:val="006039B0"/>
    <w:rsid w:val="00604500"/>
    <w:rsid w:val="00604FA8"/>
    <w:rsid w:val="006056D3"/>
    <w:rsid w:val="00610517"/>
    <w:rsid w:val="0061215B"/>
    <w:rsid w:val="00612CF2"/>
    <w:rsid w:val="00613ADD"/>
    <w:rsid w:val="00614A70"/>
    <w:rsid w:val="006174D8"/>
    <w:rsid w:val="00620722"/>
    <w:rsid w:val="00621271"/>
    <w:rsid w:val="00621CC7"/>
    <w:rsid w:val="006236DB"/>
    <w:rsid w:val="00624189"/>
    <w:rsid w:val="006257E9"/>
    <w:rsid w:val="006262BC"/>
    <w:rsid w:val="00627010"/>
    <w:rsid w:val="006270BE"/>
    <w:rsid w:val="00627349"/>
    <w:rsid w:val="00630701"/>
    <w:rsid w:val="00630B90"/>
    <w:rsid w:val="00630D89"/>
    <w:rsid w:val="0063224B"/>
    <w:rsid w:val="00633A02"/>
    <w:rsid w:val="00633BA3"/>
    <w:rsid w:val="00634149"/>
    <w:rsid w:val="0063516C"/>
    <w:rsid w:val="00635D36"/>
    <w:rsid w:val="00641D9A"/>
    <w:rsid w:val="0064230D"/>
    <w:rsid w:val="00643655"/>
    <w:rsid w:val="006437BB"/>
    <w:rsid w:val="00644012"/>
    <w:rsid w:val="00644140"/>
    <w:rsid w:val="00644E04"/>
    <w:rsid w:val="00645AA9"/>
    <w:rsid w:val="00645FD5"/>
    <w:rsid w:val="00646B06"/>
    <w:rsid w:val="00646B2A"/>
    <w:rsid w:val="00647690"/>
    <w:rsid w:val="00647795"/>
    <w:rsid w:val="006500DC"/>
    <w:rsid w:val="0065011D"/>
    <w:rsid w:val="0065033B"/>
    <w:rsid w:val="006504CA"/>
    <w:rsid w:val="00652552"/>
    <w:rsid w:val="00652671"/>
    <w:rsid w:val="00652F11"/>
    <w:rsid w:val="00654EF6"/>
    <w:rsid w:val="00655FA9"/>
    <w:rsid w:val="0065702A"/>
    <w:rsid w:val="00662C7E"/>
    <w:rsid w:val="00663A09"/>
    <w:rsid w:val="00663EF8"/>
    <w:rsid w:val="00664DED"/>
    <w:rsid w:val="00665210"/>
    <w:rsid w:val="00666F1C"/>
    <w:rsid w:val="00667A93"/>
    <w:rsid w:val="0067007A"/>
    <w:rsid w:val="00670A9F"/>
    <w:rsid w:val="00671103"/>
    <w:rsid w:val="00671644"/>
    <w:rsid w:val="006726E6"/>
    <w:rsid w:val="00672D66"/>
    <w:rsid w:val="006731A9"/>
    <w:rsid w:val="006731C8"/>
    <w:rsid w:val="00673FE6"/>
    <w:rsid w:val="00675D24"/>
    <w:rsid w:val="00675F34"/>
    <w:rsid w:val="00676D59"/>
    <w:rsid w:val="0067721B"/>
    <w:rsid w:val="0067733B"/>
    <w:rsid w:val="006777B9"/>
    <w:rsid w:val="00680863"/>
    <w:rsid w:val="006810FE"/>
    <w:rsid w:val="00681C84"/>
    <w:rsid w:val="00682CF0"/>
    <w:rsid w:val="00683B55"/>
    <w:rsid w:val="006846AE"/>
    <w:rsid w:val="00684ECB"/>
    <w:rsid w:val="0068504C"/>
    <w:rsid w:val="006868AF"/>
    <w:rsid w:val="00686D6C"/>
    <w:rsid w:val="00686D96"/>
    <w:rsid w:val="00687342"/>
    <w:rsid w:val="006877F0"/>
    <w:rsid w:val="00690124"/>
    <w:rsid w:val="006902CD"/>
    <w:rsid w:val="00690643"/>
    <w:rsid w:val="00690738"/>
    <w:rsid w:val="00691D37"/>
    <w:rsid w:val="00691F2F"/>
    <w:rsid w:val="00693A24"/>
    <w:rsid w:val="00693C02"/>
    <w:rsid w:val="00693C74"/>
    <w:rsid w:val="006941B7"/>
    <w:rsid w:val="0069425F"/>
    <w:rsid w:val="0069441D"/>
    <w:rsid w:val="0069680E"/>
    <w:rsid w:val="00696C2A"/>
    <w:rsid w:val="00696D04"/>
    <w:rsid w:val="00697702"/>
    <w:rsid w:val="00697B7C"/>
    <w:rsid w:val="00697BF9"/>
    <w:rsid w:val="006A0D19"/>
    <w:rsid w:val="006A29BA"/>
    <w:rsid w:val="006A29DA"/>
    <w:rsid w:val="006A2B45"/>
    <w:rsid w:val="006A3DA5"/>
    <w:rsid w:val="006A3DE5"/>
    <w:rsid w:val="006A4B76"/>
    <w:rsid w:val="006A4C81"/>
    <w:rsid w:val="006A4F79"/>
    <w:rsid w:val="006A5183"/>
    <w:rsid w:val="006A5748"/>
    <w:rsid w:val="006A766B"/>
    <w:rsid w:val="006A7A9A"/>
    <w:rsid w:val="006B08E9"/>
    <w:rsid w:val="006B1C1A"/>
    <w:rsid w:val="006B270E"/>
    <w:rsid w:val="006B2D06"/>
    <w:rsid w:val="006B2EE7"/>
    <w:rsid w:val="006B46C7"/>
    <w:rsid w:val="006B5B30"/>
    <w:rsid w:val="006B6539"/>
    <w:rsid w:val="006B720E"/>
    <w:rsid w:val="006C13AD"/>
    <w:rsid w:val="006C216C"/>
    <w:rsid w:val="006C26BB"/>
    <w:rsid w:val="006C2A0D"/>
    <w:rsid w:val="006C2DCD"/>
    <w:rsid w:val="006C3356"/>
    <w:rsid w:val="006C3856"/>
    <w:rsid w:val="006C43D9"/>
    <w:rsid w:val="006C44E9"/>
    <w:rsid w:val="006C44EA"/>
    <w:rsid w:val="006C4526"/>
    <w:rsid w:val="006C5E34"/>
    <w:rsid w:val="006C6470"/>
    <w:rsid w:val="006D253E"/>
    <w:rsid w:val="006D3538"/>
    <w:rsid w:val="006D387F"/>
    <w:rsid w:val="006D407D"/>
    <w:rsid w:val="006D461D"/>
    <w:rsid w:val="006D4A1C"/>
    <w:rsid w:val="006D548B"/>
    <w:rsid w:val="006D575A"/>
    <w:rsid w:val="006D661B"/>
    <w:rsid w:val="006D6A99"/>
    <w:rsid w:val="006D6FC5"/>
    <w:rsid w:val="006E20E0"/>
    <w:rsid w:val="006E31A3"/>
    <w:rsid w:val="006E34AE"/>
    <w:rsid w:val="006E3AA9"/>
    <w:rsid w:val="006F1054"/>
    <w:rsid w:val="006F11D5"/>
    <w:rsid w:val="006F149E"/>
    <w:rsid w:val="006F23B1"/>
    <w:rsid w:val="006F2447"/>
    <w:rsid w:val="006F3023"/>
    <w:rsid w:val="006F3407"/>
    <w:rsid w:val="006F3A81"/>
    <w:rsid w:val="006F452D"/>
    <w:rsid w:val="006F5943"/>
    <w:rsid w:val="006F5C18"/>
    <w:rsid w:val="00700421"/>
    <w:rsid w:val="00700A42"/>
    <w:rsid w:val="007016D2"/>
    <w:rsid w:val="00701EB1"/>
    <w:rsid w:val="00702C16"/>
    <w:rsid w:val="00702F97"/>
    <w:rsid w:val="00703042"/>
    <w:rsid w:val="00703F6E"/>
    <w:rsid w:val="00704062"/>
    <w:rsid w:val="00704085"/>
    <w:rsid w:val="00705E75"/>
    <w:rsid w:val="0070611C"/>
    <w:rsid w:val="007078CB"/>
    <w:rsid w:val="00707A61"/>
    <w:rsid w:val="00710941"/>
    <w:rsid w:val="007119FE"/>
    <w:rsid w:val="00711C28"/>
    <w:rsid w:val="00712AC7"/>
    <w:rsid w:val="00712AFC"/>
    <w:rsid w:val="0071319F"/>
    <w:rsid w:val="00713CCF"/>
    <w:rsid w:val="0071463E"/>
    <w:rsid w:val="007147EA"/>
    <w:rsid w:val="00714909"/>
    <w:rsid w:val="00714F1A"/>
    <w:rsid w:val="00715158"/>
    <w:rsid w:val="007155B9"/>
    <w:rsid w:val="00716B6A"/>
    <w:rsid w:val="00717257"/>
    <w:rsid w:val="0072012F"/>
    <w:rsid w:val="007211FF"/>
    <w:rsid w:val="007213F6"/>
    <w:rsid w:val="00721C01"/>
    <w:rsid w:val="007241F9"/>
    <w:rsid w:val="0072451C"/>
    <w:rsid w:val="00724682"/>
    <w:rsid w:val="00724A0E"/>
    <w:rsid w:val="00726D79"/>
    <w:rsid w:val="007275AE"/>
    <w:rsid w:val="00727E89"/>
    <w:rsid w:val="0073041F"/>
    <w:rsid w:val="007319CF"/>
    <w:rsid w:val="00731E57"/>
    <w:rsid w:val="00731EC5"/>
    <w:rsid w:val="00732591"/>
    <w:rsid w:val="007347E7"/>
    <w:rsid w:val="0073518F"/>
    <w:rsid w:val="00736669"/>
    <w:rsid w:val="0073668A"/>
    <w:rsid w:val="00736F59"/>
    <w:rsid w:val="00737C70"/>
    <w:rsid w:val="007400CF"/>
    <w:rsid w:val="0074059E"/>
    <w:rsid w:val="00741E1F"/>
    <w:rsid w:val="00741E2C"/>
    <w:rsid w:val="00741EAF"/>
    <w:rsid w:val="00744BE9"/>
    <w:rsid w:val="00745208"/>
    <w:rsid w:val="00745CE4"/>
    <w:rsid w:val="00746032"/>
    <w:rsid w:val="0074645E"/>
    <w:rsid w:val="00746A5B"/>
    <w:rsid w:val="007506E2"/>
    <w:rsid w:val="0075200E"/>
    <w:rsid w:val="007522AF"/>
    <w:rsid w:val="007526AE"/>
    <w:rsid w:val="007528D6"/>
    <w:rsid w:val="00752C3E"/>
    <w:rsid w:val="007533E6"/>
    <w:rsid w:val="007539AE"/>
    <w:rsid w:val="007539E9"/>
    <w:rsid w:val="00753A9D"/>
    <w:rsid w:val="00753F8C"/>
    <w:rsid w:val="00754ED7"/>
    <w:rsid w:val="00756266"/>
    <w:rsid w:val="00757232"/>
    <w:rsid w:val="00757490"/>
    <w:rsid w:val="007577AF"/>
    <w:rsid w:val="007601F5"/>
    <w:rsid w:val="00760706"/>
    <w:rsid w:val="0076090B"/>
    <w:rsid w:val="00760958"/>
    <w:rsid w:val="00760AAB"/>
    <w:rsid w:val="0076162D"/>
    <w:rsid w:val="0076279F"/>
    <w:rsid w:val="0076297F"/>
    <w:rsid w:val="00763E21"/>
    <w:rsid w:val="00764488"/>
    <w:rsid w:val="007645C6"/>
    <w:rsid w:val="0076470A"/>
    <w:rsid w:val="007671AA"/>
    <w:rsid w:val="00770292"/>
    <w:rsid w:val="00770AB7"/>
    <w:rsid w:val="00772FC0"/>
    <w:rsid w:val="00773D6B"/>
    <w:rsid w:val="007749EA"/>
    <w:rsid w:val="00774CB3"/>
    <w:rsid w:val="00774E6B"/>
    <w:rsid w:val="0077594A"/>
    <w:rsid w:val="00775D8D"/>
    <w:rsid w:val="00776BB4"/>
    <w:rsid w:val="00776D07"/>
    <w:rsid w:val="00777971"/>
    <w:rsid w:val="00777EC4"/>
    <w:rsid w:val="007804EB"/>
    <w:rsid w:val="0078116E"/>
    <w:rsid w:val="00783321"/>
    <w:rsid w:val="0078338B"/>
    <w:rsid w:val="00783B1C"/>
    <w:rsid w:val="00784037"/>
    <w:rsid w:val="007851A5"/>
    <w:rsid w:val="007878D6"/>
    <w:rsid w:val="00790140"/>
    <w:rsid w:val="00795B34"/>
    <w:rsid w:val="0079646E"/>
    <w:rsid w:val="0079700D"/>
    <w:rsid w:val="00797309"/>
    <w:rsid w:val="007A0740"/>
    <w:rsid w:val="007A101A"/>
    <w:rsid w:val="007A2AD0"/>
    <w:rsid w:val="007A30A7"/>
    <w:rsid w:val="007A31C5"/>
    <w:rsid w:val="007A3F1A"/>
    <w:rsid w:val="007A5E88"/>
    <w:rsid w:val="007A61A9"/>
    <w:rsid w:val="007A6B53"/>
    <w:rsid w:val="007A70F7"/>
    <w:rsid w:val="007A7FE8"/>
    <w:rsid w:val="007B2A08"/>
    <w:rsid w:val="007B4067"/>
    <w:rsid w:val="007B5B33"/>
    <w:rsid w:val="007B73EC"/>
    <w:rsid w:val="007B7B12"/>
    <w:rsid w:val="007C0C5B"/>
    <w:rsid w:val="007C0E8E"/>
    <w:rsid w:val="007C14C6"/>
    <w:rsid w:val="007C17BA"/>
    <w:rsid w:val="007C1D1F"/>
    <w:rsid w:val="007C2944"/>
    <w:rsid w:val="007C421D"/>
    <w:rsid w:val="007C4BC9"/>
    <w:rsid w:val="007C52B0"/>
    <w:rsid w:val="007C621B"/>
    <w:rsid w:val="007C62E3"/>
    <w:rsid w:val="007C63E1"/>
    <w:rsid w:val="007C6743"/>
    <w:rsid w:val="007D0733"/>
    <w:rsid w:val="007D14C3"/>
    <w:rsid w:val="007D1809"/>
    <w:rsid w:val="007D3318"/>
    <w:rsid w:val="007D36CD"/>
    <w:rsid w:val="007D40CC"/>
    <w:rsid w:val="007D4408"/>
    <w:rsid w:val="007D469C"/>
    <w:rsid w:val="007D608A"/>
    <w:rsid w:val="007D69FE"/>
    <w:rsid w:val="007D6B20"/>
    <w:rsid w:val="007D73CA"/>
    <w:rsid w:val="007E01BD"/>
    <w:rsid w:val="007E1159"/>
    <w:rsid w:val="007E1442"/>
    <w:rsid w:val="007E2855"/>
    <w:rsid w:val="007E3623"/>
    <w:rsid w:val="007E3971"/>
    <w:rsid w:val="007E4FD5"/>
    <w:rsid w:val="007E55C1"/>
    <w:rsid w:val="007E5A2B"/>
    <w:rsid w:val="007E7A07"/>
    <w:rsid w:val="007E7F9D"/>
    <w:rsid w:val="007F01F1"/>
    <w:rsid w:val="007F02E3"/>
    <w:rsid w:val="007F039E"/>
    <w:rsid w:val="007F060D"/>
    <w:rsid w:val="007F1A66"/>
    <w:rsid w:val="007F207B"/>
    <w:rsid w:val="007F2879"/>
    <w:rsid w:val="007F49F3"/>
    <w:rsid w:val="007F526C"/>
    <w:rsid w:val="007F5980"/>
    <w:rsid w:val="007F5B4A"/>
    <w:rsid w:val="007F63B1"/>
    <w:rsid w:val="007F67F9"/>
    <w:rsid w:val="007F6956"/>
    <w:rsid w:val="007F6A5F"/>
    <w:rsid w:val="007F756C"/>
    <w:rsid w:val="00800837"/>
    <w:rsid w:val="00800A10"/>
    <w:rsid w:val="008015A7"/>
    <w:rsid w:val="00803D2E"/>
    <w:rsid w:val="008043AB"/>
    <w:rsid w:val="00804902"/>
    <w:rsid w:val="008060FC"/>
    <w:rsid w:val="008065F6"/>
    <w:rsid w:val="00806FC2"/>
    <w:rsid w:val="00807C82"/>
    <w:rsid w:val="00807DA5"/>
    <w:rsid w:val="008106BF"/>
    <w:rsid w:val="0081093E"/>
    <w:rsid w:val="0081120D"/>
    <w:rsid w:val="008114A5"/>
    <w:rsid w:val="00813093"/>
    <w:rsid w:val="00813CFA"/>
    <w:rsid w:val="00813F6F"/>
    <w:rsid w:val="00814B02"/>
    <w:rsid w:val="00815296"/>
    <w:rsid w:val="0081641A"/>
    <w:rsid w:val="00820DFC"/>
    <w:rsid w:val="00820E53"/>
    <w:rsid w:val="008211B3"/>
    <w:rsid w:val="00821A78"/>
    <w:rsid w:val="00822142"/>
    <w:rsid w:val="00822E96"/>
    <w:rsid w:val="0082302E"/>
    <w:rsid w:val="00823D24"/>
    <w:rsid w:val="00823EC0"/>
    <w:rsid w:val="00826B93"/>
    <w:rsid w:val="00827230"/>
    <w:rsid w:val="00827ACF"/>
    <w:rsid w:val="00831612"/>
    <w:rsid w:val="0083209A"/>
    <w:rsid w:val="008353B7"/>
    <w:rsid w:val="00837405"/>
    <w:rsid w:val="00837629"/>
    <w:rsid w:val="008376A3"/>
    <w:rsid w:val="00840833"/>
    <w:rsid w:val="00840B14"/>
    <w:rsid w:val="00840BD0"/>
    <w:rsid w:val="00842D05"/>
    <w:rsid w:val="008430E3"/>
    <w:rsid w:val="00844621"/>
    <w:rsid w:val="00844715"/>
    <w:rsid w:val="00845205"/>
    <w:rsid w:val="008453A8"/>
    <w:rsid w:val="00845454"/>
    <w:rsid w:val="00846A90"/>
    <w:rsid w:val="00846C6A"/>
    <w:rsid w:val="00846C9E"/>
    <w:rsid w:val="008471C3"/>
    <w:rsid w:val="0085083B"/>
    <w:rsid w:val="00853A34"/>
    <w:rsid w:val="00853AFA"/>
    <w:rsid w:val="00853BAF"/>
    <w:rsid w:val="00854A33"/>
    <w:rsid w:val="00855285"/>
    <w:rsid w:val="00857B93"/>
    <w:rsid w:val="00861859"/>
    <w:rsid w:val="0086278D"/>
    <w:rsid w:val="00863986"/>
    <w:rsid w:val="00863A0B"/>
    <w:rsid w:val="00864E6D"/>
    <w:rsid w:val="0086520B"/>
    <w:rsid w:val="008654D5"/>
    <w:rsid w:val="008656CA"/>
    <w:rsid w:val="00867CDD"/>
    <w:rsid w:val="00867E35"/>
    <w:rsid w:val="00867FB2"/>
    <w:rsid w:val="00871815"/>
    <w:rsid w:val="00871D79"/>
    <w:rsid w:val="0087346C"/>
    <w:rsid w:val="00873813"/>
    <w:rsid w:val="0087399C"/>
    <w:rsid w:val="00873A4E"/>
    <w:rsid w:val="00875379"/>
    <w:rsid w:val="00876BDF"/>
    <w:rsid w:val="0087713F"/>
    <w:rsid w:val="00883DAA"/>
    <w:rsid w:val="0088571A"/>
    <w:rsid w:val="00885870"/>
    <w:rsid w:val="00890A9A"/>
    <w:rsid w:val="00890BB4"/>
    <w:rsid w:val="008922B4"/>
    <w:rsid w:val="008930C0"/>
    <w:rsid w:val="00894A79"/>
    <w:rsid w:val="0089509A"/>
    <w:rsid w:val="00895287"/>
    <w:rsid w:val="00895E44"/>
    <w:rsid w:val="008A0655"/>
    <w:rsid w:val="008A1088"/>
    <w:rsid w:val="008A12C7"/>
    <w:rsid w:val="008A22B0"/>
    <w:rsid w:val="008A2631"/>
    <w:rsid w:val="008A28FC"/>
    <w:rsid w:val="008A3A29"/>
    <w:rsid w:val="008A4139"/>
    <w:rsid w:val="008A4B75"/>
    <w:rsid w:val="008A6138"/>
    <w:rsid w:val="008A69FD"/>
    <w:rsid w:val="008A749A"/>
    <w:rsid w:val="008A7984"/>
    <w:rsid w:val="008B01B7"/>
    <w:rsid w:val="008B0CF0"/>
    <w:rsid w:val="008B152E"/>
    <w:rsid w:val="008B1996"/>
    <w:rsid w:val="008B1FB3"/>
    <w:rsid w:val="008B244A"/>
    <w:rsid w:val="008B3990"/>
    <w:rsid w:val="008B3D01"/>
    <w:rsid w:val="008B3DD4"/>
    <w:rsid w:val="008B421B"/>
    <w:rsid w:val="008B43E1"/>
    <w:rsid w:val="008B67DE"/>
    <w:rsid w:val="008B71CD"/>
    <w:rsid w:val="008C1921"/>
    <w:rsid w:val="008C1A50"/>
    <w:rsid w:val="008C1CE7"/>
    <w:rsid w:val="008C2135"/>
    <w:rsid w:val="008C2511"/>
    <w:rsid w:val="008C3152"/>
    <w:rsid w:val="008C3638"/>
    <w:rsid w:val="008C3EDA"/>
    <w:rsid w:val="008C5C0F"/>
    <w:rsid w:val="008C6CCB"/>
    <w:rsid w:val="008C7067"/>
    <w:rsid w:val="008D009F"/>
    <w:rsid w:val="008D18C3"/>
    <w:rsid w:val="008D1DCD"/>
    <w:rsid w:val="008D21AC"/>
    <w:rsid w:val="008D2DB2"/>
    <w:rsid w:val="008D37B6"/>
    <w:rsid w:val="008D4008"/>
    <w:rsid w:val="008D4757"/>
    <w:rsid w:val="008D4A61"/>
    <w:rsid w:val="008D53CD"/>
    <w:rsid w:val="008D578B"/>
    <w:rsid w:val="008D5A6C"/>
    <w:rsid w:val="008D5AC7"/>
    <w:rsid w:val="008D6106"/>
    <w:rsid w:val="008D63AF"/>
    <w:rsid w:val="008D7FF3"/>
    <w:rsid w:val="008E0FF0"/>
    <w:rsid w:val="008E1E78"/>
    <w:rsid w:val="008E1EF0"/>
    <w:rsid w:val="008E209B"/>
    <w:rsid w:val="008E2888"/>
    <w:rsid w:val="008E2D55"/>
    <w:rsid w:val="008E32C8"/>
    <w:rsid w:val="008E32F4"/>
    <w:rsid w:val="008E4154"/>
    <w:rsid w:val="008E4373"/>
    <w:rsid w:val="008E4783"/>
    <w:rsid w:val="008E4D99"/>
    <w:rsid w:val="008E54FA"/>
    <w:rsid w:val="008E681B"/>
    <w:rsid w:val="008E711C"/>
    <w:rsid w:val="008E7F0D"/>
    <w:rsid w:val="008F00D0"/>
    <w:rsid w:val="008F0AA5"/>
    <w:rsid w:val="008F0B07"/>
    <w:rsid w:val="008F0C78"/>
    <w:rsid w:val="008F0E1E"/>
    <w:rsid w:val="008F1652"/>
    <w:rsid w:val="008F37C0"/>
    <w:rsid w:val="008F44C0"/>
    <w:rsid w:val="008F4776"/>
    <w:rsid w:val="008F5414"/>
    <w:rsid w:val="008F5D0C"/>
    <w:rsid w:val="008F70AB"/>
    <w:rsid w:val="00900028"/>
    <w:rsid w:val="00902764"/>
    <w:rsid w:val="00902BCD"/>
    <w:rsid w:val="00902FC4"/>
    <w:rsid w:val="0090301B"/>
    <w:rsid w:val="00904271"/>
    <w:rsid w:val="0090627D"/>
    <w:rsid w:val="00906643"/>
    <w:rsid w:val="00907778"/>
    <w:rsid w:val="009102EF"/>
    <w:rsid w:val="009113FF"/>
    <w:rsid w:val="009121E6"/>
    <w:rsid w:val="009126FA"/>
    <w:rsid w:val="00914C7D"/>
    <w:rsid w:val="009154F0"/>
    <w:rsid w:val="009165B4"/>
    <w:rsid w:val="00916FE8"/>
    <w:rsid w:val="0091703F"/>
    <w:rsid w:val="009206F0"/>
    <w:rsid w:val="00920D2F"/>
    <w:rsid w:val="009215B3"/>
    <w:rsid w:val="0092235C"/>
    <w:rsid w:val="0092253A"/>
    <w:rsid w:val="00922C16"/>
    <w:rsid w:val="009234A3"/>
    <w:rsid w:val="00923B01"/>
    <w:rsid w:val="009240A5"/>
    <w:rsid w:val="009245C5"/>
    <w:rsid w:val="00924DBE"/>
    <w:rsid w:val="009253F2"/>
    <w:rsid w:val="00926122"/>
    <w:rsid w:val="009268DC"/>
    <w:rsid w:val="00931EEF"/>
    <w:rsid w:val="009328D5"/>
    <w:rsid w:val="00932A55"/>
    <w:rsid w:val="00933504"/>
    <w:rsid w:val="00933A99"/>
    <w:rsid w:val="00934336"/>
    <w:rsid w:val="0093499C"/>
    <w:rsid w:val="00935090"/>
    <w:rsid w:val="009365B4"/>
    <w:rsid w:val="009370E2"/>
    <w:rsid w:val="009379C3"/>
    <w:rsid w:val="00940948"/>
    <w:rsid w:val="00941497"/>
    <w:rsid w:val="00942CFA"/>
    <w:rsid w:val="0094402F"/>
    <w:rsid w:val="00944B8C"/>
    <w:rsid w:val="00944D80"/>
    <w:rsid w:val="009455CA"/>
    <w:rsid w:val="0094614B"/>
    <w:rsid w:val="00946168"/>
    <w:rsid w:val="00946673"/>
    <w:rsid w:val="00946730"/>
    <w:rsid w:val="0094731A"/>
    <w:rsid w:val="00947355"/>
    <w:rsid w:val="00950AF4"/>
    <w:rsid w:val="00950B51"/>
    <w:rsid w:val="0095108C"/>
    <w:rsid w:val="009514F1"/>
    <w:rsid w:val="00952418"/>
    <w:rsid w:val="00953007"/>
    <w:rsid w:val="00954BCE"/>
    <w:rsid w:val="00955050"/>
    <w:rsid w:val="00955843"/>
    <w:rsid w:val="00960F86"/>
    <w:rsid w:val="009619DF"/>
    <w:rsid w:val="00961F39"/>
    <w:rsid w:val="00962CB0"/>
    <w:rsid w:val="00962FD6"/>
    <w:rsid w:val="00963AD4"/>
    <w:rsid w:val="00963BD1"/>
    <w:rsid w:val="00963BD4"/>
    <w:rsid w:val="00963CEF"/>
    <w:rsid w:val="00964208"/>
    <w:rsid w:val="00964492"/>
    <w:rsid w:val="009647C4"/>
    <w:rsid w:val="00965B73"/>
    <w:rsid w:val="0096626F"/>
    <w:rsid w:val="00966D3B"/>
    <w:rsid w:val="00970D81"/>
    <w:rsid w:val="00972085"/>
    <w:rsid w:val="009733F0"/>
    <w:rsid w:val="00974BCB"/>
    <w:rsid w:val="00974C0E"/>
    <w:rsid w:val="0097568B"/>
    <w:rsid w:val="00975FF4"/>
    <w:rsid w:val="0098042F"/>
    <w:rsid w:val="0098106F"/>
    <w:rsid w:val="009814D8"/>
    <w:rsid w:val="0098160D"/>
    <w:rsid w:val="009816F1"/>
    <w:rsid w:val="00982344"/>
    <w:rsid w:val="00986938"/>
    <w:rsid w:val="009872C7"/>
    <w:rsid w:val="009876EA"/>
    <w:rsid w:val="009918EA"/>
    <w:rsid w:val="00991E72"/>
    <w:rsid w:val="00992CB2"/>
    <w:rsid w:val="00992EE0"/>
    <w:rsid w:val="0099349A"/>
    <w:rsid w:val="009936B3"/>
    <w:rsid w:val="009943CC"/>
    <w:rsid w:val="009949C1"/>
    <w:rsid w:val="00995131"/>
    <w:rsid w:val="00995F4D"/>
    <w:rsid w:val="00996571"/>
    <w:rsid w:val="00996D15"/>
    <w:rsid w:val="00997527"/>
    <w:rsid w:val="009A1766"/>
    <w:rsid w:val="009A183E"/>
    <w:rsid w:val="009A20BE"/>
    <w:rsid w:val="009A3747"/>
    <w:rsid w:val="009A3D97"/>
    <w:rsid w:val="009A6BD0"/>
    <w:rsid w:val="009A6FD3"/>
    <w:rsid w:val="009B010D"/>
    <w:rsid w:val="009B03C1"/>
    <w:rsid w:val="009B0BE6"/>
    <w:rsid w:val="009B1F4C"/>
    <w:rsid w:val="009B23C6"/>
    <w:rsid w:val="009B24FB"/>
    <w:rsid w:val="009B2D00"/>
    <w:rsid w:val="009B41CA"/>
    <w:rsid w:val="009B5189"/>
    <w:rsid w:val="009B5375"/>
    <w:rsid w:val="009C2470"/>
    <w:rsid w:val="009C4F4E"/>
    <w:rsid w:val="009C4FCC"/>
    <w:rsid w:val="009C5447"/>
    <w:rsid w:val="009C5638"/>
    <w:rsid w:val="009C670C"/>
    <w:rsid w:val="009C6F6A"/>
    <w:rsid w:val="009C700B"/>
    <w:rsid w:val="009C7CA5"/>
    <w:rsid w:val="009D0AB6"/>
    <w:rsid w:val="009D0E97"/>
    <w:rsid w:val="009D1326"/>
    <w:rsid w:val="009D231D"/>
    <w:rsid w:val="009D2B72"/>
    <w:rsid w:val="009D3CD1"/>
    <w:rsid w:val="009D46AD"/>
    <w:rsid w:val="009D796D"/>
    <w:rsid w:val="009D7E5C"/>
    <w:rsid w:val="009E000A"/>
    <w:rsid w:val="009E097D"/>
    <w:rsid w:val="009E0ABC"/>
    <w:rsid w:val="009E0E50"/>
    <w:rsid w:val="009E101E"/>
    <w:rsid w:val="009E135D"/>
    <w:rsid w:val="009E1B51"/>
    <w:rsid w:val="009E3058"/>
    <w:rsid w:val="009E3E13"/>
    <w:rsid w:val="009E4579"/>
    <w:rsid w:val="009E5CEC"/>
    <w:rsid w:val="009E7E76"/>
    <w:rsid w:val="009F1314"/>
    <w:rsid w:val="009F1884"/>
    <w:rsid w:val="009F3BA0"/>
    <w:rsid w:val="009F428C"/>
    <w:rsid w:val="009F44D2"/>
    <w:rsid w:val="009F471D"/>
    <w:rsid w:val="009F6658"/>
    <w:rsid w:val="009F7B26"/>
    <w:rsid w:val="00A01B69"/>
    <w:rsid w:val="00A01F45"/>
    <w:rsid w:val="00A01F60"/>
    <w:rsid w:val="00A020D3"/>
    <w:rsid w:val="00A03A2D"/>
    <w:rsid w:val="00A03A7F"/>
    <w:rsid w:val="00A03C60"/>
    <w:rsid w:val="00A04876"/>
    <w:rsid w:val="00A06001"/>
    <w:rsid w:val="00A06030"/>
    <w:rsid w:val="00A06C92"/>
    <w:rsid w:val="00A07CC1"/>
    <w:rsid w:val="00A10C58"/>
    <w:rsid w:val="00A122C8"/>
    <w:rsid w:val="00A12A9F"/>
    <w:rsid w:val="00A12B86"/>
    <w:rsid w:val="00A12D0B"/>
    <w:rsid w:val="00A13595"/>
    <w:rsid w:val="00A13680"/>
    <w:rsid w:val="00A1421F"/>
    <w:rsid w:val="00A1467E"/>
    <w:rsid w:val="00A165A2"/>
    <w:rsid w:val="00A16EE1"/>
    <w:rsid w:val="00A17714"/>
    <w:rsid w:val="00A17C0E"/>
    <w:rsid w:val="00A20FF0"/>
    <w:rsid w:val="00A2410F"/>
    <w:rsid w:val="00A2499C"/>
    <w:rsid w:val="00A24CF5"/>
    <w:rsid w:val="00A25AB6"/>
    <w:rsid w:val="00A26B13"/>
    <w:rsid w:val="00A26CEF"/>
    <w:rsid w:val="00A26D9A"/>
    <w:rsid w:val="00A30529"/>
    <w:rsid w:val="00A31402"/>
    <w:rsid w:val="00A31DB2"/>
    <w:rsid w:val="00A320F8"/>
    <w:rsid w:val="00A325BC"/>
    <w:rsid w:val="00A3411B"/>
    <w:rsid w:val="00A344D5"/>
    <w:rsid w:val="00A34515"/>
    <w:rsid w:val="00A34D87"/>
    <w:rsid w:val="00A35094"/>
    <w:rsid w:val="00A35508"/>
    <w:rsid w:val="00A35565"/>
    <w:rsid w:val="00A3741F"/>
    <w:rsid w:val="00A40688"/>
    <w:rsid w:val="00A42F89"/>
    <w:rsid w:val="00A430C5"/>
    <w:rsid w:val="00A447A3"/>
    <w:rsid w:val="00A44B72"/>
    <w:rsid w:val="00A44C38"/>
    <w:rsid w:val="00A44DB0"/>
    <w:rsid w:val="00A46C2C"/>
    <w:rsid w:val="00A46EB7"/>
    <w:rsid w:val="00A46F94"/>
    <w:rsid w:val="00A50585"/>
    <w:rsid w:val="00A52901"/>
    <w:rsid w:val="00A52DAA"/>
    <w:rsid w:val="00A54F0D"/>
    <w:rsid w:val="00A5529A"/>
    <w:rsid w:val="00A560E2"/>
    <w:rsid w:val="00A56235"/>
    <w:rsid w:val="00A56812"/>
    <w:rsid w:val="00A57171"/>
    <w:rsid w:val="00A57AC1"/>
    <w:rsid w:val="00A600EA"/>
    <w:rsid w:val="00A6052A"/>
    <w:rsid w:val="00A62BC3"/>
    <w:rsid w:val="00A66477"/>
    <w:rsid w:val="00A67877"/>
    <w:rsid w:val="00A67B31"/>
    <w:rsid w:val="00A700D9"/>
    <w:rsid w:val="00A706F5"/>
    <w:rsid w:val="00A70D59"/>
    <w:rsid w:val="00A70E07"/>
    <w:rsid w:val="00A71534"/>
    <w:rsid w:val="00A71BF9"/>
    <w:rsid w:val="00A71D07"/>
    <w:rsid w:val="00A729EB"/>
    <w:rsid w:val="00A731F4"/>
    <w:rsid w:val="00A75C7D"/>
    <w:rsid w:val="00A75DE1"/>
    <w:rsid w:val="00A76FDF"/>
    <w:rsid w:val="00A77117"/>
    <w:rsid w:val="00A81DF4"/>
    <w:rsid w:val="00A82707"/>
    <w:rsid w:val="00A82B9D"/>
    <w:rsid w:val="00A83357"/>
    <w:rsid w:val="00A83A44"/>
    <w:rsid w:val="00A849E4"/>
    <w:rsid w:val="00A8616E"/>
    <w:rsid w:val="00A86CF5"/>
    <w:rsid w:val="00A86FB5"/>
    <w:rsid w:val="00A87397"/>
    <w:rsid w:val="00A87AA2"/>
    <w:rsid w:val="00A911C8"/>
    <w:rsid w:val="00A9257F"/>
    <w:rsid w:val="00A9416D"/>
    <w:rsid w:val="00A94449"/>
    <w:rsid w:val="00A956F2"/>
    <w:rsid w:val="00A962D3"/>
    <w:rsid w:val="00A96D43"/>
    <w:rsid w:val="00AA1BAA"/>
    <w:rsid w:val="00AA207B"/>
    <w:rsid w:val="00AA232D"/>
    <w:rsid w:val="00AA250C"/>
    <w:rsid w:val="00AA2974"/>
    <w:rsid w:val="00AA2DCF"/>
    <w:rsid w:val="00AA2F7C"/>
    <w:rsid w:val="00AA3185"/>
    <w:rsid w:val="00AA33BD"/>
    <w:rsid w:val="00AA34F0"/>
    <w:rsid w:val="00AA3D1E"/>
    <w:rsid w:val="00AA3DE6"/>
    <w:rsid w:val="00AA4C07"/>
    <w:rsid w:val="00AA5403"/>
    <w:rsid w:val="00AA6C84"/>
    <w:rsid w:val="00AA7F03"/>
    <w:rsid w:val="00AA7F6D"/>
    <w:rsid w:val="00AB0049"/>
    <w:rsid w:val="00AB046B"/>
    <w:rsid w:val="00AB0AC5"/>
    <w:rsid w:val="00AB1FB6"/>
    <w:rsid w:val="00AB230C"/>
    <w:rsid w:val="00AB28C3"/>
    <w:rsid w:val="00AB3073"/>
    <w:rsid w:val="00AB49BD"/>
    <w:rsid w:val="00AB5CD4"/>
    <w:rsid w:val="00AB64FC"/>
    <w:rsid w:val="00AB70CD"/>
    <w:rsid w:val="00AB798D"/>
    <w:rsid w:val="00AB7CBE"/>
    <w:rsid w:val="00AB7E73"/>
    <w:rsid w:val="00AC0661"/>
    <w:rsid w:val="00AC1DB7"/>
    <w:rsid w:val="00AC1DBA"/>
    <w:rsid w:val="00AC27C1"/>
    <w:rsid w:val="00AC2877"/>
    <w:rsid w:val="00AC34DB"/>
    <w:rsid w:val="00AC41D6"/>
    <w:rsid w:val="00AC4C31"/>
    <w:rsid w:val="00AC54D8"/>
    <w:rsid w:val="00AC5539"/>
    <w:rsid w:val="00AC5CB9"/>
    <w:rsid w:val="00AC5CFE"/>
    <w:rsid w:val="00AC62A5"/>
    <w:rsid w:val="00AC730E"/>
    <w:rsid w:val="00AD1534"/>
    <w:rsid w:val="00AD1712"/>
    <w:rsid w:val="00AD2B98"/>
    <w:rsid w:val="00AD3020"/>
    <w:rsid w:val="00AD4011"/>
    <w:rsid w:val="00AD4074"/>
    <w:rsid w:val="00AD4F89"/>
    <w:rsid w:val="00AD548F"/>
    <w:rsid w:val="00AD6A1C"/>
    <w:rsid w:val="00AD716F"/>
    <w:rsid w:val="00AD73DA"/>
    <w:rsid w:val="00AD7793"/>
    <w:rsid w:val="00AD7C6B"/>
    <w:rsid w:val="00AD7F83"/>
    <w:rsid w:val="00AE1352"/>
    <w:rsid w:val="00AE18DD"/>
    <w:rsid w:val="00AE1A11"/>
    <w:rsid w:val="00AE3626"/>
    <w:rsid w:val="00AE4EBE"/>
    <w:rsid w:val="00AE5384"/>
    <w:rsid w:val="00AE5A91"/>
    <w:rsid w:val="00AE5F65"/>
    <w:rsid w:val="00AE6669"/>
    <w:rsid w:val="00AE76D3"/>
    <w:rsid w:val="00AE7AEB"/>
    <w:rsid w:val="00AE7E8B"/>
    <w:rsid w:val="00AF010F"/>
    <w:rsid w:val="00AF128C"/>
    <w:rsid w:val="00AF1A9C"/>
    <w:rsid w:val="00AF2306"/>
    <w:rsid w:val="00AF41BF"/>
    <w:rsid w:val="00AF47ED"/>
    <w:rsid w:val="00AF536E"/>
    <w:rsid w:val="00AF58A4"/>
    <w:rsid w:val="00AF5C08"/>
    <w:rsid w:val="00AF6B06"/>
    <w:rsid w:val="00AF7737"/>
    <w:rsid w:val="00AF79CC"/>
    <w:rsid w:val="00B00031"/>
    <w:rsid w:val="00B00B97"/>
    <w:rsid w:val="00B01484"/>
    <w:rsid w:val="00B0344F"/>
    <w:rsid w:val="00B04B20"/>
    <w:rsid w:val="00B06B54"/>
    <w:rsid w:val="00B07B9E"/>
    <w:rsid w:val="00B07E8C"/>
    <w:rsid w:val="00B1065C"/>
    <w:rsid w:val="00B11026"/>
    <w:rsid w:val="00B11176"/>
    <w:rsid w:val="00B113E4"/>
    <w:rsid w:val="00B12237"/>
    <w:rsid w:val="00B1228A"/>
    <w:rsid w:val="00B12CA0"/>
    <w:rsid w:val="00B12D77"/>
    <w:rsid w:val="00B140E9"/>
    <w:rsid w:val="00B143A2"/>
    <w:rsid w:val="00B146C9"/>
    <w:rsid w:val="00B146CB"/>
    <w:rsid w:val="00B14ED6"/>
    <w:rsid w:val="00B152C4"/>
    <w:rsid w:val="00B15597"/>
    <w:rsid w:val="00B15BAD"/>
    <w:rsid w:val="00B1614D"/>
    <w:rsid w:val="00B205D5"/>
    <w:rsid w:val="00B206DF"/>
    <w:rsid w:val="00B20776"/>
    <w:rsid w:val="00B24535"/>
    <w:rsid w:val="00B24B66"/>
    <w:rsid w:val="00B24EF4"/>
    <w:rsid w:val="00B25560"/>
    <w:rsid w:val="00B27451"/>
    <w:rsid w:val="00B30AFB"/>
    <w:rsid w:val="00B30D2C"/>
    <w:rsid w:val="00B311A7"/>
    <w:rsid w:val="00B322B6"/>
    <w:rsid w:val="00B3244A"/>
    <w:rsid w:val="00B344AA"/>
    <w:rsid w:val="00B348B2"/>
    <w:rsid w:val="00B34C43"/>
    <w:rsid w:val="00B3595B"/>
    <w:rsid w:val="00B35D87"/>
    <w:rsid w:val="00B35F18"/>
    <w:rsid w:val="00B37A0D"/>
    <w:rsid w:val="00B37BD3"/>
    <w:rsid w:val="00B37E26"/>
    <w:rsid w:val="00B40EE2"/>
    <w:rsid w:val="00B41156"/>
    <w:rsid w:val="00B429FF"/>
    <w:rsid w:val="00B451F6"/>
    <w:rsid w:val="00B4558A"/>
    <w:rsid w:val="00B47038"/>
    <w:rsid w:val="00B511CB"/>
    <w:rsid w:val="00B5247F"/>
    <w:rsid w:val="00B5377C"/>
    <w:rsid w:val="00B53945"/>
    <w:rsid w:val="00B53E83"/>
    <w:rsid w:val="00B54678"/>
    <w:rsid w:val="00B54DD1"/>
    <w:rsid w:val="00B55DE1"/>
    <w:rsid w:val="00B55F8F"/>
    <w:rsid w:val="00B56964"/>
    <w:rsid w:val="00B56EE6"/>
    <w:rsid w:val="00B570DB"/>
    <w:rsid w:val="00B577F9"/>
    <w:rsid w:val="00B601BC"/>
    <w:rsid w:val="00B604E3"/>
    <w:rsid w:val="00B61BD7"/>
    <w:rsid w:val="00B6218F"/>
    <w:rsid w:val="00B62771"/>
    <w:rsid w:val="00B62AEA"/>
    <w:rsid w:val="00B62FA2"/>
    <w:rsid w:val="00B63678"/>
    <w:rsid w:val="00B6367B"/>
    <w:rsid w:val="00B6373F"/>
    <w:rsid w:val="00B6470B"/>
    <w:rsid w:val="00B65A56"/>
    <w:rsid w:val="00B65D81"/>
    <w:rsid w:val="00B669E9"/>
    <w:rsid w:val="00B66BD4"/>
    <w:rsid w:val="00B70306"/>
    <w:rsid w:val="00B721E3"/>
    <w:rsid w:val="00B724FF"/>
    <w:rsid w:val="00B746D2"/>
    <w:rsid w:val="00B74B27"/>
    <w:rsid w:val="00B754F8"/>
    <w:rsid w:val="00B770F7"/>
    <w:rsid w:val="00B819F5"/>
    <w:rsid w:val="00B81B07"/>
    <w:rsid w:val="00B82149"/>
    <w:rsid w:val="00B860A3"/>
    <w:rsid w:val="00B86A3A"/>
    <w:rsid w:val="00B870B2"/>
    <w:rsid w:val="00B87881"/>
    <w:rsid w:val="00B87DC3"/>
    <w:rsid w:val="00B87F8E"/>
    <w:rsid w:val="00B9037F"/>
    <w:rsid w:val="00B90C32"/>
    <w:rsid w:val="00B90DAA"/>
    <w:rsid w:val="00B921FC"/>
    <w:rsid w:val="00B92D23"/>
    <w:rsid w:val="00B938BE"/>
    <w:rsid w:val="00B93C61"/>
    <w:rsid w:val="00B9471B"/>
    <w:rsid w:val="00B94D6A"/>
    <w:rsid w:val="00B95CCD"/>
    <w:rsid w:val="00B9620E"/>
    <w:rsid w:val="00B976CC"/>
    <w:rsid w:val="00BA2F8B"/>
    <w:rsid w:val="00BA357C"/>
    <w:rsid w:val="00BA5551"/>
    <w:rsid w:val="00BA70EF"/>
    <w:rsid w:val="00BA71A1"/>
    <w:rsid w:val="00BB2DAE"/>
    <w:rsid w:val="00BB382B"/>
    <w:rsid w:val="00BB41A8"/>
    <w:rsid w:val="00BB422F"/>
    <w:rsid w:val="00BB504E"/>
    <w:rsid w:val="00BB50F4"/>
    <w:rsid w:val="00BB528E"/>
    <w:rsid w:val="00BB52F4"/>
    <w:rsid w:val="00BB559A"/>
    <w:rsid w:val="00BB60FC"/>
    <w:rsid w:val="00BB6B22"/>
    <w:rsid w:val="00BB7CC9"/>
    <w:rsid w:val="00BB7D6A"/>
    <w:rsid w:val="00BC03D6"/>
    <w:rsid w:val="00BC03FD"/>
    <w:rsid w:val="00BC0767"/>
    <w:rsid w:val="00BC0BEC"/>
    <w:rsid w:val="00BC11EE"/>
    <w:rsid w:val="00BC1327"/>
    <w:rsid w:val="00BC2E34"/>
    <w:rsid w:val="00BC3078"/>
    <w:rsid w:val="00BC39CD"/>
    <w:rsid w:val="00BC5606"/>
    <w:rsid w:val="00BC6E03"/>
    <w:rsid w:val="00BD07D2"/>
    <w:rsid w:val="00BD0851"/>
    <w:rsid w:val="00BD0DA4"/>
    <w:rsid w:val="00BD15D7"/>
    <w:rsid w:val="00BD1D61"/>
    <w:rsid w:val="00BD2A2A"/>
    <w:rsid w:val="00BD3754"/>
    <w:rsid w:val="00BD4DEE"/>
    <w:rsid w:val="00BD550D"/>
    <w:rsid w:val="00BD57A6"/>
    <w:rsid w:val="00BD596E"/>
    <w:rsid w:val="00BD6A9A"/>
    <w:rsid w:val="00BE05A7"/>
    <w:rsid w:val="00BE0F11"/>
    <w:rsid w:val="00BE194C"/>
    <w:rsid w:val="00BE3A97"/>
    <w:rsid w:val="00BE3AE5"/>
    <w:rsid w:val="00BE434B"/>
    <w:rsid w:val="00BE5236"/>
    <w:rsid w:val="00BE554E"/>
    <w:rsid w:val="00BE5D8C"/>
    <w:rsid w:val="00BE5DE7"/>
    <w:rsid w:val="00BE6B35"/>
    <w:rsid w:val="00BE714D"/>
    <w:rsid w:val="00BF12C6"/>
    <w:rsid w:val="00BF13BC"/>
    <w:rsid w:val="00BF246A"/>
    <w:rsid w:val="00BF31AB"/>
    <w:rsid w:val="00BF4DE9"/>
    <w:rsid w:val="00BF5AF6"/>
    <w:rsid w:val="00BF6DD5"/>
    <w:rsid w:val="00BF7C19"/>
    <w:rsid w:val="00C007D8"/>
    <w:rsid w:val="00C00971"/>
    <w:rsid w:val="00C00CAB"/>
    <w:rsid w:val="00C01F13"/>
    <w:rsid w:val="00C02F88"/>
    <w:rsid w:val="00C03146"/>
    <w:rsid w:val="00C03297"/>
    <w:rsid w:val="00C03789"/>
    <w:rsid w:val="00C04694"/>
    <w:rsid w:val="00C04BB5"/>
    <w:rsid w:val="00C04CA6"/>
    <w:rsid w:val="00C050C7"/>
    <w:rsid w:val="00C05542"/>
    <w:rsid w:val="00C064AD"/>
    <w:rsid w:val="00C06AA0"/>
    <w:rsid w:val="00C070A4"/>
    <w:rsid w:val="00C0713E"/>
    <w:rsid w:val="00C075B3"/>
    <w:rsid w:val="00C10544"/>
    <w:rsid w:val="00C10F23"/>
    <w:rsid w:val="00C11409"/>
    <w:rsid w:val="00C1226A"/>
    <w:rsid w:val="00C126B8"/>
    <w:rsid w:val="00C129D1"/>
    <w:rsid w:val="00C1368B"/>
    <w:rsid w:val="00C14982"/>
    <w:rsid w:val="00C1513C"/>
    <w:rsid w:val="00C1570B"/>
    <w:rsid w:val="00C17D95"/>
    <w:rsid w:val="00C206B8"/>
    <w:rsid w:val="00C20ECB"/>
    <w:rsid w:val="00C20ED7"/>
    <w:rsid w:val="00C21822"/>
    <w:rsid w:val="00C21F0E"/>
    <w:rsid w:val="00C220A6"/>
    <w:rsid w:val="00C22676"/>
    <w:rsid w:val="00C229AD"/>
    <w:rsid w:val="00C22C98"/>
    <w:rsid w:val="00C230FA"/>
    <w:rsid w:val="00C2498D"/>
    <w:rsid w:val="00C251BC"/>
    <w:rsid w:val="00C26DC4"/>
    <w:rsid w:val="00C2727B"/>
    <w:rsid w:val="00C2769A"/>
    <w:rsid w:val="00C3137B"/>
    <w:rsid w:val="00C31BA8"/>
    <w:rsid w:val="00C31BF4"/>
    <w:rsid w:val="00C3241D"/>
    <w:rsid w:val="00C332A1"/>
    <w:rsid w:val="00C33317"/>
    <w:rsid w:val="00C34280"/>
    <w:rsid w:val="00C34331"/>
    <w:rsid w:val="00C3447D"/>
    <w:rsid w:val="00C34EC5"/>
    <w:rsid w:val="00C35E0D"/>
    <w:rsid w:val="00C360F8"/>
    <w:rsid w:val="00C371EA"/>
    <w:rsid w:val="00C3745D"/>
    <w:rsid w:val="00C40E37"/>
    <w:rsid w:val="00C41539"/>
    <w:rsid w:val="00C41D08"/>
    <w:rsid w:val="00C41FAD"/>
    <w:rsid w:val="00C42138"/>
    <w:rsid w:val="00C4253C"/>
    <w:rsid w:val="00C429E0"/>
    <w:rsid w:val="00C43938"/>
    <w:rsid w:val="00C44976"/>
    <w:rsid w:val="00C45203"/>
    <w:rsid w:val="00C50855"/>
    <w:rsid w:val="00C51EA9"/>
    <w:rsid w:val="00C531BF"/>
    <w:rsid w:val="00C53234"/>
    <w:rsid w:val="00C534C3"/>
    <w:rsid w:val="00C53711"/>
    <w:rsid w:val="00C54DC1"/>
    <w:rsid w:val="00C551E6"/>
    <w:rsid w:val="00C55C69"/>
    <w:rsid w:val="00C6090D"/>
    <w:rsid w:val="00C60DC4"/>
    <w:rsid w:val="00C6185F"/>
    <w:rsid w:val="00C63428"/>
    <w:rsid w:val="00C639DE"/>
    <w:rsid w:val="00C63B0D"/>
    <w:rsid w:val="00C640F9"/>
    <w:rsid w:val="00C640FD"/>
    <w:rsid w:val="00C66C01"/>
    <w:rsid w:val="00C677C9"/>
    <w:rsid w:val="00C70205"/>
    <w:rsid w:val="00C717C8"/>
    <w:rsid w:val="00C72036"/>
    <w:rsid w:val="00C723BE"/>
    <w:rsid w:val="00C7306A"/>
    <w:rsid w:val="00C733F9"/>
    <w:rsid w:val="00C73499"/>
    <w:rsid w:val="00C73509"/>
    <w:rsid w:val="00C73DFC"/>
    <w:rsid w:val="00C73EAB"/>
    <w:rsid w:val="00C74AA8"/>
    <w:rsid w:val="00C76944"/>
    <w:rsid w:val="00C769D8"/>
    <w:rsid w:val="00C7722E"/>
    <w:rsid w:val="00C77302"/>
    <w:rsid w:val="00C82E35"/>
    <w:rsid w:val="00C83232"/>
    <w:rsid w:val="00C85235"/>
    <w:rsid w:val="00C855A4"/>
    <w:rsid w:val="00C859A7"/>
    <w:rsid w:val="00C8652C"/>
    <w:rsid w:val="00C86966"/>
    <w:rsid w:val="00C90817"/>
    <w:rsid w:val="00C90F51"/>
    <w:rsid w:val="00C91E04"/>
    <w:rsid w:val="00C92069"/>
    <w:rsid w:val="00C93697"/>
    <w:rsid w:val="00C948BB"/>
    <w:rsid w:val="00C964AD"/>
    <w:rsid w:val="00C96BDA"/>
    <w:rsid w:val="00C96F73"/>
    <w:rsid w:val="00C97860"/>
    <w:rsid w:val="00C97C19"/>
    <w:rsid w:val="00CA002A"/>
    <w:rsid w:val="00CA2556"/>
    <w:rsid w:val="00CA2A3B"/>
    <w:rsid w:val="00CA2DB2"/>
    <w:rsid w:val="00CA3BC2"/>
    <w:rsid w:val="00CA6B03"/>
    <w:rsid w:val="00CA6CE8"/>
    <w:rsid w:val="00CB0D76"/>
    <w:rsid w:val="00CB1166"/>
    <w:rsid w:val="00CB23E7"/>
    <w:rsid w:val="00CB5341"/>
    <w:rsid w:val="00CB5428"/>
    <w:rsid w:val="00CB5551"/>
    <w:rsid w:val="00CB5D7A"/>
    <w:rsid w:val="00CB72A8"/>
    <w:rsid w:val="00CB781F"/>
    <w:rsid w:val="00CB7B09"/>
    <w:rsid w:val="00CC0223"/>
    <w:rsid w:val="00CC0433"/>
    <w:rsid w:val="00CC07AE"/>
    <w:rsid w:val="00CC0B08"/>
    <w:rsid w:val="00CC10B5"/>
    <w:rsid w:val="00CC1D32"/>
    <w:rsid w:val="00CC369D"/>
    <w:rsid w:val="00CC4810"/>
    <w:rsid w:val="00CC5073"/>
    <w:rsid w:val="00CC5DD4"/>
    <w:rsid w:val="00CC6B8B"/>
    <w:rsid w:val="00CC7C72"/>
    <w:rsid w:val="00CD0895"/>
    <w:rsid w:val="00CD18C9"/>
    <w:rsid w:val="00CD32C4"/>
    <w:rsid w:val="00CD36DB"/>
    <w:rsid w:val="00CD3F9C"/>
    <w:rsid w:val="00CD3FFB"/>
    <w:rsid w:val="00CD4328"/>
    <w:rsid w:val="00CD53D7"/>
    <w:rsid w:val="00CD5783"/>
    <w:rsid w:val="00CD5905"/>
    <w:rsid w:val="00CD6044"/>
    <w:rsid w:val="00CD634B"/>
    <w:rsid w:val="00CD6D71"/>
    <w:rsid w:val="00CD71DB"/>
    <w:rsid w:val="00CD75F9"/>
    <w:rsid w:val="00CE0461"/>
    <w:rsid w:val="00CE08C1"/>
    <w:rsid w:val="00CE091B"/>
    <w:rsid w:val="00CE0EDA"/>
    <w:rsid w:val="00CE10B2"/>
    <w:rsid w:val="00CE1A21"/>
    <w:rsid w:val="00CE2F9E"/>
    <w:rsid w:val="00CE3C2E"/>
    <w:rsid w:val="00CE4015"/>
    <w:rsid w:val="00CE5F85"/>
    <w:rsid w:val="00CE699C"/>
    <w:rsid w:val="00CE716C"/>
    <w:rsid w:val="00CE71E7"/>
    <w:rsid w:val="00CF19BD"/>
    <w:rsid w:val="00CF245D"/>
    <w:rsid w:val="00CF2CB0"/>
    <w:rsid w:val="00CF3710"/>
    <w:rsid w:val="00CF388E"/>
    <w:rsid w:val="00CF415B"/>
    <w:rsid w:val="00CF42FD"/>
    <w:rsid w:val="00CF55F9"/>
    <w:rsid w:val="00CF66B6"/>
    <w:rsid w:val="00CF6E93"/>
    <w:rsid w:val="00CF778A"/>
    <w:rsid w:val="00CF7AF5"/>
    <w:rsid w:val="00D01255"/>
    <w:rsid w:val="00D014AB"/>
    <w:rsid w:val="00D01EFF"/>
    <w:rsid w:val="00D02595"/>
    <w:rsid w:val="00D02DB9"/>
    <w:rsid w:val="00D0360F"/>
    <w:rsid w:val="00D056F4"/>
    <w:rsid w:val="00D07C19"/>
    <w:rsid w:val="00D07CB6"/>
    <w:rsid w:val="00D10BFD"/>
    <w:rsid w:val="00D11DB5"/>
    <w:rsid w:val="00D1227E"/>
    <w:rsid w:val="00D126D7"/>
    <w:rsid w:val="00D13ACF"/>
    <w:rsid w:val="00D13D20"/>
    <w:rsid w:val="00D14C7E"/>
    <w:rsid w:val="00D150A3"/>
    <w:rsid w:val="00D15AF4"/>
    <w:rsid w:val="00D15C07"/>
    <w:rsid w:val="00D1772B"/>
    <w:rsid w:val="00D1788E"/>
    <w:rsid w:val="00D2015D"/>
    <w:rsid w:val="00D20889"/>
    <w:rsid w:val="00D20B0D"/>
    <w:rsid w:val="00D20DA6"/>
    <w:rsid w:val="00D2113B"/>
    <w:rsid w:val="00D215E5"/>
    <w:rsid w:val="00D2165C"/>
    <w:rsid w:val="00D21A73"/>
    <w:rsid w:val="00D21E90"/>
    <w:rsid w:val="00D22124"/>
    <w:rsid w:val="00D222E4"/>
    <w:rsid w:val="00D24EAF"/>
    <w:rsid w:val="00D24F26"/>
    <w:rsid w:val="00D26691"/>
    <w:rsid w:val="00D27460"/>
    <w:rsid w:val="00D27DB0"/>
    <w:rsid w:val="00D27F1B"/>
    <w:rsid w:val="00D30E1D"/>
    <w:rsid w:val="00D31AB4"/>
    <w:rsid w:val="00D33D1A"/>
    <w:rsid w:val="00D37962"/>
    <w:rsid w:val="00D405CC"/>
    <w:rsid w:val="00D405F5"/>
    <w:rsid w:val="00D40B85"/>
    <w:rsid w:val="00D41C24"/>
    <w:rsid w:val="00D41FC2"/>
    <w:rsid w:val="00D420CE"/>
    <w:rsid w:val="00D43903"/>
    <w:rsid w:val="00D43A3B"/>
    <w:rsid w:val="00D44B94"/>
    <w:rsid w:val="00D44E00"/>
    <w:rsid w:val="00D4552D"/>
    <w:rsid w:val="00D455BA"/>
    <w:rsid w:val="00D459E8"/>
    <w:rsid w:val="00D46A8A"/>
    <w:rsid w:val="00D47642"/>
    <w:rsid w:val="00D510D4"/>
    <w:rsid w:val="00D51298"/>
    <w:rsid w:val="00D514A4"/>
    <w:rsid w:val="00D51FB0"/>
    <w:rsid w:val="00D52834"/>
    <w:rsid w:val="00D529F1"/>
    <w:rsid w:val="00D53207"/>
    <w:rsid w:val="00D537F8"/>
    <w:rsid w:val="00D53CB2"/>
    <w:rsid w:val="00D54DFD"/>
    <w:rsid w:val="00D55382"/>
    <w:rsid w:val="00D55C60"/>
    <w:rsid w:val="00D570E3"/>
    <w:rsid w:val="00D571BC"/>
    <w:rsid w:val="00D575B3"/>
    <w:rsid w:val="00D60226"/>
    <w:rsid w:val="00D60487"/>
    <w:rsid w:val="00D609AD"/>
    <w:rsid w:val="00D60BBA"/>
    <w:rsid w:val="00D61297"/>
    <w:rsid w:val="00D61F87"/>
    <w:rsid w:val="00D629A1"/>
    <w:rsid w:val="00D6335F"/>
    <w:rsid w:val="00D65501"/>
    <w:rsid w:val="00D66721"/>
    <w:rsid w:val="00D669EF"/>
    <w:rsid w:val="00D70BA1"/>
    <w:rsid w:val="00D715D1"/>
    <w:rsid w:val="00D7319E"/>
    <w:rsid w:val="00D73B40"/>
    <w:rsid w:val="00D73D48"/>
    <w:rsid w:val="00D7423D"/>
    <w:rsid w:val="00D7432B"/>
    <w:rsid w:val="00D745FA"/>
    <w:rsid w:val="00D74640"/>
    <w:rsid w:val="00D74856"/>
    <w:rsid w:val="00D80223"/>
    <w:rsid w:val="00D80AA9"/>
    <w:rsid w:val="00D80DE0"/>
    <w:rsid w:val="00D80E50"/>
    <w:rsid w:val="00D80FE3"/>
    <w:rsid w:val="00D8103F"/>
    <w:rsid w:val="00D81CF2"/>
    <w:rsid w:val="00D82A5F"/>
    <w:rsid w:val="00D8389E"/>
    <w:rsid w:val="00D8415F"/>
    <w:rsid w:val="00D847C6"/>
    <w:rsid w:val="00D847D4"/>
    <w:rsid w:val="00D85E7B"/>
    <w:rsid w:val="00D90C79"/>
    <w:rsid w:val="00D927DF"/>
    <w:rsid w:val="00D93574"/>
    <w:rsid w:val="00D936DD"/>
    <w:rsid w:val="00D93DD9"/>
    <w:rsid w:val="00D93E72"/>
    <w:rsid w:val="00D93F50"/>
    <w:rsid w:val="00D945BE"/>
    <w:rsid w:val="00D95E86"/>
    <w:rsid w:val="00D960D2"/>
    <w:rsid w:val="00D96452"/>
    <w:rsid w:val="00D97192"/>
    <w:rsid w:val="00D9743A"/>
    <w:rsid w:val="00D975F3"/>
    <w:rsid w:val="00DA04EC"/>
    <w:rsid w:val="00DA0E65"/>
    <w:rsid w:val="00DA1785"/>
    <w:rsid w:val="00DA258E"/>
    <w:rsid w:val="00DA276C"/>
    <w:rsid w:val="00DA288F"/>
    <w:rsid w:val="00DA3D41"/>
    <w:rsid w:val="00DA48B1"/>
    <w:rsid w:val="00DA4E2F"/>
    <w:rsid w:val="00DA543E"/>
    <w:rsid w:val="00DA650A"/>
    <w:rsid w:val="00DB0A84"/>
    <w:rsid w:val="00DB261C"/>
    <w:rsid w:val="00DB309F"/>
    <w:rsid w:val="00DB4207"/>
    <w:rsid w:val="00DB4341"/>
    <w:rsid w:val="00DB4CC0"/>
    <w:rsid w:val="00DB57DE"/>
    <w:rsid w:val="00DB59EA"/>
    <w:rsid w:val="00DB7623"/>
    <w:rsid w:val="00DB7EB8"/>
    <w:rsid w:val="00DC0B6A"/>
    <w:rsid w:val="00DC1A01"/>
    <w:rsid w:val="00DC1FCB"/>
    <w:rsid w:val="00DC251C"/>
    <w:rsid w:val="00DC2678"/>
    <w:rsid w:val="00DC3237"/>
    <w:rsid w:val="00DC32BD"/>
    <w:rsid w:val="00DC3570"/>
    <w:rsid w:val="00DC3992"/>
    <w:rsid w:val="00DC3F09"/>
    <w:rsid w:val="00DC3FC8"/>
    <w:rsid w:val="00DC4E85"/>
    <w:rsid w:val="00DC4E9D"/>
    <w:rsid w:val="00DC57FC"/>
    <w:rsid w:val="00DC6498"/>
    <w:rsid w:val="00DC6ADC"/>
    <w:rsid w:val="00DD08B6"/>
    <w:rsid w:val="00DD2D0F"/>
    <w:rsid w:val="00DD309A"/>
    <w:rsid w:val="00DD355C"/>
    <w:rsid w:val="00DD38E3"/>
    <w:rsid w:val="00DD3AD2"/>
    <w:rsid w:val="00DD4C27"/>
    <w:rsid w:val="00DD4D4D"/>
    <w:rsid w:val="00DD540F"/>
    <w:rsid w:val="00DD5884"/>
    <w:rsid w:val="00DE11E1"/>
    <w:rsid w:val="00DE2444"/>
    <w:rsid w:val="00DE3D47"/>
    <w:rsid w:val="00DE4E7D"/>
    <w:rsid w:val="00DE6C96"/>
    <w:rsid w:val="00DE70E4"/>
    <w:rsid w:val="00DE7B88"/>
    <w:rsid w:val="00DF04B6"/>
    <w:rsid w:val="00DF05CE"/>
    <w:rsid w:val="00DF169B"/>
    <w:rsid w:val="00DF1AC4"/>
    <w:rsid w:val="00DF2432"/>
    <w:rsid w:val="00DF300E"/>
    <w:rsid w:val="00DF351A"/>
    <w:rsid w:val="00DF3C7B"/>
    <w:rsid w:val="00DF3EF2"/>
    <w:rsid w:val="00DF4D1D"/>
    <w:rsid w:val="00DF585F"/>
    <w:rsid w:val="00DF59C3"/>
    <w:rsid w:val="00DF668F"/>
    <w:rsid w:val="00E01C7B"/>
    <w:rsid w:val="00E02C17"/>
    <w:rsid w:val="00E02E2D"/>
    <w:rsid w:val="00E0334A"/>
    <w:rsid w:val="00E046E4"/>
    <w:rsid w:val="00E06306"/>
    <w:rsid w:val="00E0662D"/>
    <w:rsid w:val="00E06CF9"/>
    <w:rsid w:val="00E10BF8"/>
    <w:rsid w:val="00E1418B"/>
    <w:rsid w:val="00E1463F"/>
    <w:rsid w:val="00E14AF5"/>
    <w:rsid w:val="00E16B7B"/>
    <w:rsid w:val="00E200BF"/>
    <w:rsid w:val="00E21ECE"/>
    <w:rsid w:val="00E22300"/>
    <w:rsid w:val="00E23344"/>
    <w:rsid w:val="00E23526"/>
    <w:rsid w:val="00E23594"/>
    <w:rsid w:val="00E23626"/>
    <w:rsid w:val="00E242A1"/>
    <w:rsid w:val="00E24829"/>
    <w:rsid w:val="00E25679"/>
    <w:rsid w:val="00E26D38"/>
    <w:rsid w:val="00E2735A"/>
    <w:rsid w:val="00E273A1"/>
    <w:rsid w:val="00E27534"/>
    <w:rsid w:val="00E27B53"/>
    <w:rsid w:val="00E27BA8"/>
    <w:rsid w:val="00E305E3"/>
    <w:rsid w:val="00E30A8C"/>
    <w:rsid w:val="00E314DB"/>
    <w:rsid w:val="00E31917"/>
    <w:rsid w:val="00E32086"/>
    <w:rsid w:val="00E320BE"/>
    <w:rsid w:val="00E32B45"/>
    <w:rsid w:val="00E33366"/>
    <w:rsid w:val="00E335DD"/>
    <w:rsid w:val="00E33759"/>
    <w:rsid w:val="00E33B6C"/>
    <w:rsid w:val="00E340C8"/>
    <w:rsid w:val="00E34CD6"/>
    <w:rsid w:val="00E35164"/>
    <w:rsid w:val="00E35415"/>
    <w:rsid w:val="00E36A8C"/>
    <w:rsid w:val="00E36AA7"/>
    <w:rsid w:val="00E37FBE"/>
    <w:rsid w:val="00E40655"/>
    <w:rsid w:val="00E408E2"/>
    <w:rsid w:val="00E409EB"/>
    <w:rsid w:val="00E410E3"/>
    <w:rsid w:val="00E4304E"/>
    <w:rsid w:val="00E431E7"/>
    <w:rsid w:val="00E44B24"/>
    <w:rsid w:val="00E469BA"/>
    <w:rsid w:val="00E46A7A"/>
    <w:rsid w:val="00E47FD1"/>
    <w:rsid w:val="00E50617"/>
    <w:rsid w:val="00E510E0"/>
    <w:rsid w:val="00E51204"/>
    <w:rsid w:val="00E5157D"/>
    <w:rsid w:val="00E5265C"/>
    <w:rsid w:val="00E52AB8"/>
    <w:rsid w:val="00E531CD"/>
    <w:rsid w:val="00E5366C"/>
    <w:rsid w:val="00E549CF"/>
    <w:rsid w:val="00E54F6C"/>
    <w:rsid w:val="00E559E1"/>
    <w:rsid w:val="00E5688C"/>
    <w:rsid w:val="00E56C99"/>
    <w:rsid w:val="00E576BC"/>
    <w:rsid w:val="00E6077D"/>
    <w:rsid w:val="00E60AF8"/>
    <w:rsid w:val="00E60F66"/>
    <w:rsid w:val="00E61BD0"/>
    <w:rsid w:val="00E61F2B"/>
    <w:rsid w:val="00E62EB2"/>
    <w:rsid w:val="00E62F8E"/>
    <w:rsid w:val="00E632A0"/>
    <w:rsid w:val="00E635A4"/>
    <w:rsid w:val="00E63FFB"/>
    <w:rsid w:val="00E64146"/>
    <w:rsid w:val="00E64E01"/>
    <w:rsid w:val="00E6551B"/>
    <w:rsid w:val="00E66246"/>
    <w:rsid w:val="00E66666"/>
    <w:rsid w:val="00E66F1D"/>
    <w:rsid w:val="00E6746B"/>
    <w:rsid w:val="00E7097F"/>
    <w:rsid w:val="00E709BD"/>
    <w:rsid w:val="00E71510"/>
    <w:rsid w:val="00E71741"/>
    <w:rsid w:val="00E71E7F"/>
    <w:rsid w:val="00E7236B"/>
    <w:rsid w:val="00E723BB"/>
    <w:rsid w:val="00E728D2"/>
    <w:rsid w:val="00E72927"/>
    <w:rsid w:val="00E73C90"/>
    <w:rsid w:val="00E740C9"/>
    <w:rsid w:val="00E76278"/>
    <w:rsid w:val="00E775A9"/>
    <w:rsid w:val="00E81B9E"/>
    <w:rsid w:val="00E82A6C"/>
    <w:rsid w:val="00E8600C"/>
    <w:rsid w:val="00E86BAE"/>
    <w:rsid w:val="00E87084"/>
    <w:rsid w:val="00E9016E"/>
    <w:rsid w:val="00E910D2"/>
    <w:rsid w:val="00E9209A"/>
    <w:rsid w:val="00E93E0F"/>
    <w:rsid w:val="00E93EA6"/>
    <w:rsid w:val="00E946F4"/>
    <w:rsid w:val="00E9499A"/>
    <w:rsid w:val="00E94DBF"/>
    <w:rsid w:val="00E952F7"/>
    <w:rsid w:val="00E95A07"/>
    <w:rsid w:val="00E97488"/>
    <w:rsid w:val="00E97B52"/>
    <w:rsid w:val="00EA1A79"/>
    <w:rsid w:val="00EA2501"/>
    <w:rsid w:val="00EA2BAE"/>
    <w:rsid w:val="00EA32FF"/>
    <w:rsid w:val="00EA6753"/>
    <w:rsid w:val="00EA736E"/>
    <w:rsid w:val="00EA796F"/>
    <w:rsid w:val="00EA7E5A"/>
    <w:rsid w:val="00EB05CD"/>
    <w:rsid w:val="00EB0C52"/>
    <w:rsid w:val="00EB0E30"/>
    <w:rsid w:val="00EB0F20"/>
    <w:rsid w:val="00EB112B"/>
    <w:rsid w:val="00EB1152"/>
    <w:rsid w:val="00EB152A"/>
    <w:rsid w:val="00EB1D01"/>
    <w:rsid w:val="00EB23A0"/>
    <w:rsid w:val="00EB27AE"/>
    <w:rsid w:val="00EB2B05"/>
    <w:rsid w:val="00EB36EA"/>
    <w:rsid w:val="00EB3960"/>
    <w:rsid w:val="00EB3B7F"/>
    <w:rsid w:val="00EB5CD3"/>
    <w:rsid w:val="00EB5D88"/>
    <w:rsid w:val="00EB5E21"/>
    <w:rsid w:val="00EB6113"/>
    <w:rsid w:val="00EB7940"/>
    <w:rsid w:val="00EC0341"/>
    <w:rsid w:val="00EC088D"/>
    <w:rsid w:val="00EC0D64"/>
    <w:rsid w:val="00EC1C5D"/>
    <w:rsid w:val="00EC1EC6"/>
    <w:rsid w:val="00EC23D5"/>
    <w:rsid w:val="00EC320D"/>
    <w:rsid w:val="00EC3B8A"/>
    <w:rsid w:val="00EC505C"/>
    <w:rsid w:val="00EC5DE0"/>
    <w:rsid w:val="00EC6E5E"/>
    <w:rsid w:val="00EC7246"/>
    <w:rsid w:val="00EC727A"/>
    <w:rsid w:val="00EC7A45"/>
    <w:rsid w:val="00ED0065"/>
    <w:rsid w:val="00ED030A"/>
    <w:rsid w:val="00ED0347"/>
    <w:rsid w:val="00ED111D"/>
    <w:rsid w:val="00ED14F3"/>
    <w:rsid w:val="00ED1FB5"/>
    <w:rsid w:val="00ED2E21"/>
    <w:rsid w:val="00ED34FA"/>
    <w:rsid w:val="00ED3B81"/>
    <w:rsid w:val="00ED3C55"/>
    <w:rsid w:val="00ED3EA1"/>
    <w:rsid w:val="00ED4614"/>
    <w:rsid w:val="00ED5B1E"/>
    <w:rsid w:val="00ED7FD2"/>
    <w:rsid w:val="00EE0A3C"/>
    <w:rsid w:val="00EE1347"/>
    <w:rsid w:val="00EE1DC6"/>
    <w:rsid w:val="00EE29C5"/>
    <w:rsid w:val="00EE3DD2"/>
    <w:rsid w:val="00EE4C08"/>
    <w:rsid w:val="00EE4C61"/>
    <w:rsid w:val="00EE4F71"/>
    <w:rsid w:val="00EE53DF"/>
    <w:rsid w:val="00EE6568"/>
    <w:rsid w:val="00EE6718"/>
    <w:rsid w:val="00EE6D26"/>
    <w:rsid w:val="00EE76C7"/>
    <w:rsid w:val="00EE771E"/>
    <w:rsid w:val="00EE7AEC"/>
    <w:rsid w:val="00EE7B02"/>
    <w:rsid w:val="00EF11B9"/>
    <w:rsid w:val="00EF1828"/>
    <w:rsid w:val="00EF2E8A"/>
    <w:rsid w:val="00EF3943"/>
    <w:rsid w:val="00EF4FB7"/>
    <w:rsid w:val="00EF5F65"/>
    <w:rsid w:val="00EF7604"/>
    <w:rsid w:val="00EF78FF"/>
    <w:rsid w:val="00F0030E"/>
    <w:rsid w:val="00F01477"/>
    <w:rsid w:val="00F02D6C"/>
    <w:rsid w:val="00F02E2C"/>
    <w:rsid w:val="00F03F73"/>
    <w:rsid w:val="00F0412F"/>
    <w:rsid w:val="00F10357"/>
    <w:rsid w:val="00F113D0"/>
    <w:rsid w:val="00F15BB4"/>
    <w:rsid w:val="00F16400"/>
    <w:rsid w:val="00F16798"/>
    <w:rsid w:val="00F20CA0"/>
    <w:rsid w:val="00F21A20"/>
    <w:rsid w:val="00F24BEB"/>
    <w:rsid w:val="00F25D7E"/>
    <w:rsid w:val="00F278E3"/>
    <w:rsid w:val="00F27BDE"/>
    <w:rsid w:val="00F27F9C"/>
    <w:rsid w:val="00F30C80"/>
    <w:rsid w:val="00F3329F"/>
    <w:rsid w:val="00F341C9"/>
    <w:rsid w:val="00F36186"/>
    <w:rsid w:val="00F3648A"/>
    <w:rsid w:val="00F36EB7"/>
    <w:rsid w:val="00F377A8"/>
    <w:rsid w:val="00F4027B"/>
    <w:rsid w:val="00F40661"/>
    <w:rsid w:val="00F42A5F"/>
    <w:rsid w:val="00F42BA1"/>
    <w:rsid w:val="00F42F45"/>
    <w:rsid w:val="00F437EA"/>
    <w:rsid w:val="00F44F37"/>
    <w:rsid w:val="00F4533E"/>
    <w:rsid w:val="00F46B63"/>
    <w:rsid w:val="00F47539"/>
    <w:rsid w:val="00F50D5D"/>
    <w:rsid w:val="00F52C4B"/>
    <w:rsid w:val="00F53EFA"/>
    <w:rsid w:val="00F555F0"/>
    <w:rsid w:val="00F56E5B"/>
    <w:rsid w:val="00F57565"/>
    <w:rsid w:val="00F57961"/>
    <w:rsid w:val="00F57B93"/>
    <w:rsid w:val="00F60014"/>
    <w:rsid w:val="00F60658"/>
    <w:rsid w:val="00F60D54"/>
    <w:rsid w:val="00F62F15"/>
    <w:rsid w:val="00F67A0C"/>
    <w:rsid w:val="00F67FCA"/>
    <w:rsid w:val="00F70460"/>
    <w:rsid w:val="00F710DA"/>
    <w:rsid w:val="00F711F7"/>
    <w:rsid w:val="00F726A8"/>
    <w:rsid w:val="00F72E40"/>
    <w:rsid w:val="00F73282"/>
    <w:rsid w:val="00F7367C"/>
    <w:rsid w:val="00F7438D"/>
    <w:rsid w:val="00F749F3"/>
    <w:rsid w:val="00F74A63"/>
    <w:rsid w:val="00F74D30"/>
    <w:rsid w:val="00F8009B"/>
    <w:rsid w:val="00F8039C"/>
    <w:rsid w:val="00F80B06"/>
    <w:rsid w:val="00F81266"/>
    <w:rsid w:val="00F836D0"/>
    <w:rsid w:val="00F83E1C"/>
    <w:rsid w:val="00F846DE"/>
    <w:rsid w:val="00F84C62"/>
    <w:rsid w:val="00F8680D"/>
    <w:rsid w:val="00F870B3"/>
    <w:rsid w:val="00F87B20"/>
    <w:rsid w:val="00F907C3"/>
    <w:rsid w:val="00F90E70"/>
    <w:rsid w:val="00F929AB"/>
    <w:rsid w:val="00F92EB7"/>
    <w:rsid w:val="00F937C3"/>
    <w:rsid w:val="00F93D43"/>
    <w:rsid w:val="00F940B4"/>
    <w:rsid w:val="00F96CF1"/>
    <w:rsid w:val="00F974D2"/>
    <w:rsid w:val="00FA01E8"/>
    <w:rsid w:val="00FA10CF"/>
    <w:rsid w:val="00FA1BB2"/>
    <w:rsid w:val="00FA2074"/>
    <w:rsid w:val="00FA3914"/>
    <w:rsid w:val="00FA4CAB"/>
    <w:rsid w:val="00FA4EB5"/>
    <w:rsid w:val="00FA63D4"/>
    <w:rsid w:val="00FA673E"/>
    <w:rsid w:val="00FA6B0C"/>
    <w:rsid w:val="00FA6EFE"/>
    <w:rsid w:val="00FA74C9"/>
    <w:rsid w:val="00FB0967"/>
    <w:rsid w:val="00FB164C"/>
    <w:rsid w:val="00FB1A7C"/>
    <w:rsid w:val="00FB2455"/>
    <w:rsid w:val="00FB322D"/>
    <w:rsid w:val="00FB424F"/>
    <w:rsid w:val="00FB4778"/>
    <w:rsid w:val="00FB49FB"/>
    <w:rsid w:val="00FB4CF6"/>
    <w:rsid w:val="00FB4F18"/>
    <w:rsid w:val="00FB5903"/>
    <w:rsid w:val="00FB5D09"/>
    <w:rsid w:val="00FB6228"/>
    <w:rsid w:val="00FB6B18"/>
    <w:rsid w:val="00FB7DD2"/>
    <w:rsid w:val="00FC09B0"/>
    <w:rsid w:val="00FC0A92"/>
    <w:rsid w:val="00FC2B2E"/>
    <w:rsid w:val="00FC5DEC"/>
    <w:rsid w:val="00FC60DB"/>
    <w:rsid w:val="00FC777D"/>
    <w:rsid w:val="00FD18E6"/>
    <w:rsid w:val="00FD3AAD"/>
    <w:rsid w:val="00FD4FD4"/>
    <w:rsid w:val="00FD59C7"/>
    <w:rsid w:val="00FD7D1B"/>
    <w:rsid w:val="00FE1277"/>
    <w:rsid w:val="00FE1825"/>
    <w:rsid w:val="00FE1885"/>
    <w:rsid w:val="00FE1A20"/>
    <w:rsid w:val="00FE21A9"/>
    <w:rsid w:val="00FE2C6E"/>
    <w:rsid w:val="00FE418B"/>
    <w:rsid w:val="00FE41D0"/>
    <w:rsid w:val="00FE42FF"/>
    <w:rsid w:val="00FE4E7C"/>
    <w:rsid w:val="00FE5C2F"/>
    <w:rsid w:val="00FF16F5"/>
    <w:rsid w:val="00FF3744"/>
    <w:rsid w:val="00FF3879"/>
    <w:rsid w:val="00FF3E2C"/>
    <w:rsid w:val="00FF3F15"/>
    <w:rsid w:val="00FF496E"/>
    <w:rsid w:val="00FF64AF"/>
    <w:rsid w:val="00FF6CF7"/>
    <w:rsid w:val="00FF73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B3642D"/>
  <w15:chartTrackingRefBased/>
  <w15:docId w15:val="{49A415C3-1E74-4DF1-BA7C-47B8CF92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AB4"/>
    <w:pPr>
      <w:jc w:val="both"/>
    </w:pPr>
    <w:rPr>
      <w:rFonts w:ascii="Calibri" w:hAnsi="Calibri"/>
    </w:rPr>
  </w:style>
  <w:style w:type="paragraph" w:styleId="Titre1">
    <w:name w:val="heading 1"/>
    <w:basedOn w:val="Normal"/>
    <w:next w:val="Normal"/>
    <w:link w:val="Titre1Car"/>
    <w:uiPriority w:val="9"/>
    <w:qFormat/>
    <w:rsid w:val="00863A0B"/>
    <w:pPr>
      <w:keepNext/>
      <w:keepLines/>
      <w:numPr>
        <w:numId w:val="41"/>
      </w:numPr>
      <w:spacing w:before="240" w:after="120"/>
      <w:outlineLvl w:val="0"/>
    </w:pPr>
    <w:rPr>
      <w:rFonts w:asciiTheme="majorHAnsi" w:eastAsiaTheme="majorEastAsia" w:hAnsiTheme="majorHAnsi" w:cstheme="majorBidi"/>
      <w:sz w:val="32"/>
      <w:szCs w:val="32"/>
    </w:rPr>
  </w:style>
  <w:style w:type="paragraph" w:styleId="Titre2">
    <w:name w:val="heading 2"/>
    <w:basedOn w:val="Titre1"/>
    <w:next w:val="Normal"/>
    <w:link w:val="Titre2Car"/>
    <w:autoRedefine/>
    <w:uiPriority w:val="9"/>
    <w:unhideWhenUsed/>
    <w:qFormat/>
    <w:rsid w:val="00837629"/>
    <w:pPr>
      <w:numPr>
        <w:ilvl w:val="1"/>
      </w:numPr>
      <w:spacing w:before="40"/>
      <w:outlineLvl w:val="1"/>
    </w:pPr>
    <w:rPr>
      <w:sz w:val="26"/>
      <w:szCs w:val="26"/>
    </w:rPr>
  </w:style>
  <w:style w:type="paragraph" w:styleId="Titre3">
    <w:name w:val="heading 3"/>
    <w:basedOn w:val="Normal"/>
    <w:next w:val="Normal"/>
    <w:link w:val="Titre3Car"/>
    <w:uiPriority w:val="9"/>
    <w:qFormat/>
    <w:rsid w:val="00CA6B03"/>
    <w:pPr>
      <w:numPr>
        <w:ilvl w:val="2"/>
        <w:numId w:val="41"/>
      </w:numPr>
      <w:spacing w:before="100" w:beforeAutospacing="1" w:after="100" w:afterAutospacing="1" w:line="240" w:lineRule="auto"/>
      <w:outlineLvl w:val="2"/>
    </w:pPr>
    <w:rPr>
      <w:rFonts w:eastAsia="Times New Roman" w:cs="Times New Roman"/>
      <w:b/>
      <w:bCs/>
      <w:szCs w:val="27"/>
      <w:lang w:eastAsia="en-AU"/>
    </w:rPr>
  </w:style>
  <w:style w:type="paragraph" w:styleId="Titre4">
    <w:name w:val="heading 4"/>
    <w:basedOn w:val="Normal"/>
    <w:next w:val="Normal"/>
    <w:link w:val="Titre4Car"/>
    <w:uiPriority w:val="9"/>
    <w:unhideWhenUsed/>
    <w:qFormat/>
    <w:rsid w:val="00FC2B2E"/>
    <w:pPr>
      <w:keepNext/>
      <w:keepLines/>
      <w:numPr>
        <w:ilvl w:val="3"/>
        <w:numId w:val="4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724FF"/>
    <w:pPr>
      <w:keepNext/>
      <w:keepLines/>
      <w:numPr>
        <w:ilvl w:val="4"/>
        <w:numId w:val="4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724FF"/>
    <w:pPr>
      <w:keepNext/>
      <w:keepLines/>
      <w:numPr>
        <w:ilvl w:val="5"/>
        <w:numId w:val="4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724FF"/>
    <w:pPr>
      <w:keepNext/>
      <w:keepLines/>
      <w:numPr>
        <w:ilvl w:val="6"/>
        <w:numId w:val="4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724FF"/>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724FF"/>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B12237"/>
    <w:rPr>
      <w:sz w:val="16"/>
      <w:szCs w:val="16"/>
    </w:rPr>
  </w:style>
  <w:style w:type="paragraph" w:styleId="Commentaire">
    <w:name w:val="annotation text"/>
    <w:basedOn w:val="Normal"/>
    <w:link w:val="CommentaireCar"/>
    <w:uiPriority w:val="99"/>
    <w:unhideWhenUsed/>
    <w:rsid w:val="00B12237"/>
    <w:pPr>
      <w:spacing w:line="240" w:lineRule="auto"/>
    </w:pPr>
    <w:rPr>
      <w:sz w:val="20"/>
      <w:szCs w:val="20"/>
    </w:rPr>
  </w:style>
  <w:style w:type="character" w:customStyle="1" w:styleId="CommentaireCar">
    <w:name w:val="Commentaire Car"/>
    <w:basedOn w:val="Policepardfaut"/>
    <w:link w:val="Commentaire"/>
    <w:uiPriority w:val="99"/>
    <w:rsid w:val="00B12237"/>
    <w:rPr>
      <w:sz w:val="20"/>
      <w:szCs w:val="20"/>
    </w:rPr>
  </w:style>
  <w:style w:type="paragraph" w:styleId="Objetducommentaire">
    <w:name w:val="annotation subject"/>
    <w:basedOn w:val="Commentaire"/>
    <w:next w:val="Commentaire"/>
    <w:link w:val="ObjetducommentaireCar"/>
    <w:uiPriority w:val="99"/>
    <w:semiHidden/>
    <w:unhideWhenUsed/>
    <w:rsid w:val="00B0344F"/>
    <w:rPr>
      <w:b/>
      <w:bCs/>
    </w:rPr>
  </w:style>
  <w:style w:type="character" w:customStyle="1" w:styleId="ObjetducommentaireCar">
    <w:name w:val="Objet du commentaire Car"/>
    <w:basedOn w:val="CommentaireCar"/>
    <w:link w:val="Objetducommentaire"/>
    <w:uiPriority w:val="99"/>
    <w:semiHidden/>
    <w:rsid w:val="00B0344F"/>
    <w:rPr>
      <w:b/>
      <w:bCs/>
      <w:sz w:val="20"/>
      <w:szCs w:val="20"/>
    </w:rPr>
  </w:style>
  <w:style w:type="paragraph" w:styleId="Paragraphedeliste">
    <w:name w:val="List Paragraph"/>
    <w:basedOn w:val="Normal"/>
    <w:uiPriority w:val="34"/>
    <w:qFormat/>
    <w:rsid w:val="005F3AFB"/>
    <w:pPr>
      <w:ind w:left="720"/>
      <w:contextualSpacing/>
    </w:pPr>
  </w:style>
  <w:style w:type="paragraph" w:styleId="Notedebasdepage">
    <w:name w:val="footnote text"/>
    <w:basedOn w:val="Normal"/>
    <w:link w:val="NotedebasdepageCar"/>
    <w:uiPriority w:val="99"/>
    <w:semiHidden/>
    <w:unhideWhenUsed/>
    <w:rsid w:val="00CC369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C369D"/>
    <w:rPr>
      <w:sz w:val="20"/>
      <w:szCs w:val="20"/>
    </w:rPr>
  </w:style>
  <w:style w:type="character" w:styleId="Appelnotedebasdep">
    <w:name w:val="footnote reference"/>
    <w:basedOn w:val="Policepardfaut"/>
    <w:uiPriority w:val="99"/>
    <w:semiHidden/>
    <w:unhideWhenUsed/>
    <w:rsid w:val="00CC369D"/>
    <w:rPr>
      <w:vertAlign w:val="superscript"/>
    </w:rPr>
  </w:style>
  <w:style w:type="paragraph" w:styleId="En-tte">
    <w:name w:val="header"/>
    <w:basedOn w:val="Normal"/>
    <w:link w:val="En-tteCar"/>
    <w:uiPriority w:val="99"/>
    <w:unhideWhenUsed/>
    <w:rsid w:val="00291F2A"/>
    <w:pPr>
      <w:tabs>
        <w:tab w:val="center" w:pos="4513"/>
        <w:tab w:val="right" w:pos="9026"/>
      </w:tabs>
      <w:spacing w:after="0" w:line="240" w:lineRule="auto"/>
    </w:pPr>
  </w:style>
  <w:style w:type="character" w:customStyle="1" w:styleId="En-tteCar">
    <w:name w:val="En-tête Car"/>
    <w:basedOn w:val="Policepardfaut"/>
    <w:link w:val="En-tte"/>
    <w:uiPriority w:val="99"/>
    <w:rsid w:val="00291F2A"/>
  </w:style>
  <w:style w:type="paragraph" w:styleId="Pieddepage">
    <w:name w:val="footer"/>
    <w:basedOn w:val="Normal"/>
    <w:link w:val="PieddepageCar"/>
    <w:uiPriority w:val="99"/>
    <w:unhideWhenUsed/>
    <w:rsid w:val="00291F2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91F2A"/>
  </w:style>
  <w:style w:type="paragraph" w:styleId="NormalWeb">
    <w:name w:val="Normal (Web)"/>
    <w:basedOn w:val="Normal"/>
    <w:uiPriority w:val="99"/>
    <w:semiHidden/>
    <w:unhideWhenUsed/>
    <w:rsid w:val="0009228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itre3Car">
    <w:name w:val="Titre 3 Car"/>
    <w:basedOn w:val="Policepardfaut"/>
    <w:link w:val="Titre3"/>
    <w:uiPriority w:val="9"/>
    <w:rsid w:val="00CA6B03"/>
    <w:rPr>
      <w:rFonts w:ascii="Calibri" w:eastAsia="Times New Roman" w:hAnsi="Calibri" w:cs="Times New Roman"/>
      <w:b/>
      <w:bCs/>
      <w:szCs w:val="27"/>
      <w:lang w:eastAsia="en-AU"/>
    </w:rPr>
  </w:style>
  <w:style w:type="character" w:styleId="Lienhypertexte">
    <w:name w:val="Hyperlink"/>
    <w:basedOn w:val="Policepardfaut"/>
    <w:uiPriority w:val="99"/>
    <w:unhideWhenUsed/>
    <w:rsid w:val="00DB261C"/>
    <w:rPr>
      <w:color w:val="0000FF"/>
      <w:u w:val="single"/>
    </w:rPr>
  </w:style>
  <w:style w:type="paragraph" w:styleId="z-Hautduformulaire">
    <w:name w:val="HTML Top of Form"/>
    <w:basedOn w:val="Normal"/>
    <w:next w:val="Normal"/>
    <w:link w:val="z-HautduformulaireCar"/>
    <w:hidden/>
    <w:uiPriority w:val="99"/>
    <w:semiHidden/>
    <w:unhideWhenUsed/>
    <w:rsid w:val="00DB261C"/>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HautduformulaireCar">
    <w:name w:val="z-Haut du formulaire Car"/>
    <w:basedOn w:val="Policepardfaut"/>
    <w:link w:val="z-Hautduformulaire"/>
    <w:uiPriority w:val="99"/>
    <w:semiHidden/>
    <w:rsid w:val="00DB261C"/>
    <w:rPr>
      <w:rFonts w:ascii="Arial" w:eastAsia="Times New Roman" w:hAnsi="Arial" w:cs="Arial"/>
      <w:vanish/>
      <w:sz w:val="16"/>
      <w:szCs w:val="16"/>
      <w:lang w:eastAsia="en-AU"/>
    </w:rPr>
  </w:style>
  <w:style w:type="paragraph" w:styleId="z-Basduformulaire">
    <w:name w:val="HTML Bottom of Form"/>
    <w:basedOn w:val="Normal"/>
    <w:next w:val="Normal"/>
    <w:link w:val="z-BasduformulaireCar"/>
    <w:hidden/>
    <w:uiPriority w:val="99"/>
    <w:semiHidden/>
    <w:unhideWhenUsed/>
    <w:rsid w:val="00DB261C"/>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asduformulaireCar">
    <w:name w:val="z-Bas du formulaire Car"/>
    <w:basedOn w:val="Policepardfaut"/>
    <w:link w:val="z-Basduformulaire"/>
    <w:uiPriority w:val="99"/>
    <w:semiHidden/>
    <w:rsid w:val="00DB261C"/>
    <w:rPr>
      <w:rFonts w:ascii="Arial" w:eastAsia="Times New Roman" w:hAnsi="Arial" w:cs="Arial"/>
      <w:vanish/>
      <w:sz w:val="16"/>
      <w:szCs w:val="16"/>
      <w:lang w:eastAsia="en-AU"/>
    </w:rPr>
  </w:style>
  <w:style w:type="character" w:customStyle="1" w:styleId="label">
    <w:name w:val="label"/>
    <w:basedOn w:val="Policepardfaut"/>
    <w:rsid w:val="00DB261C"/>
  </w:style>
  <w:style w:type="character" w:styleId="lev">
    <w:name w:val="Strong"/>
    <w:basedOn w:val="Policepardfaut"/>
    <w:uiPriority w:val="22"/>
    <w:qFormat/>
    <w:rsid w:val="00DB261C"/>
    <w:rPr>
      <w:b/>
      <w:bCs/>
    </w:rPr>
  </w:style>
  <w:style w:type="paragraph" w:styleId="Rvision">
    <w:name w:val="Revision"/>
    <w:hidden/>
    <w:uiPriority w:val="99"/>
    <w:semiHidden/>
    <w:rsid w:val="007539AE"/>
    <w:pPr>
      <w:spacing w:after="0" w:line="240" w:lineRule="auto"/>
    </w:pPr>
  </w:style>
  <w:style w:type="table" w:styleId="Grilledutableau">
    <w:name w:val="Table Grid"/>
    <w:basedOn w:val="TableauNormal"/>
    <w:uiPriority w:val="39"/>
    <w:rsid w:val="00CD6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63A0B"/>
    <w:rPr>
      <w:rFonts w:asciiTheme="majorHAnsi" w:eastAsiaTheme="majorEastAsia" w:hAnsiTheme="majorHAnsi" w:cstheme="majorBidi"/>
      <w:sz w:val="32"/>
      <w:szCs w:val="32"/>
    </w:rPr>
  </w:style>
  <w:style w:type="paragraph" w:styleId="Corpsdetexte">
    <w:name w:val="Body Text"/>
    <w:basedOn w:val="Normal"/>
    <w:link w:val="CorpsdetexteCar"/>
    <w:uiPriority w:val="1"/>
    <w:qFormat/>
    <w:rsid w:val="00F10357"/>
    <w:pPr>
      <w:widowControl w:val="0"/>
      <w:autoSpaceDE w:val="0"/>
      <w:autoSpaceDN w:val="0"/>
      <w:spacing w:after="0" w:line="240" w:lineRule="auto"/>
    </w:pPr>
    <w:rPr>
      <w:rFonts w:ascii="Arial" w:eastAsia="Arial" w:hAnsi="Arial" w:cs="Arial"/>
      <w:sz w:val="20"/>
      <w:szCs w:val="20"/>
      <w:lang w:val="en-US"/>
    </w:rPr>
  </w:style>
  <w:style w:type="character" w:customStyle="1" w:styleId="CorpsdetexteCar">
    <w:name w:val="Corps de texte Car"/>
    <w:basedOn w:val="Policepardfaut"/>
    <w:link w:val="Corpsdetexte"/>
    <w:uiPriority w:val="1"/>
    <w:rsid w:val="00F10357"/>
    <w:rPr>
      <w:rFonts w:ascii="Arial" w:eastAsia="Arial" w:hAnsi="Arial" w:cs="Arial"/>
      <w:sz w:val="20"/>
      <w:szCs w:val="20"/>
      <w:lang w:val="en-US"/>
    </w:rPr>
  </w:style>
  <w:style w:type="character" w:customStyle="1" w:styleId="cf01">
    <w:name w:val="cf01"/>
    <w:basedOn w:val="Policepardfaut"/>
    <w:rsid w:val="00BC03FD"/>
    <w:rPr>
      <w:rFonts w:ascii="Segoe UI" w:hAnsi="Segoe UI" w:cs="Segoe UI" w:hint="default"/>
      <w:sz w:val="18"/>
      <w:szCs w:val="18"/>
    </w:rPr>
  </w:style>
  <w:style w:type="table" w:customStyle="1" w:styleId="TableGrid">
    <w:name w:val="TableGrid"/>
    <w:rsid w:val="001B1AD2"/>
    <w:pPr>
      <w:spacing w:after="0" w:line="240" w:lineRule="auto"/>
    </w:pPr>
    <w:rPr>
      <w:rFonts w:eastAsiaTheme="minorEastAsia"/>
      <w:lang w:eastAsia="en-AU"/>
    </w:rPr>
    <w:tblPr>
      <w:tblCellMar>
        <w:top w:w="0" w:type="dxa"/>
        <w:left w:w="0" w:type="dxa"/>
        <w:bottom w:w="0" w:type="dxa"/>
        <w:right w:w="0" w:type="dxa"/>
      </w:tblCellMar>
    </w:tblPr>
  </w:style>
  <w:style w:type="paragraph" w:customStyle="1" w:styleId="Tablebody">
    <w:name w:val="Table_body"/>
    <w:qFormat/>
    <w:rsid w:val="00736669"/>
    <w:pPr>
      <w:spacing w:after="0" w:line="240" w:lineRule="auto"/>
    </w:pPr>
    <w:rPr>
      <w:rFonts w:ascii="Verdana" w:hAnsi="Verdana" w:cs="Times New Roman"/>
      <w:sz w:val="18"/>
      <w:szCs w:val="18"/>
      <w:lang w:val="en-GB"/>
    </w:rPr>
  </w:style>
  <w:style w:type="paragraph" w:customStyle="1" w:styleId="Tablebodycentered">
    <w:name w:val="Table_body centered"/>
    <w:basedOn w:val="Tablebody"/>
    <w:qFormat/>
    <w:rsid w:val="00736669"/>
    <w:pPr>
      <w:jc w:val="center"/>
    </w:pPr>
  </w:style>
  <w:style w:type="character" w:customStyle="1" w:styleId="Italic">
    <w:name w:val="Italic"/>
    <w:qFormat/>
    <w:rsid w:val="00736669"/>
    <w:rPr>
      <w:i/>
    </w:rPr>
  </w:style>
  <w:style w:type="paragraph" w:styleId="Textedebulles">
    <w:name w:val="Balloon Text"/>
    <w:basedOn w:val="Normal"/>
    <w:link w:val="TextedebullesCar"/>
    <w:uiPriority w:val="99"/>
    <w:semiHidden/>
    <w:unhideWhenUsed/>
    <w:rsid w:val="00E728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728D2"/>
    <w:rPr>
      <w:rFonts w:ascii="Segoe UI" w:hAnsi="Segoe UI" w:cs="Segoe UI"/>
      <w:sz w:val="18"/>
      <w:szCs w:val="18"/>
    </w:rPr>
  </w:style>
  <w:style w:type="character" w:customStyle="1" w:styleId="Titre2Car">
    <w:name w:val="Titre 2 Car"/>
    <w:basedOn w:val="Policepardfaut"/>
    <w:link w:val="Titre2"/>
    <w:uiPriority w:val="9"/>
    <w:rsid w:val="00837629"/>
    <w:rPr>
      <w:rFonts w:asciiTheme="majorHAnsi" w:eastAsiaTheme="majorEastAsia" w:hAnsiTheme="majorHAnsi" w:cstheme="majorBidi"/>
      <w:sz w:val="26"/>
      <w:szCs w:val="26"/>
    </w:rPr>
  </w:style>
  <w:style w:type="paragraph" w:styleId="Notedefin">
    <w:name w:val="endnote text"/>
    <w:basedOn w:val="Normal"/>
    <w:link w:val="NotedefinCar"/>
    <w:uiPriority w:val="99"/>
    <w:semiHidden/>
    <w:unhideWhenUsed/>
    <w:rsid w:val="00A122C8"/>
    <w:pPr>
      <w:spacing w:after="0" w:line="240" w:lineRule="auto"/>
    </w:pPr>
    <w:rPr>
      <w:sz w:val="20"/>
      <w:szCs w:val="20"/>
    </w:rPr>
  </w:style>
  <w:style w:type="character" w:customStyle="1" w:styleId="NotedefinCar">
    <w:name w:val="Note de fin Car"/>
    <w:basedOn w:val="Policepardfaut"/>
    <w:link w:val="Notedefin"/>
    <w:uiPriority w:val="99"/>
    <w:semiHidden/>
    <w:rsid w:val="00A122C8"/>
    <w:rPr>
      <w:sz w:val="20"/>
      <w:szCs w:val="20"/>
    </w:rPr>
  </w:style>
  <w:style w:type="character" w:styleId="Appeldenotedefin">
    <w:name w:val="endnote reference"/>
    <w:basedOn w:val="Policepardfaut"/>
    <w:uiPriority w:val="99"/>
    <w:semiHidden/>
    <w:unhideWhenUsed/>
    <w:rsid w:val="00A122C8"/>
    <w:rPr>
      <w:vertAlign w:val="superscript"/>
    </w:rPr>
  </w:style>
  <w:style w:type="character" w:styleId="Mentionnonrsolue">
    <w:name w:val="Unresolved Mention"/>
    <w:basedOn w:val="Policepardfaut"/>
    <w:uiPriority w:val="99"/>
    <w:semiHidden/>
    <w:unhideWhenUsed/>
    <w:rsid w:val="00F42F45"/>
    <w:rPr>
      <w:color w:val="605E5C"/>
      <w:shd w:val="clear" w:color="auto" w:fill="E1DFDD"/>
    </w:rPr>
  </w:style>
  <w:style w:type="paragraph" w:styleId="Titre">
    <w:name w:val="Title"/>
    <w:basedOn w:val="Normal"/>
    <w:next w:val="Normal"/>
    <w:link w:val="TitreCar"/>
    <w:uiPriority w:val="10"/>
    <w:qFormat/>
    <w:rsid w:val="00D31AB4"/>
    <w:pPr>
      <w:spacing w:before="120" w:after="12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1AB4"/>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FC2B2E"/>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CA6B03"/>
    <w:pPr>
      <w:numPr>
        <w:numId w:val="0"/>
      </w:numPr>
      <w:jc w:val="left"/>
      <w:outlineLvl w:val="9"/>
    </w:pPr>
    <w:rPr>
      <w:lang w:val="en-US"/>
    </w:rPr>
  </w:style>
  <w:style w:type="paragraph" w:styleId="TM1">
    <w:name w:val="toc 1"/>
    <w:basedOn w:val="Normal"/>
    <w:next w:val="Normal"/>
    <w:autoRedefine/>
    <w:uiPriority w:val="39"/>
    <w:unhideWhenUsed/>
    <w:rsid w:val="003A64BC"/>
    <w:pPr>
      <w:tabs>
        <w:tab w:val="right" w:leader="dot" w:pos="9016"/>
      </w:tabs>
      <w:spacing w:after="100"/>
    </w:pPr>
  </w:style>
  <w:style w:type="paragraph" w:styleId="TM2">
    <w:name w:val="toc 2"/>
    <w:basedOn w:val="Normal"/>
    <w:next w:val="Normal"/>
    <w:autoRedefine/>
    <w:uiPriority w:val="39"/>
    <w:unhideWhenUsed/>
    <w:rsid w:val="00EC7246"/>
    <w:pPr>
      <w:spacing w:after="100"/>
      <w:ind w:left="220"/>
    </w:pPr>
  </w:style>
  <w:style w:type="paragraph" w:styleId="TM3">
    <w:name w:val="toc 3"/>
    <w:basedOn w:val="Normal"/>
    <w:next w:val="Normal"/>
    <w:autoRedefine/>
    <w:uiPriority w:val="39"/>
    <w:unhideWhenUsed/>
    <w:rsid w:val="00CA6B03"/>
    <w:pPr>
      <w:spacing w:after="100"/>
      <w:ind w:left="440"/>
    </w:pPr>
  </w:style>
  <w:style w:type="character" w:customStyle="1" w:styleId="Sautdindex">
    <w:name w:val="Saut d'index"/>
    <w:qFormat/>
    <w:rsid w:val="003D4E37"/>
  </w:style>
  <w:style w:type="paragraph" w:styleId="Sansinterligne">
    <w:name w:val="No Spacing"/>
    <w:uiPriority w:val="1"/>
    <w:qFormat/>
    <w:rsid w:val="003D4E37"/>
    <w:pPr>
      <w:suppressAutoHyphens/>
      <w:spacing w:after="0" w:line="240" w:lineRule="auto"/>
      <w:jc w:val="both"/>
    </w:pPr>
    <w:rPr>
      <w:lang w:val="en-US"/>
    </w:rPr>
  </w:style>
  <w:style w:type="character" w:customStyle="1" w:styleId="Titre5Car">
    <w:name w:val="Titre 5 Car"/>
    <w:basedOn w:val="Policepardfaut"/>
    <w:link w:val="Titre5"/>
    <w:uiPriority w:val="9"/>
    <w:semiHidden/>
    <w:rsid w:val="00B724F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724F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724F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724F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724FF"/>
    <w:rPr>
      <w:rFonts w:asciiTheme="majorHAnsi" w:eastAsiaTheme="majorEastAsia" w:hAnsiTheme="majorHAnsi" w:cstheme="majorBidi"/>
      <w:i/>
      <w:iCs/>
      <w:color w:val="272727" w:themeColor="text1" w:themeTint="D8"/>
      <w:sz w:val="21"/>
      <w:szCs w:val="21"/>
    </w:rPr>
  </w:style>
  <w:style w:type="character" w:customStyle="1" w:styleId="A5">
    <w:name w:val="A5"/>
    <w:uiPriority w:val="99"/>
    <w:rsid w:val="00590838"/>
    <w:rPr>
      <w:rFonts w:cs="Stone Sans ITC"/>
      <w:color w:val="221E1F"/>
      <w:sz w:val="11"/>
      <w:szCs w:val="11"/>
    </w:rPr>
  </w:style>
  <w:style w:type="character" w:styleId="Lienhypertextesuivivisit">
    <w:name w:val="FollowedHyperlink"/>
    <w:basedOn w:val="Policepardfaut"/>
    <w:uiPriority w:val="99"/>
    <w:semiHidden/>
    <w:unhideWhenUsed/>
    <w:rsid w:val="00F710DA"/>
    <w:rPr>
      <w:color w:val="954F72" w:themeColor="followedHyperlink"/>
      <w:u w:val="single"/>
    </w:rPr>
  </w:style>
  <w:style w:type="character" w:customStyle="1" w:styleId="BodytextChar">
    <w:name w:val="Body_text Char"/>
    <w:basedOn w:val="Policepardfaut"/>
    <w:link w:val="Bodytext"/>
    <w:qFormat/>
    <w:locked/>
    <w:rsid w:val="007601F5"/>
    <w:rPr>
      <w:rFonts w:ascii="Verdana" w:hAnsi="Verdana" w:cstheme="majorBidi"/>
      <w:color w:val="000000" w:themeColor="text1"/>
      <w:sz w:val="20"/>
      <w:lang w:val="fr-FR"/>
    </w:rPr>
  </w:style>
  <w:style w:type="paragraph" w:customStyle="1" w:styleId="Bodytext">
    <w:name w:val="Body_text"/>
    <w:basedOn w:val="Normal"/>
    <w:link w:val="BodytextChar"/>
    <w:qFormat/>
    <w:rsid w:val="007601F5"/>
    <w:pPr>
      <w:tabs>
        <w:tab w:val="left" w:pos="1120"/>
      </w:tabs>
      <w:spacing w:after="240" w:line="240" w:lineRule="exact"/>
      <w:jc w:val="left"/>
    </w:pPr>
    <w:rPr>
      <w:rFonts w:ascii="Verdana" w:hAnsi="Verdana" w:cstheme="majorBidi"/>
      <w:color w:val="000000" w:themeColor="text1"/>
      <w:sz w:val="20"/>
      <w:lang w:val="fr-FR"/>
    </w:rPr>
  </w:style>
  <w:style w:type="paragraph" w:customStyle="1" w:styleId="Notes1">
    <w:name w:val="Notes 1"/>
    <w:qFormat/>
    <w:rsid w:val="007601F5"/>
    <w:pPr>
      <w:spacing w:after="240" w:line="200" w:lineRule="exact"/>
      <w:ind w:left="360" w:hanging="360"/>
    </w:pPr>
    <w:rPr>
      <w:rFonts w:ascii="Verdana" w:eastAsia="Arial" w:hAnsi="Verdana" w:cs="Arial"/>
      <w:color w:val="000000" w:themeColor="text1"/>
      <w:sz w:val="16"/>
      <w:lang w:val="en-GB"/>
    </w:rPr>
  </w:style>
  <w:style w:type="paragraph" w:customStyle="1" w:styleId="Notesheading">
    <w:name w:val="Notes heading"/>
    <w:next w:val="Notes1"/>
    <w:rsid w:val="007601F5"/>
    <w:pPr>
      <w:keepNext/>
      <w:spacing w:after="0" w:line="276" w:lineRule="auto"/>
    </w:pPr>
    <w:rPr>
      <w:rFonts w:ascii="Verdana" w:hAnsi="Verdana" w:cstheme="majorBidi"/>
      <w:color w:val="000000" w:themeColor="text1"/>
      <w:sz w:val="16"/>
      <w:szCs w:val="20"/>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7383">
      <w:bodyDiv w:val="1"/>
      <w:marLeft w:val="0"/>
      <w:marRight w:val="0"/>
      <w:marTop w:val="0"/>
      <w:marBottom w:val="0"/>
      <w:divBdr>
        <w:top w:val="none" w:sz="0" w:space="0" w:color="auto"/>
        <w:left w:val="none" w:sz="0" w:space="0" w:color="auto"/>
        <w:bottom w:val="none" w:sz="0" w:space="0" w:color="auto"/>
        <w:right w:val="none" w:sz="0" w:space="0" w:color="auto"/>
      </w:divBdr>
    </w:div>
    <w:div w:id="546574054">
      <w:bodyDiv w:val="1"/>
      <w:marLeft w:val="0"/>
      <w:marRight w:val="0"/>
      <w:marTop w:val="0"/>
      <w:marBottom w:val="0"/>
      <w:divBdr>
        <w:top w:val="none" w:sz="0" w:space="0" w:color="auto"/>
        <w:left w:val="none" w:sz="0" w:space="0" w:color="auto"/>
        <w:bottom w:val="none" w:sz="0" w:space="0" w:color="auto"/>
        <w:right w:val="none" w:sz="0" w:space="0" w:color="auto"/>
      </w:divBdr>
    </w:div>
    <w:div w:id="566036337">
      <w:bodyDiv w:val="1"/>
      <w:marLeft w:val="0"/>
      <w:marRight w:val="0"/>
      <w:marTop w:val="0"/>
      <w:marBottom w:val="0"/>
      <w:divBdr>
        <w:top w:val="none" w:sz="0" w:space="0" w:color="auto"/>
        <w:left w:val="none" w:sz="0" w:space="0" w:color="auto"/>
        <w:bottom w:val="none" w:sz="0" w:space="0" w:color="auto"/>
        <w:right w:val="none" w:sz="0" w:space="0" w:color="auto"/>
      </w:divBdr>
    </w:div>
    <w:div w:id="746607339">
      <w:bodyDiv w:val="1"/>
      <w:marLeft w:val="0"/>
      <w:marRight w:val="0"/>
      <w:marTop w:val="0"/>
      <w:marBottom w:val="0"/>
      <w:divBdr>
        <w:top w:val="none" w:sz="0" w:space="0" w:color="auto"/>
        <w:left w:val="none" w:sz="0" w:space="0" w:color="auto"/>
        <w:bottom w:val="none" w:sz="0" w:space="0" w:color="auto"/>
        <w:right w:val="none" w:sz="0" w:space="0" w:color="auto"/>
      </w:divBdr>
    </w:div>
    <w:div w:id="841622302">
      <w:bodyDiv w:val="1"/>
      <w:marLeft w:val="0"/>
      <w:marRight w:val="0"/>
      <w:marTop w:val="0"/>
      <w:marBottom w:val="0"/>
      <w:divBdr>
        <w:top w:val="none" w:sz="0" w:space="0" w:color="auto"/>
        <w:left w:val="none" w:sz="0" w:space="0" w:color="auto"/>
        <w:bottom w:val="none" w:sz="0" w:space="0" w:color="auto"/>
        <w:right w:val="none" w:sz="0" w:space="0" w:color="auto"/>
      </w:divBdr>
    </w:div>
    <w:div w:id="874317185">
      <w:bodyDiv w:val="1"/>
      <w:marLeft w:val="0"/>
      <w:marRight w:val="0"/>
      <w:marTop w:val="0"/>
      <w:marBottom w:val="0"/>
      <w:divBdr>
        <w:top w:val="none" w:sz="0" w:space="0" w:color="auto"/>
        <w:left w:val="none" w:sz="0" w:space="0" w:color="auto"/>
        <w:bottom w:val="none" w:sz="0" w:space="0" w:color="auto"/>
        <w:right w:val="none" w:sz="0" w:space="0" w:color="auto"/>
      </w:divBdr>
      <w:divsChild>
        <w:div w:id="95760847">
          <w:marLeft w:val="0"/>
          <w:marRight w:val="0"/>
          <w:marTop w:val="0"/>
          <w:marBottom w:val="0"/>
          <w:divBdr>
            <w:top w:val="none" w:sz="0" w:space="0" w:color="auto"/>
            <w:left w:val="none" w:sz="0" w:space="0" w:color="auto"/>
            <w:bottom w:val="none" w:sz="0" w:space="0" w:color="auto"/>
            <w:right w:val="none" w:sz="0" w:space="0" w:color="auto"/>
          </w:divBdr>
          <w:divsChild>
            <w:div w:id="1102992246">
              <w:marLeft w:val="240"/>
              <w:marRight w:val="0"/>
              <w:marTop w:val="0"/>
              <w:marBottom w:val="0"/>
              <w:divBdr>
                <w:top w:val="none" w:sz="0" w:space="0" w:color="auto"/>
                <w:left w:val="none" w:sz="0" w:space="0" w:color="auto"/>
                <w:bottom w:val="none" w:sz="0" w:space="0" w:color="auto"/>
                <w:right w:val="none" w:sz="0" w:space="0" w:color="auto"/>
              </w:divBdr>
              <w:divsChild>
                <w:div w:id="904410144">
                  <w:marLeft w:val="0"/>
                  <w:marRight w:val="0"/>
                  <w:marTop w:val="60"/>
                  <w:marBottom w:val="0"/>
                  <w:divBdr>
                    <w:top w:val="none" w:sz="0" w:space="0" w:color="auto"/>
                    <w:left w:val="none" w:sz="0" w:space="0" w:color="auto"/>
                    <w:bottom w:val="none" w:sz="0" w:space="0" w:color="auto"/>
                    <w:right w:val="none" w:sz="0" w:space="0" w:color="auto"/>
                  </w:divBdr>
                  <w:divsChild>
                    <w:div w:id="264652456">
                      <w:marLeft w:val="-240"/>
                      <w:marRight w:val="0"/>
                      <w:marTop w:val="0"/>
                      <w:marBottom w:val="0"/>
                      <w:divBdr>
                        <w:top w:val="none" w:sz="0" w:space="0" w:color="auto"/>
                        <w:left w:val="none" w:sz="0" w:space="0" w:color="auto"/>
                        <w:bottom w:val="none" w:sz="0" w:space="0" w:color="auto"/>
                        <w:right w:val="none" w:sz="0" w:space="0" w:color="auto"/>
                      </w:divBdr>
                      <w:divsChild>
                        <w:div w:id="11748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528848">
          <w:marLeft w:val="0"/>
          <w:marRight w:val="0"/>
          <w:marTop w:val="0"/>
          <w:marBottom w:val="0"/>
          <w:divBdr>
            <w:top w:val="none" w:sz="0" w:space="0" w:color="auto"/>
            <w:left w:val="none" w:sz="0" w:space="0" w:color="auto"/>
            <w:bottom w:val="none" w:sz="0" w:space="0" w:color="auto"/>
            <w:right w:val="none" w:sz="0" w:space="0" w:color="auto"/>
          </w:divBdr>
          <w:divsChild>
            <w:div w:id="483007155">
              <w:marLeft w:val="240"/>
              <w:marRight w:val="0"/>
              <w:marTop w:val="0"/>
              <w:marBottom w:val="0"/>
              <w:divBdr>
                <w:top w:val="none" w:sz="0" w:space="0" w:color="auto"/>
                <w:left w:val="none" w:sz="0" w:space="0" w:color="auto"/>
                <w:bottom w:val="none" w:sz="0" w:space="0" w:color="auto"/>
                <w:right w:val="none" w:sz="0" w:space="0" w:color="auto"/>
              </w:divBdr>
              <w:divsChild>
                <w:div w:id="1079448918">
                  <w:marLeft w:val="0"/>
                  <w:marRight w:val="0"/>
                  <w:marTop w:val="60"/>
                  <w:marBottom w:val="0"/>
                  <w:divBdr>
                    <w:top w:val="none" w:sz="0" w:space="0" w:color="auto"/>
                    <w:left w:val="none" w:sz="0" w:space="0" w:color="auto"/>
                    <w:bottom w:val="none" w:sz="0" w:space="0" w:color="auto"/>
                    <w:right w:val="none" w:sz="0" w:space="0" w:color="auto"/>
                  </w:divBdr>
                  <w:divsChild>
                    <w:div w:id="947617709">
                      <w:marLeft w:val="-240"/>
                      <w:marRight w:val="0"/>
                      <w:marTop w:val="0"/>
                      <w:marBottom w:val="0"/>
                      <w:divBdr>
                        <w:top w:val="none" w:sz="0" w:space="0" w:color="auto"/>
                        <w:left w:val="none" w:sz="0" w:space="0" w:color="auto"/>
                        <w:bottom w:val="none" w:sz="0" w:space="0" w:color="auto"/>
                        <w:right w:val="none" w:sz="0" w:space="0" w:color="auto"/>
                      </w:divBdr>
                      <w:divsChild>
                        <w:div w:id="1501774447">
                          <w:marLeft w:val="0"/>
                          <w:marRight w:val="0"/>
                          <w:marTop w:val="0"/>
                          <w:marBottom w:val="0"/>
                          <w:divBdr>
                            <w:top w:val="none" w:sz="0" w:space="0" w:color="auto"/>
                            <w:left w:val="none" w:sz="0" w:space="0" w:color="auto"/>
                            <w:bottom w:val="none" w:sz="0" w:space="0" w:color="auto"/>
                            <w:right w:val="none" w:sz="0" w:space="0" w:color="auto"/>
                          </w:divBdr>
                          <w:divsChild>
                            <w:div w:id="13125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48675">
      <w:bodyDiv w:val="1"/>
      <w:marLeft w:val="0"/>
      <w:marRight w:val="0"/>
      <w:marTop w:val="0"/>
      <w:marBottom w:val="0"/>
      <w:divBdr>
        <w:top w:val="none" w:sz="0" w:space="0" w:color="auto"/>
        <w:left w:val="none" w:sz="0" w:space="0" w:color="auto"/>
        <w:bottom w:val="none" w:sz="0" w:space="0" w:color="auto"/>
        <w:right w:val="none" w:sz="0" w:space="0" w:color="auto"/>
      </w:divBdr>
    </w:div>
    <w:div w:id="1537810724">
      <w:bodyDiv w:val="1"/>
      <w:marLeft w:val="0"/>
      <w:marRight w:val="0"/>
      <w:marTop w:val="0"/>
      <w:marBottom w:val="0"/>
      <w:divBdr>
        <w:top w:val="none" w:sz="0" w:space="0" w:color="auto"/>
        <w:left w:val="none" w:sz="0" w:space="0" w:color="auto"/>
        <w:bottom w:val="none" w:sz="0" w:space="0" w:color="auto"/>
        <w:right w:val="none" w:sz="0" w:space="0" w:color="auto"/>
      </w:divBdr>
    </w:div>
    <w:div w:id="1570964598">
      <w:bodyDiv w:val="1"/>
      <w:marLeft w:val="0"/>
      <w:marRight w:val="0"/>
      <w:marTop w:val="0"/>
      <w:marBottom w:val="0"/>
      <w:divBdr>
        <w:top w:val="none" w:sz="0" w:space="0" w:color="auto"/>
        <w:left w:val="none" w:sz="0" w:space="0" w:color="auto"/>
        <w:bottom w:val="none" w:sz="0" w:space="0" w:color="auto"/>
        <w:right w:val="none" w:sz="0" w:space="0" w:color="auto"/>
      </w:divBdr>
    </w:div>
    <w:div w:id="195031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bom.gov.au/jshess/docs/2004/trewin_hres.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963CA2754E142A39387B7A689A7C8" ma:contentTypeVersion="18" ma:contentTypeDescription="Create a new document." ma:contentTypeScope="" ma:versionID="c707ce95d25375004958ec52b01389fb">
  <xsd:schema xmlns:xsd="http://www.w3.org/2001/XMLSchema" xmlns:xs="http://www.w3.org/2001/XMLSchema" xmlns:p="http://schemas.microsoft.com/office/2006/metadata/properties" xmlns:ns3="ef9ac5ce-6417-4566-8a20-3df45c9f7117" xmlns:ns4="83923281-53ff-4488-adc4-794b498fa5b5" targetNamespace="http://schemas.microsoft.com/office/2006/metadata/properties" ma:root="true" ma:fieldsID="eb38a8beceaec616f0105f611d79b2e1" ns3:_="" ns4:_="">
    <xsd:import namespace="ef9ac5ce-6417-4566-8a20-3df45c9f7117"/>
    <xsd:import namespace="83923281-53ff-4488-adc4-794b498fa5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9ac5ce-6417-4566-8a20-3df45c9f71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923281-53ff-4488-adc4-794b498fa5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3923281-53ff-4488-adc4-794b498fa5b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99E14-DA47-40FD-A790-9698BB6D1AF9}">
  <ds:schemaRefs>
    <ds:schemaRef ds:uri="http://schemas.microsoft.com/sharepoint/v3/contenttype/forms"/>
  </ds:schemaRefs>
</ds:datastoreItem>
</file>

<file path=customXml/itemProps2.xml><?xml version="1.0" encoding="utf-8"?>
<ds:datastoreItem xmlns:ds="http://schemas.openxmlformats.org/officeDocument/2006/customXml" ds:itemID="{3573D322-4BD4-4F11-8949-E24499E87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9ac5ce-6417-4566-8a20-3df45c9f7117"/>
    <ds:schemaRef ds:uri="83923281-53ff-4488-adc4-794b498fa5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6A16F2-7F30-4FDC-A06E-03B20C9E2A23}">
  <ds:schemaRefs>
    <ds:schemaRef ds:uri="http://schemas.microsoft.com/office/2006/metadata/properties"/>
    <ds:schemaRef ds:uri="http://schemas.microsoft.com/office/infopath/2007/PartnerControls"/>
    <ds:schemaRef ds:uri="83923281-53ff-4488-adc4-794b498fa5b5"/>
  </ds:schemaRefs>
</ds:datastoreItem>
</file>

<file path=customXml/itemProps4.xml><?xml version="1.0" encoding="utf-8"?>
<ds:datastoreItem xmlns:ds="http://schemas.openxmlformats.org/officeDocument/2006/customXml" ds:itemID="{FF42E5E9-97E5-4C5B-828A-DFA715C11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11091</Words>
  <Characters>54569</Characters>
  <Application>Microsoft Office Word</Application>
  <DocSecurity>0</DocSecurity>
  <Lines>1049</Lines>
  <Paragraphs>489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Wright</dc:creator>
  <cp:keywords/>
  <dc:description/>
  <cp:lastModifiedBy>STUBER Denis</cp:lastModifiedBy>
  <cp:revision>2</cp:revision>
  <dcterms:created xsi:type="dcterms:W3CDTF">2024-07-26T10:30:00Z</dcterms:created>
  <dcterms:modified xsi:type="dcterms:W3CDTF">2024-07-26T10:30:00Z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0x0101000F1963CA2754E142A39387B7A689A7C8</vt:lpwstr>
  </property>
</Properties>
</file>