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F6D0" w14:textId="7A18FBE3" w:rsidR="006B4ACA" w:rsidRDefault="006B303E" w:rsidP="006B303E">
      <w:pPr>
        <w:jc w:val="center"/>
        <w:rPr>
          <w:b/>
          <w:bCs/>
          <w:lang w:val="en-US"/>
        </w:rPr>
      </w:pPr>
      <w:r w:rsidRPr="006B303E">
        <w:rPr>
          <w:b/>
          <w:bCs/>
          <w:lang w:val="en-US"/>
        </w:rPr>
        <w:t>Discussion of requirements regarding CLIMAT and DAYCLI reporting</w:t>
      </w:r>
    </w:p>
    <w:p w14:paraId="492E3620" w14:textId="77777777" w:rsidR="00882B23" w:rsidRDefault="00882B23" w:rsidP="006B303E">
      <w:pPr>
        <w:jc w:val="center"/>
        <w:rPr>
          <w:b/>
          <w:bCs/>
          <w:lang w:val="en-US"/>
        </w:rPr>
      </w:pPr>
    </w:p>
    <w:p w14:paraId="6E0EE82C" w14:textId="28FEB176" w:rsidR="00882B23" w:rsidRDefault="00BC3DC4" w:rsidP="00882B2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CLIMAT and DAYCLI reports </w:t>
      </w:r>
      <w:r w:rsidR="005703B4">
        <w:rPr>
          <w:lang w:val="en-US"/>
        </w:rPr>
        <w:t xml:space="preserve">are key </w:t>
      </w:r>
      <w:del w:id="0" w:author="STUBER Denis" w:date="2024-08-12T13:48:00Z">
        <w:r w:rsidR="005703B4" w:rsidDel="00E946E2">
          <w:rPr>
            <w:lang w:val="en-US"/>
          </w:rPr>
          <w:delText xml:space="preserve">reporting </w:delText>
        </w:r>
      </w:del>
      <w:ins w:id="1" w:author="STUBER Denis" w:date="2024-08-12T13:47:00Z">
        <w:r w:rsidR="00E946E2">
          <w:rPr>
            <w:lang w:val="en-US"/>
          </w:rPr>
          <w:t xml:space="preserve">climate data </w:t>
        </w:r>
      </w:ins>
      <w:ins w:id="2" w:author="STUBER Denis" w:date="2024-08-12T13:48:00Z">
        <w:r w:rsidR="00E946E2">
          <w:rPr>
            <w:lang w:val="en-US"/>
          </w:rPr>
          <w:t xml:space="preserve">reports </w:t>
        </w:r>
      </w:ins>
      <w:del w:id="3" w:author="STUBER Denis" w:date="2024-08-12T13:47:00Z">
        <w:r w:rsidR="005703B4" w:rsidDel="00E946E2">
          <w:rPr>
            <w:lang w:val="en-US"/>
          </w:rPr>
          <w:delText>formats</w:delText>
        </w:r>
      </w:del>
      <w:r w:rsidR="005703B4">
        <w:rPr>
          <w:lang w:val="en-US"/>
        </w:rPr>
        <w:t>, which strongly underpin the creation of global and regional</w:t>
      </w:r>
      <w:r w:rsidR="00B7174C">
        <w:rPr>
          <w:lang w:val="en-US"/>
        </w:rPr>
        <w:t xml:space="preserve"> (and national) climate datasets. </w:t>
      </w:r>
      <w:r w:rsidR="00FF62E8">
        <w:rPr>
          <w:lang w:val="en-US"/>
        </w:rPr>
        <w:t xml:space="preserve">Reason: CLIMAT and DAYCLI submit </w:t>
      </w:r>
      <w:ins w:id="4" w:author="STUBER Denis" w:date="2024-08-12T13:49:00Z">
        <w:r w:rsidR="00E946E2">
          <w:rPr>
            <w:lang w:val="en-US"/>
          </w:rPr>
          <w:t xml:space="preserve">monthly and daily </w:t>
        </w:r>
      </w:ins>
      <w:r w:rsidR="00FF62E8">
        <w:rPr>
          <w:lang w:val="en-US"/>
        </w:rPr>
        <w:t>quality-controlled data</w:t>
      </w:r>
      <w:r w:rsidR="00E621CF">
        <w:rPr>
          <w:lang w:val="en-US"/>
        </w:rPr>
        <w:t xml:space="preserve"> </w:t>
      </w:r>
      <w:ins w:id="5" w:author="STUBER Denis" w:date="2024-08-12T14:00:00Z">
        <w:r w:rsidR="00311805">
          <w:rPr>
            <w:lang w:val="en-US"/>
          </w:rPr>
          <w:t xml:space="preserve">including </w:t>
        </w:r>
      </w:ins>
      <w:del w:id="6" w:author="STUBER Denis" w:date="2024-08-12T14:00:00Z">
        <w:r w:rsidR="00E621CF" w:rsidDel="00311805">
          <w:rPr>
            <w:lang w:val="en-US"/>
          </w:rPr>
          <w:delText xml:space="preserve">based partly on different methodology </w:delText>
        </w:r>
      </w:del>
      <w:ins w:id="7" w:author="STUBER Denis" w:date="2024-08-12T13:49:00Z">
        <w:r w:rsidR="00E946E2">
          <w:rPr>
            <w:lang w:val="en-US"/>
          </w:rPr>
          <w:t xml:space="preserve">extremes </w:t>
        </w:r>
      </w:ins>
      <w:ins w:id="8" w:author="STUBER Denis" w:date="2024-08-12T13:50:00Z">
        <w:r w:rsidR="00E946E2">
          <w:rPr>
            <w:lang w:val="en-US"/>
          </w:rPr>
          <w:t>and cumulative values</w:t>
        </w:r>
      </w:ins>
      <w:ins w:id="9" w:author="STUBER Denis" w:date="2024-08-12T13:55:00Z">
        <w:r w:rsidR="00311805">
          <w:rPr>
            <w:lang w:val="en-US"/>
          </w:rPr>
          <w:t>,</w:t>
        </w:r>
      </w:ins>
      <w:ins w:id="10" w:author="STUBER Denis" w:date="2024-08-12T13:51:00Z">
        <w:r w:rsidR="00E946E2">
          <w:rPr>
            <w:lang w:val="en-US"/>
          </w:rPr>
          <w:t xml:space="preserve"> which are </w:t>
        </w:r>
      </w:ins>
      <w:ins w:id="11" w:author="STUBER Denis" w:date="2024-08-12T14:01:00Z">
        <w:r w:rsidR="00311805">
          <w:rPr>
            <w:lang w:val="en-US"/>
          </w:rPr>
          <w:t xml:space="preserve">not found </w:t>
        </w:r>
      </w:ins>
      <w:ins w:id="12" w:author="STUBER Denis" w:date="2024-08-12T13:51:00Z">
        <w:r w:rsidR="00E946E2">
          <w:rPr>
            <w:lang w:val="en-US"/>
          </w:rPr>
          <w:t>from real</w:t>
        </w:r>
      </w:ins>
      <w:ins w:id="13" w:author="STUBER Denis" w:date="2024-08-12T14:01:00Z">
        <w:r w:rsidR="00BD1EFE">
          <w:rPr>
            <w:lang w:val="en-US"/>
          </w:rPr>
          <w:t>-</w:t>
        </w:r>
      </w:ins>
      <w:ins w:id="14" w:author="STUBER Denis" w:date="2024-08-12T13:54:00Z">
        <w:r w:rsidR="00311805">
          <w:rPr>
            <w:lang w:val="en-US"/>
          </w:rPr>
          <w:t>t</w:t>
        </w:r>
      </w:ins>
      <w:ins w:id="15" w:author="STUBER Denis" w:date="2024-08-12T13:51:00Z">
        <w:r w:rsidR="00E946E2">
          <w:rPr>
            <w:lang w:val="en-US"/>
          </w:rPr>
          <w:t>ime reports such as SYNOP</w:t>
        </w:r>
        <w:r w:rsidR="00311805">
          <w:rPr>
            <w:lang w:val="en-US"/>
          </w:rPr>
          <w:t>.</w:t>
        </w:r>
      </w:ins>
      <w:del w:id="16" w:author="STUBER Denis" w:date="2024-08-12T13:51:00Z">
        <w:r w:rsidR="00E621CF" w:rsidDel="00311805">
          <w:rPr>
            <w:lang w:val="en-US"/>
          </w:rPr>
          <w:delText>(different to weather observations/</w:delText>
        </w:r>
        <w:r w:rsidR="007A5C02" w:rsidDel="00311805">
          <w:rPr>
            <w:lang w:val="en-US"/>
          </w:rPr>
          <w:delText>exSYNOP)</w:delText>
        </w:r>
      </w:del>
    </w:p>
    <w:p w14:paraId="409A7740" w14:textId="43149B10" w:rsidR="000F4377" w:rsidRDefault="00F01F43" w:rsidP="00882B2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commentRangeStart w:id="17"/>
      <w:r>
        <w:rPr>
          <w:lang w:val="en-US"/>
        </w:rPr>
        <w:t xml:space="preserve">Currently, </w:t>
      </w:r>
      <w:r w:rsidR="000F4377">
        <w:rPr>
          <w:lang w:val="en-US"/>
        </w:rPr>
        <w:t>CLIMAT</w:t>
      </w:r>
      <w:r w:rsidR="006F3657">
        <w:rPr>
          <w:lang w:val="en-US"/>
        </w:rPr>
        <w:t xml:space="preserve"> reports are provided by </w:t>
      </w:r>
      <w:ins w:id="18" w:author="STUBER Denis" w:date="2024-08-12T14:04:00Z">
        <w:r w:rsidR="00BD1EFE">
          <w:rPr>
            <w:lang w:val="en-US"/>
          </w:rPr>
          <w:t>the GCOS Surface Network (</w:t>
        </w:r>
      </w:ins>
      <w:r w:rsidR="006F3657">
        <w:rPr>
          <w:lang w:val="en-US"/>
        </w:rPr>
        <w:t>GSN</w:t>
      </w:r>
      <w:ins w:id="19" w:author="STUBER Denis" w:date="2024-08-12T14:10:00Z">
        <w:r w:rsidR="00BD1EFE">
          <w:rPr>
            <w:lang w:val="en-US"/>
          </w:rPr>
          <w:t xml:space="preserve"> with +- 1000 stations) </w:t>
        </w:r>
      </w:ins>
      <w:del w:id="20" w:author="STUBER Denis" w:date="2024-08-12T14:04:00Z">
        <w:r w:rsidR="006F3657" w:rsidDel="00BD1EFE">
          <w:rPr>
            <w:lang w:val="en-US"/>
          </w:rPr>
          <w:delText xml:space="preserve"> </w:delText>
        </w:r>
      </w:del>
      <w:r w:rsidR="006F3657">
        <w:rPr>
          <w:lang w:val="en-US"/>
        </w:rPr>
        <w:t xml:space="preserve">and </w:t>
      </w:r>
      <w:proofErr w:type="spellStart"/>
      <w:r w:rsidR="006F3657">
        <w:rPr>
          <w:lang w:val="en-US"/>
        </w:rPr>
        <w:t>exRBCN</w:t>
      </w:r>
      <w:proofErr w:type="spellEnd"/>
      <w:r w:rsidR="006F3657">
        <w:rPr>
          <w:lang w:val="en-US"/>
        </w:rPr>
        <w:t xml:space="preserve"> stations </w:t>
      </w:r>
      <w:ins w:id="21" w:author="STUBER Denis" w:date="2024-08-12T14:11:00Z">
        <w:r w:rsidR="00FD2208">
          <w:rPr>
            <w:lang w:val="en-US"/>
          </w:rPr>
          <w:t>(with +- 3000 stations)</w:t>
        </w:r>
      </w:ins>
      <w:r w:rsidR="006F3657">
        <w:rPr>
          <w:lang w:val="en-US"/>
        </w:rPr>
        <w:t>–</w:t>
      </w:r>
      <w:del w:id="22" w:author="STUBER Denis" w:date="2024-08-12T14:12:00Z">
        <w:r w:rsidR="006F3657" w:rsidDel="00FD2208">
          <w:rPr>
            <w:lang w:val="en-US"/>
          </w:rPr>
          <w:delText xml:space="preserve"> all in all </w:delText>
        </w:r>
        <w:r w:rsidR="00E94042" w:rsidDel="00FD2208">
          <w:rPr>
            <w:lang w:val="en-US"/>
          </w:rPr>
          <w:delText>3000+ stations worldwide, with</w:delText>
        </w:r>
      </w:del>
      <w:ins w:id="23" w:author="STUBER Denis" w:date="2024-08-12T14:12:00Z">
        <w:r w:rsidR="00FD2208">
          <w:rPr>
            <w:lang w:val="en-US"/>
          </w:rPr>
          <w:t>.</w:t>
        </w:r>
      </w:ins>
      <w:r w:rsidR="00E94042">
        <w:rPr>
          <w:lang w:val="en-US"/>
        </w:rPr>
        <w:t xml:space="preserve"> GSN basically address</w:t>
      </w:r>
      <w:ins w:id="24" w:author="STUBER Denis" w:date="2024-08-12T14:12:00Z">
        <w:r w:rsidR="00FD2208">
          <w:rPr>
            <w:lang w:val="en-US"/>
          </w:rPr>
          <w:t>es</w:t>
        </w:r>
      </w:ins>
      <w:del w:id="25" w:author="STUBER Denis" w:date="2024-08-12T14:12:00Z">
        <w:r w:rsidR="00E94042" w:rsidDel="00FD2208">
          <w:rPr>
            <w:lang w:val="en-US"/>
          </w:rPr>
          <w:delText>ing</w:delText>
        </w:r>
      </w:del>
      <w:r w:rsidR="00E94042">
        <w:rPr>
          <w:lang w:val="en-US"/>
        </w:rPr>
        <w:t xml:space="preserve"> global climate monitoring needs and </w:t>
      </w:r>
      <w:proofErr w:type="spellStart"/>
      <w:r w:rsidR="00472906">
        <w:rPr>
          <w:lang w:val="en-US"/>
        </w:rPr>
        <w:t>ex</w:t>
      </w:r>
      <w:r w:rsidR="00E94042">
        <w:rPr>
          <w:lang w:val="en-US"/>
        </w:rPr>
        <w:t>RBCN</w:t>
      </w:r>
      <w:proofErr w:type="spellEnd"/>
      <w:r w:rsidR="00E94042">
        <w:rPr>
          <w:lang w:val="en-US"/>
        </w:rPr>
        <w:t xml:space="preserve"> </w:t>
      </w:r>
      <w:r w:rsidR="00C81728">
        <w:rPr>
          <w:lang w:val="en-US"/>
        </w:rPr>
        <w:t>address</w:t>
      </w:r>
      <w:ins w:id="26" w:author="STUBER Denis" w:date="2024-08-12T14:12:00Z">
        <w:r w:rsidR="00FD2208">
          <w:rPr>
            <w:lang w:val="en-US"/>
          </w:rPr>
          <w:t>es</w:t>
        </w:r>
      </w:ins>
      <w:del w:id="27" w:author="STUBER Denis" w:date="2024-08-12T14:12:00Z">
        <w:r w:rsidR="00C81728" w:rsidDel="00FD2208">
          <w:rPr>
            <w:lang w:val="en-US"/>
          </w:rPr>
          <w:delText>ing</w:delText>
        </w:r>
      </w:del>
      <w:r w:rsidR="00C81728">
        <w:rPr>
          <w:lang w:val="en-US"/>
        </w:rPr>
        <w:t xml:space="preserve"> regional climate monitoring needs.</w:t>
      </w:r>
      <w:commentRangeEnd w:id="17"/>
      <w:r w:rsidR="00FD2208">
        <w:rPr>
          <w:rStyle w:val="Marquedecommentaire"/>
        </w:rPr>
        <w:commentReference w:id="17"/>
      </w:r>
    </w:p>
    <w:p w14:paraId="18D9E8ED" w14:textId="2A8C679B" w:rsidR="00F96321" w:rsidRPr="007D2D1F" w:rsidRDefault="00A4694F" w:rsidP="00882B23">
      <w:pPr>
        <w:pStyle w:val="Paragraphedeliste"/>
        <w:numPr>
          <w:ilvl w:val="0"/>
          <w:numId w:val="1"/>
        </w:numPr>
        <w:jc w:val="both"/>
        <w:rPr>
          <w:b/>
          <w:bCs/>
          <w:lang w:val="en-US"/>
        </w:rPr>
      </w:pPr>
      <w:r w:rsidRPr="007D2D1F">
        <w:rPr>
          <w:b/>
          <w:bCs/>
          <w:lang w:val="en-US"/>
        </w:rPr>
        <w:t>SERCOM/SC-CLI</w:t>
      </w:r>
      <w:r w:rsidR="00592F8A" w:rsidRPr="007D2D1F">
        <w:rPr>
          <w:b/>
          <w:bCs/>
          <w:lang w:val="en-US"/>
        </w:rPr>
        <w:t>/ET DDS (Exper</w:t>
      </w:r>
      <w:r w:rsidR="00B91CC1" w:rsidRPr="007D2D1F">
        <w:rPr>
          <w:b/>
          <w:bCs/>
          <w:lang w:val="en-US"/>
        </w:rPr>
        <w:t>t</w:t>
      </w:r>
      <w:r w:rsidR="00592F8A" w:rsidRPr="007D2D1F">
        <w:rPr>
          <w:b/>
          <w:bCs/>
          <w:lang w:val="en-US"/>
        </w:rPr>
        <w:t xml:space="preserve"> Team on Climate Data </w:t>
      </w:r>
      <w:r w:rsidR="00275727" w:rsidRPr="007D2D1F">
        <w:rPr>
          <w:b/>
          <w:bCs/>
          <w:lang w:val="en-US"/>
        </w:rPr>
        <w:t>Development and Stewardship</w:t>
      </w:r>
      <w:r w:rsidR="00B91CC1" w:rsidRPr="007D2D1F">
        <w:rPr>
          <w:b/>
          <w:bCs/>
          <w:lang w:val="en-US"/>
        </w:rPr>
        <w:t xml:space="preserve">) </w:t>
      </w:r>
      <w:r w:rsidR="0080710E" w:rsidRPr="007D2D1F">
        <w:rPr>
          <w:b/>
          <w:bCs/>
          <w:lang w:val="en-US"/>
        </w:rPr>
        <w:t xml:space="preserve">requires </w:t>
      </w:r>
      <w:r w:rsidR="00F96321" w:rsidRPr="007D2D1F">
        <w:rPr>
          <w:b/>
          <w:bCs/>
          <w:lang w:val="en-US"/>
        </w:rPr>
        <w:t>keeping</w:t>
      </w:r>
      <w:r w:rsidR="0080710E" w:rsidRPr="007D2D1F">
        <w:rPr>
          <w:b/>
          <w:bCs/>
          <w:lang w:val="en-US"/>
        </w:rPr>
        <w:t xml:space="preserve"> or increas</w:t>
      </w:r>
      <w:r w:rsidR="00F96321" w:rsidRPr="007D2D1F">
        <w:rPr>
          <w:b/>
          <w:bCs/>
          <w:lang w:val="en-US"/>
        </w:rPr>
        <w:t>ing</w:t>
      </w:r>
      <w:r w:rsidR="0080710E" w:rsidRPr="007D2D1F">
        <w:rPr>
          <w:b/>
          <w:bCs/>
          <w:lang w:val="en-US"/>
        </w:rPr>
        <w:t xml:space="preserve"> the number of stations reporting CLIMAT</w:t>
      </w:r>
      <w:r w:rsidR="000F6860" w:rsidRPr="007D2D1F">
        <w:rPr>
          <w:b/>
          <w:bCs/>
          <w:lang w:val="en-US"/>
        </w:rPr>
        <w:t xml:space="preserve">. The Team also </w:t>
      </w:r>
      <w:r w:rsidR="0080710E" w:rsidRPr="007D2D1F">
        <w:rPr>
          <w:b/>
          <w:bCs/>
          <w:lang w:val="en-US"/>
        </w:rPr>
        <w:t xml:space="preserve">requires that all stations, which report CLIMAT </w:t>
      </w:r>
      <w:r w:rsidR="00F96321" w:rsidRPr="007D2D1F">
        <w:rPr>
          <w:b/>
          <w:bCs/>
          <w:lang w:val="en-US"/>
        </w:rPr>
        <w:t xml:space="preserve">should </w:t>
      </w:r>
      <w:r w:rsidR="00425497" w:rsidRPr="007D2D1F">
        <w:rPr>
          <w:b/>
          <w:bCs/>
          <w:lang w:val="en-US"/>
        </w:rPr>
        <w:t xml:space="preserve">additionally </w:t>
      </w:r>
      <w:r w:rsidR="00F96321" w:rsidRPr="007D2D1F">
        <w:rPr>
          <w:b/>
          <w:bCs/>
          <w:lang w:val="en-US"/>
        </w:rPr>
        <w:t>report DAYCLI in the future.</w:t>
      </w:r>
    </w:p>
    <w:p w14:paraId="5AB75101" w14:textId="5666F293" w:rsidR="00C81728" w:rsidRDefault="00592F8A" w:rsidP="00882B2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425497">
        <w:rPr>
          <w:lang w:val="en-US"/>
        </w:rPr>
        <w:t xml:space="preserve">ET DDS </w:t>
      </w:r>
      <w:r w:rsidR="00BB0047">
        <w:rPr>
          <w:lang w:val="en-US"/>
        </w:rPr>
        <w:t xml:space="preserve">strongly believes that baseline observing networks </w:t>
      </w:r>
      <w:r w:rsidR="00AC4F9A">
        <w:rPr>
          <w:lang w:val="en-US"/>
        </w:rPr>
        <w:t>shall meet climate requirements by definition</w:t>
      </w:r>
      <w:r w:rsidR="001F0421">
        <w:rPr>
          <w:lang w:val="en-US"/>
        </w:rPr>
        <w:t xml:space="preserve">. It seems logic to require </w:t>
      </w:r>
      <w:commentRangeStart w:id="29"/>
      <w:r w:rsidR="001F0421">
        <w:rPr>
          <w:lang w:val="en-US"/>
        </w:rPr>
        <w:t xml:space="preserve">all GBON and RBON </w:t>
      </w:r>
      <w:commentRangeEnd w:id="29"/>
      <w:r w:rsidR="00FD2208">
        <w:rPr>
          <w:rStyle w:val="Marquedecommentaire"/>
        </w:rPr>
        <w:commentReference w:id="29"/>
      </w:r>
      <w:r w:rsidR="001F0421">
        <w:rPr>
          <w:lang w:val="en-US"/>
        </w:rPr>
        <w:t>stations to report CLIMAT (and DAYCLI in the future)</w:t>
      </w:r>
      <w:r w:rsidR="00033B5A">
        <w:rPr>
          <w:lang w:val="en-US"/>
        </w:rPr>
        <w:t xml:space="preserve"> to create a strong </w:t>
      </w:r>
      <w:r w:rsidR="00E52357">
        <w:rPr>
          <w:lang w:val="en-US"/>
        </w:rPr>
        <w:t xml:space="preserve">Earth </w:t>
      </w:r>
      <w:r w:rsidR="00D853B0">
        <w:rPr>
          <w:lang w:val="en-US"/>
        </w:rPr>
        <w:t>observation</w:t>
      </w:r>
      <w:r w:rsidR="001915EE">
        <w:rPr>
          <w:lang w:val="en-US"/>
        </w:rPr>
        <w:t>s’</w:t>
      </w:r>
      <w:r w:rsidR="00E52357">
        <w:rPr>
          <w:lang w:val="en-US"/>
        </w:rPr>
        <w:t xml:space="preserve"> </w:t>
      </w:r>
      <w:r w:rsidR="00033B5A">
        <w:rPr>
          <w:lang w:val="en-US"/>
        </w:rPr>
        <w:t xml:space="preserve">database </w:t>
      </w:r>
      <w:r w:rsidR="00E52357">
        <w:rPr>
          <w:lang w:val="en-US"/>
        </w:rPr>
        <w:t xml:space="preserve">including </w:t>
      </w:r>
      <w:r w:rsidR="00033B5A">
        <w:rPr>
          <w:lang w:val="en-US"/>
        </w:rPr>
        <w:t xml:space="preserve">for climate services </w:t>
      </w:r>
      <w:r w:rsidR="00D853B0">
        <w:rPr>
          <w:lang w:val="en-US"/>
        </w:rPr>
        <w:t xml:space="preserve">and related </w:t>
      </w:r>
      <w:r w:rsidR="00033B5A">
        <w:rPr>
          <w:lang w:val="en-US"/>
        </w:rPr>
        <w:t>climate variability and climate change assessments (e.g. for WMO State of the Climate reporting</w:t>
      </w:r>
      <w:r w:rsidR="00BB08EF">
        <w:rPr>
          <w:lang w:val="en-US"/>
        </w:rPr>
        <w:t>).</w:t>
      </w:r>
    </w:p>
    <w:p w14:paraId="3505687B" w14:textId="733AAE50" w:rsidR="000271B2" w:rsidRDefault="00BB08EF" w:rsidP="00882B2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minimum, CLIMAT and DAYCLI reporting from GCOS </w:t>
      </w:r>
      <w:r w:rsidR="00C129C2">
        <w:rPr>
          <w:lang w:val="en-US"/>
        </w:rPr>
        <w:t>Surface Network (GSN)</w:t>
      </w:r>
      <w:r w:rsidR="005E71F9">
        <w:rPr>
          <w:lang w:val="en-US"/>
        </w:rPr>
        <w:t xml:space="preserve"> stations</w:t>
      </w:r>
      <w:r w:rsidR="00C129C2">
        <w:rPr>
          <w:lang w:val="en-US"/>
        </w:rPr>
        <w:t xml:space="preserve"> </w:t>
      </w:r>
      <w:r w:rsidR="009560E1">
        <w:rPr>
          <w:lang w:val="en-US"/>
        </w:rPr>
        <w:t>are</w:t>
      </w:r>
      <w:r w:rsidR="00C129C2">
        <w:rPr>
          <w:lang w:val="en-US"/>
        </w:rPr>
        <w:t xml:space="preserve"> </w:t>
      </w:r>
      <w:r w:rsidR="00053485">
        <w:rPr>
          <w:lang w:val="en-US"/>
        </w:rPr>
        <w:t xml:space="preserve">agreed to meet </w:t>
      </w:r>
      <w:commentRangeStart w:id="30"/>
      <w:r w:rsidR="00053485">
        <w:rPr>
          <w:lang w:val="en-US"/>
        </w:rPr>
        <w:t xml:space="preserve">the minimum requirements for </w:t>
      </w:r>
      <w:r w:rsidR="005E71F9">
        <w:rPr>
          <w:lang w:val="en-US"/>
        </w:rPr>
        <w:t xml:space="preserve">global scale </w:t>
      </w:r>
      <w:r w:rsidR="009560E1">
        <w:rPr>
          <w:lang w:val="en-US"/>
        </w:rPr>
        <w:t xml:space="preserve">climate services </w:t>
      </w:r>
      <w:commentRangeEnd w:id="30"/>
      <w:r w:rsidR="00C55A96">
        <w:rPr>
          <w:rStyle w:val="Marquedecommentaire"/>
        </w:rPr>
        <w:commentReference w:id="30"/>
      </w:r>
      <w:r w:rsidR="005E71F9">
        <w:rPr>
          <w:lang w:val="en-US"/>
        </w:rPr>
        <w:t xml:space="preserve">and the </w:t>
      </w:r>
      <w:proofErr w:type="spellStart"/>
      <w:r w:rsidR="005E71F9">
        <w:rPr>
          <w:lang w:val="en-US"/>
        </w:rPr>
        <w:t>exRBCN</w:t>
      </w:r>
      <w:proofErr w:type="spellEnd"/>
      <w:r w:rsidR="005E71F9">
        <w:rPr>
          <w:lang w:val="en-US"/>
        </w:rPr>
        <w:t xml:space="preserve"> </w:t>
      </w:r>
      <w:r w:rsidR="009560E1">
        <w:rPr>
          <w:lang w:val="en-US"/>
        </w:rPr>
        <w:t>stations</w:t>
      </w:r>
      <w:r w:rsidR="00FF21E5">
        <w:rPr>
          <w:lang w:val="en-US"/>
        </w:rPr>
        <w:t xml:space="preserve"> are </w:t>
      </w:r>
      <w:commentRangeStart w:id="31"/>
      <w:r w:rsidR="00FF21E5">
        <w:rPr>
          <w:lang w:val="en-US"/>
        </w:rPr>
        <w:t>agreed to meet regional scale</w:t>
      </w:r>
      <w:r w:rsidR="00854551">
        <w:rPr>
          <w:lang w:val="en-US"/>
        </w:rPr>
        <w:t xml:space="preserve"> climate services requirements </w:t>
      </w:r>
      <w:commentRangeEnd w:id="31"/>
      <w:r w:rsidR="00A6649C">
        <w:rPr>
          <w:rStyle w:val="Marquedecommentaire"/>
        </w:rPr>
        <w:commentReference w:id="31"/>
      </w:r>
      <w:r w:rsidR="00854551">
        <w:rPr>
          <w:lang w:val="en-US"/>
        </w:rPr>
        <w:t>(</w:t>
      </w:r>
      <w:r w:rsidR="00854551" w:rsidRPr="00363850">
        <w:rPr>
          <w:i/>
          <w:iCs/>
          <w:lang w:val="en-US"/>
        </w:rPr>
        <w:t>note: Reference Climatological Stations</w:t>
      </w:r>
      <w:r w:rsidR="0042568C" w:rsidRPr="00363850">
        <w:rPr>
          <w:i/>
          <w:iCs/>
          <w:lang w:val="en-US"/>
        </w:rPr>
        <w:t xml:space="preserve"> are seen as an integral element of national, regional and global dataset development and maintenance</w:t>
      </w:r>
      <w:r w:rsidR="0042568C">
        <w:rPr>
          <w:lang w:val="en-US"/>
        </w:rPr>
        <w:t>).</w:t>
      </w:r>
    </w:p>
    <w:p w14:paraId="19002EE8" w14:textId="034FE88C" w:rsidR="00F45396" w:rsidRDefault="008628E9" w:rsidP="00882B2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are concerned of recent developments and we see a risk of </w:t>
      </w:r>
      <w:r w:rsidR="002B7525">
        <w:rPr>
          <w:lang w:val="en-US"/>
        </w:rPr>
        <w:t>a de</w:t>
      </w:r>
      <w:r w:rsidR="00C861A8">
        <w:rPr>
          <w:lang w:val="en-US"/>
        </w:rPr>
        <w:t>c</w:t>
      </w:r>
      <w:r w:rsidR="002B7525">
        <w:rPr>
          <w:lang w:val="en-US"/>
        </w:rPr>
        <w:t xml:space="preserve">rease of CLIMAT (and DAYCLI)-reporting stations </w:t>
      </w:r>
      <w:r w:rsidR="003667FF">
        <w:rPr>
          <w:lang w:val="en-US"/>
        </w:rPr>
        <w:t xml:space="preserve">worldwide </w:t>
      </w:r>
      <w:r w:rsidR="002B7525">
        <w:rPr>
          <w:lang w:val="en-US"/>
        </w:rPr>
        <w:t xml:space="preserve">with the </w:t>
      </w:r>
      <w:r w:rsidR="00C861A8">
        <w:rPr>
          <w:lang w:val="en-US"/>
        </w:rPr>
        <w:t>depreciation of the RBCN</w:t>
      </w:r>
      <w:r w:rsidR="00805E9C">
        <w:rPr>
          <w:lang w:val="en-US"/>
        </w:rPr>
        <w:t xml:space="preserve">s. It seems unclear, how RBON relates to CLIMAT </w:t>
      </w:r>
      <w:r w:rsidR="0048224D">
        <w:rPr>
          <w:lang w:val="en-US"/>
        </w:rPr>
        <w:t xml:space="preserve">(and DAYCLI) </w:t>
      </w:r>
      <w:r w:rsidR="00805E9C">
        <w:rPr>
          <w:lang w:val="en-US"/>
        </w:rPr>
        <w:t>reporting</w:t>
      </w:r>
      <w:r w:rsidR="0048224D">
        <w:rPr>
          <w:lang w:val="en-US"/>
        </w:rPr>
        <w:t xml:space="preserve">. As a consequence, </w:t>
      </w:r>
      <w:r w:rsidR="008B651B">
        <w:rPr>
          <w:lang w:val="en-US"/>
        </w:rPr>
        <w:t xml:space="preserve">the collection </w:t>
      </w:r>
      <w:r w:rsidR="0073136E">
        <w:rPr>
          <w:lang w:val="en-US"/>
        </w:rPr>
        <w:t>of</w:t>
      </w:r>
      <w:r w:rsidR="008B651B">
        <w:rPr>
          <w:lang w:val="en-US"/>
        </w:rPr>
        <w:t xml:space="preserve"> CLIMAT (and DAYCLI) reports cannot efficiently be monitored </w:t>
      </w:r>
      <w:r w:rsidR="0073136E">
        <w:rPr>
          <w:lang w:val="en-US"/>
        </w:rPr>
        <w:t>nor promoted.</w:t>
      </w:r>
      <w:r w:rsidR="00805E9C">
        <w:rPr>
          <w:lang w:val="en-US"/>
        </w:rPr>
        <w:t xml:space="preserve"> </w:t>
      </w:r>
      <w:r w:rsidR="00941EA3">
        <w:rPr>
          <w:lang w:val="en-US"/>
        </w:rPr>
        <w:t xml:space="preserve">This can be observed in OSCAR, where CLIMAT (and DAYCLI) reporting stations cannot </w:t>
      </w:r>
      <w:r w:rsidR="001A3B68">
        <w:rPr>
          <w:lang w:val="en-US"/>
        </w:rPr>
        <w:t xml:space="preserve">anymore </w:t>
      </w:r>
      <w:r w:rsidR="00941EA3">
        <w:rPr>
          <w:lang w:val="en-US"/>
        </w:rPr>
        <w:t xml:space="preserve">be </w:t>
      </w:r>
      <w:r w:rsidR="001A3B68">
        <w:rPr>
          <w:lang w:val="en-US"/>
        </w:rPr>
        <w:t>attached to a defined network category.</w:t>
      </w:r>
      <w:r w:rsidR="002B7525">
        <w:rPr>
          <w:lang w:val="en-US"/>
        </w:rPr>
        <w:t xml:space="preserve"> </w:t>
      </w:r>
    </w:p>
    <w:p w14:paraId="2542046D" w14:textId="7FFD1DA6" w:rsidR="00D60EC5" w:rsidRPr="00882B23" w:rsidRDefault="00D60EC5" w:rsidP="00882B2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commentRangeStart w:id="32"/>
      <w:r>
        <w:rPr>
          <w:lang w:val="en-US"/>
        </w:rPr>
        <w:t xml:space="preserve">We propose </w:t>
      </w:r>
      <w:r w:rsidR="001915EE">
        <w:rPr>
          <w:lang w:val="en-US"/>
        </w:rPr>
        <w:t xml:space="preserve">considering </w:t>
      </w:r>
      <w:r>
        <w:rPr>
          <w:lang w:val="en-US"/>
        </w:rPr>
        <w:t xml:space="preserve">the following solutions: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1915EE">
        <w:rPr>
          <w:lang w:val="en-US"/>
        </w:rPr>
        <w:t xml:space="preserve"> All GBON and RBON stations are required to report CLIMAT and DAYCLI; ii) </w:t>
      </w:r>
      <w:r w:rsidR="00DF7735">
        <w:rPr>
          <w:lang w:val="en-US"/>
        </w:rPr>
        <w:t xml:space="preserve">Acknowledge GSN stations as the climate arm of GBON: </w:t>
      </w:r>
      <w:r w:rsidR="000740A5">
        <w:rPr>
          <w:lang w:val="en-US"/>
        </w:rPr>
        <w:t xml:space="preserve">All GSN stations </w:t>
      </w:r>
      <w:r w:rsidR="009537EA">
        <w:rPr>
          <w:lang w:val="en-US"/>
        </w:rPr>
        <w:t>a</w:t>
      </w:r>
      <w:r w:rsidR="000740A5">
        <w:rPr>
          <w:lang w:val="en-US"/>
        </w:rPr>
        <w:t xml:space="preserve">nd </w:t>
      </w:r>
      <w:r w:rsidR="000F4D85">
        <w:rPr>
          <w:lang w:val="en-US"/>
        </w:rPr>
        <w:t xml:space="preserve">all RBON stations are required to </w:t>
      </w:r>
      <w:r w:rsidR="000740A5">
        <w:rPr>
          <w:lang w:val="en-US"/>
        </w:rPr>
        <w:t>report CLIMAT and DAYCLI</w:t>
      </w:r>
      <w:r w:rsidR="000F4D85">
        <w:rPr>
          <w:lang w:val="en-US"/>
        </w:rPr>
        <w:t xml:space="preserve">; iii) </w:t>
      </w:r>
      <w:r w:rsidR="00932F0A">
        <w:rPr>
          <w:lang w:val="en-US"/>
        </w:rPr>
        <w:t xml:space="preserve">Acknowledge GSN stations as the climate arm of GBON and </w:t>
      </w:r>
      <w:proofErr w:type="spellStart"/>
      <w:r w:rsidR="00932F0A">
        <w:rPr>
          <w:lang w:val="en-US"/>
        </w:rPr>
        <w:t>exRBCN</w:t>
      </w:r>
      <w:proofErr w:type="spellEnd"/>
      <w:r w:rsidR="00932F0A">
        <w:rPr>
          <w:lang w:val="en-US"/>
        </w:rPr>
        <w:t xml:space="preserve"> stations as the climate arm of RBON: </w:t>
      </w:r>
      <w:r w:rsidR="0012385E">
        <w:rPr>
          <w:lang w:val="en-US"/>
        </w:rPr>
        <w:t xml:space="preserve">All GSN and </w:t>
      </w:r>
      <w:proofErr w:type="spellStart"/>
      <w:r w:rsidR="0012385E">
        <w:rPr>
          <w:lang w:val="en-US"/>
        </w:rPr>
        <w:t>exRBCN</w:t>
      </w:r>
      <w:proofErr w:type="spellEnd"/>
      <w:r w:rsidR="0012385E">
        <w:rPr>
          <w:lang w:val="en-US"/>
        </w:rPr>
        <w:t xml:space="preserve"> stations are required to report CLIMAT and DAYCLI</w:t>
      </w:r>
      <w:r w:rsidR="00CB47F1">
        <w:rPr>
          <w:lang w:val="en-US"/>
        </w:rPr>
        <w:t>; iv) Define a new network category for climate</w:t>
      </w:r>
      <w:r w:rsidR="00C44E7A">
        <w:rPr>
          <w:lang w:val="en-US"/>
        </w:rPr>
        <w:t>, consisting of climat</w:t>
      </w:r>
      <w:r w:rsidR="005F3CD8">
        <w:rPr>
          <w:lang w:val="en-US"/>
        </w:rPr>
        <w:t xml:space="preserve">ological stations (GSN plus </w:t>
      </w:r>
      <w:proofErr w:type="spellStart"/>
      <w:r w:rsidR="005F3CD8">
        <w:rPr>
          <w:lang w:val="en-US"/>
        </w:rPr>
        <w:t>exRBCN</w:t>
      </w:r>
      <w:proofErr w:type="spellEnd"/>
      <w:r w:rsidR="005F3CD8">
        <w:rPr>
          <w:lang w:val="en-US"/>
        </w:rPr>
        <w:t xml:space="preserve">), which are required to report </w:t>
      </w:r>
      <w:r w:rsidR="00AA2A73">
        <w:rPr>
          <w:lang w:val="en-US"/>
        </w:rPr>
        <w:t xml:space="preserve">-and defined by reporting- </w:t>
      </w:r>
      <w:r w:rsidR="005F3CD8">
        <w:rPr>
          <w:lang w:val="en-US"/>
        </w:rPr>
        <w:t>CLIMAT and DAYCLI.</w:t>
      </w:r>
      <w:commentRangeEnd w:id="32"/>
      <w:r w:rsidR="004B273D">
        <w:rPr>
          <w:rStyle w:val="Marquedecommentaire"/>
        </w:rPr>
        <w:commentReference w:id="32"/>
      </w:r>
    </w:p>
    <w:p w14:paraId="7000DBD0" w14:textId="77777777" w:rsidR="00B812DC" w:rsidRDefault="00B812DC" w:rsidP="006B303E">
      <w:pPr>
        <w:jc w:val="center"/>
        <w:rPr>
          <w:b/>
          <w:bCs/>
          <w:lang w:val="en-US"/>
        </w:rPr>
      </w:pPr>
    </w:p>
    <w:p w14:paraId="7DBC7C80" w14:textId="77777777" w:rsidR="00B812DC" w:rsidRPr="006B303E" w:rsidRDefault="00B812DC" w:rsidP="006B303E">
      <w:pPr>
        <w:jc w:val="center"/>
        <w:rPr>
          <w:b/>
          <w:bCs/>
          <w:lang w:val="en-US"/>
        </w:rPr>
      </w:pPr>
    </w:p>
    <w:sectPr w:rsidR="00B812DC" w:rsidRPr="006B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STUBER Denis" w:date="2024-08-12T14:13:00Z" w:initials="SD">
    <w:p w14:paraId="395BB1B4" w14:textId="7A5DCF00" w:rsidR="00FD2208" w:rsidRPr="00FD2208" w:rsidRDefault="00FD220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D2208">
        <w:rPr>
          <w:lang w:val="en-US"/>
        </w:rPr>
        <w:t>To show here that there i</w:t>
      </w:r>
      <w:r>
        <w:rPr>
          <w:lang w:val="en-US"/>
        </w:rPr>
        <w:t xml:space="preserve">s a risk that is there is no clear WMO statement the CLIMAT network may decrease to </w:t>
      </w:r>
      <w:r w:rsidR="001A218F">
        <w:rPr>
          <w:lang w:val="en-US"/>
        </w:rPr>
        <w:t xml:space="preserve">reach </w:t>
      </w:r>
      <w:r>
        <w:rPr>
          <w:lang w:val="en-US"/>
        </w:rPr>
        <w:t xml:space="preserve">1000 stations rather than </w:t>
      </w:r>
      <w:r w:rsidR="001A218F">
        <w:rPr>
          <w:lang w:val="en-US"/>
        </w:rPr>
        <w:t xml:space="preserve">the </w:t>
      </w:r>
      <w:r>
        <w:rPr>
          <w:lang w:val="en-US"/>
        </w:rPr>
        <w:t xml:space="preserve">3000 stations </w:t>
      </w:r>
      <w:r w:rsidR="001A218F">
        <w:rPr>
          <w:lang w:val="en-US"/>
        </w:rPr>
        <w:t xml:space="preserve">of </w:t>
      </w:r>
      <w:bookmarkStart w:id="28" w:name="_GoBack"/>
      <w:bookmarkEnd w:id="28"/>
      <w:r>
        <w:rPr>
          <w:lang w:val="en-US"/>
        </w:rPr>
        <w:t>today.</w:t>
      </w:r>
    </w:p>
  </w:comment>
  <w:comment w:id="29" w:author="STUBER Denis" w:date="2024-08-12T14:17:00Z" w:initials="SD">
    <w:p w14:paraId="6146720B" w14:textId="66CFA718" w:rsidR="00FD2208" w:rsidRPr="00FD2208" w:rsidRDefault="00FD220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D2208">
        <w:rPr>
          <w:lang w:val="en-US"/>
        </w:rPr>
        <w:t xml:space="preserve">At </w:t>
      </w:r>
      <w:r>
        <w:rPr>
          <w:lang w:val="en-US"/>
        </w:rPr>
        <w:t>least</w:t>
      </w:r>
      <w:r w:rsidRPr="00FD2208">
        <w:rPr>
          <w:lang w:val="en-US"/>
        </w:rPr>
        <w:t xml:space="preserve"> to require all G</w:t>
      </w:r>
      <w:r>
        <w:rPr>
          <w:lang w:val="en-US"/>
        </w:rPr>
        <w:t xml:space="preserve">BON with CLIMAT and DAYCLI. </w:t>
      </w:r>
      <w:r w:rsidR="00C55A96">
        <w:rPr>
          <w:lang w:val="en-US"/>
        </w:rPr>
        <w:t>12/08/2024: GBON = 8900 stations with OSCAR</w:t>
      </w:r>
      <w:r w:rsidR="00C55A96">
        <w:rPr>
          <w:lang w:val="en-US"/>
        </w:rPr>
        <w:br/>
        <w:t xml:space="preserve">12/08/2024: </w:t>
      </w:r>
      <w:r>
        <w:rPr>
          <w:lang w:val="en-US"/>
        </w:rPr>
        <w:t xml:space="preserve"> </w:t>
      </w:r>
      <w:r w:rsidR="00C55A96">
        <w:rPr>
          <w:lang w:val="en-US"/>
        </w:rPr>
        <w:t>RBON = 7500 stations with OSCAR</w:t>
      </w:r>
      <w:r w:rsidR="00C55A96">
        <w:rPr>
          <w:lang w:val="en-US"/>
        </w:rPr>
        <w:br/>
        <w:t xml:space="preserve">I suppose this status is </w:t>
      </w:r>
      <w:r w:rsidR="001A5473">
        <w:rPr>
          <w:lang w:val="en-US"/>
        </w:rPr>
        <w:t xml:space="preserve">temporary. </w:t>
      </w:r>
      <w:r w:rsidR="00C55A96">
        <w:rPr>
          <w:lang w:val="en-US"/>
        </w:rPr>
        <w:t xml:space="preserve">I do not know what will be the final number of stations for GBON and RBON? </w:t>
      </w:r>
    </w:p>
  </w:comment>
  <w:comment w:id="30" w:author="STUBER Denis" w:date="2024-08-12T14:26:00Z" w:initials="SD">
    <w:p w14:paraId="3ACE1B41" w14:textId="219D6D4D" w:rsidR="00C55A96" w:rsidRPr="00A6649C" w:rsidRDefault="00C55A9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1A5473" w:rsidRPr="00A6649C">
        <w:rPr>
          <w:lang w:val="en-US"/>
        </w:rPr>
        <w:t xml:space="preserve">GBON </w:t>
      </w:r>
      <w:r w:rsidRPr="00A6649C">
        <w:rPr>
          <w:lang w:val="en-US"/>
        </w:rPr>
        <w:t>200 km</w:t>
      </w:r>
      <w:r w:rsidR="00A6649C" w:rsidRPr="00A6649C">
        <w:rPr>
          <w:lang w:val="en-US"/>
        </w:rPr>
        <w:t xml:space="preserve"> (shall), </w:t>
      </w:r>
      <w:r w:rsidR="001A5473" w:rsidRPr="00A6649C">
        <w:rPr>
          <w:lang w:val="en-US"/>
        </w:rPr>
        <w:t>100 km</w:t>
      </w:r>
      <w:r w:rsidR="00A6649C" w:rsidRPr="00A6649C">
        <w:rPr>
          <w:lang w:val="en-US"/>
        </w:rPr>
        <w:t xml:space="preserve"> (</w:t>
      </w:r>
      <w:proofErr w:type="gramStart"/>
      <w:r w:rsidR="00A6649C" w:rsidRPr="00A6649C">
        <w:rPr>
          <w:lang w:val="en-US"/>
        </w:rPr>
        <w:t xml:space="preserve">should) </w:t>
      </w:r>
      <w:r w:rsidR="001A5473" w:rsidRPr="00A6649C">
        <w:rPr>
          <w:lang w:val="en-US"/>
        </w:rPr>
        <w:t xml:space="preserve"> </w:t>
      </w:r>
      <w:r w:rsidRPr="00A6649C">
        <w:rPr>
          <w:lang w:val="en-US"/>
        </w:rPr>
        <w:t>for</w:t>
      </w:r>
      <w:proofErr w:type="gramEnd"/>
      <w:r w:rsidRPr="00A6649C">
        <w:rPr>
          <w:lang w:val="en-US"/>
        </w:rPr>
        <w:t xml:space="preserve"> horizontal resolution</w:t>
      </w:r>
    </w:p>
  </w:comment>
  <w:comment w:id="31" w:author="STUBER Denis" w:date="2024-08-12T14:52:00Z" w:initials="SD">
    <w:p w14:paraId="2F76F399" w14:textId="614196C5" w:rsidR="00A6649C" w:rsidRPr="00A6649C" w:rsidRDefault="00A6649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6649C">
        <w:rPr>
          <w:lang w:val="en-US"/>
        </w:rPr>
        <w:t>I do not know what a</w:t>
      </w:r>
      <w:r>
        <w:rPr>
          <w:lang w:val="en-US"/>
        </w:rPr>
        <w:t>re these requirements because they are per “application area” and then per “variables”</w:t>
      </w:r>
    </w:p>
  </w:comment>
  <w:comment w:id="32" w:author="STUBER Denis" w:date="2024-08-12T14:58:00Z" w:initials="SD">
    <w:p w14:paraId="64C688F3" w14:textId="77777777" w:rsidR="004B273D" w:rsidRDefault="004B273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A218F">
        <w:rPr>
          <w:b/>
          <w:lang w:val="en-US"/>
        </w:rPr>
        <w:t>Solution i)</w:t>
      </w:r>
      <w:r>
        <w:rPr>
          <w:lang w:val="en-US"/>
        </w:rPr>
        <w:t xml:space="preserve"> </w:t>
      </w:r>
      <w:r w:rsidRPr="004B273D">
        <w:rPr>
          <w:lang w:val="en-US"/>
        </w:rPr>
        <w:t>Considering th</w:t>
      </w:r>
      <w:r>
        <w:rPr>
          <w:lang w:val="en-US"/>
        </w:rPr>
        <w:t>at</w:t>
      </w:r>
      <w:r w:rsidRPr="004B273D">
        <w:rPr>
          <w:lang w:val="en-US"/>
        </w:rPr>
        <w:t xml:space="preserve"> RBON has no l</w:t>
      </w:r>
      <w:r>
        <w:rPr>
          <w:lang w:val="en-US"/>
        </w:rPr>
        <w:t>imit of stations it could be difficult to ask to Members to send CLIMAT and DAYCLI for all RBON stations.</w:t>
      </w:r>
      <w:r>
        <w:rPr>
          <w:lang w:val="en-US"/>
        </w:rPr>
        <w:br/>
      </w:r>
    </w:p>
    <w:p w14:paraId="798DE794" w14:textId="7F89096E" w:rsidR="004B273D" w:rsidRDefault="004B273D">
      <w:pPr>
        <w:pStyle w:val="Commentaire"/>
        <w:rPr>
          <w:lang w:val="en-US"/>
        </w:rPr>
      </w:pPr>
      <w:r w:rsidRPr="001A218F">
        <w:rPr>
          <w:b/>
          <w:lang w:val="en-US"/>
        </w:rPr>
        <w:t>Solution ii)</w:t>
      </w:r>
      <w:r>
        <w:rPr>
          <w:lang w:val="en-US"/>
        </w:rPr>
        <w:t xml:space="preserve"> As solution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it could be too much to maintain for Members</w:t>
      </w:r>
    </w:p>
    <w:p w14:paraId="473BAB95" w14:textId="57325F40" w:rsidR="004B273D" w:rsidRDefault="004B273D">
      <w:pPr>
        <w:pStyle w:val="Commentaire"/>
        <w:rPr>
          <w:lang w:val="en-US"/>
        </w:rPr>
      </w:pPr>
    </w:p>
    <w:p w14:paraId="427CF836" w14:textId="1F433E6E" w:rsidR="004B273D" w:rsidRDefault="004B273D">
      <w:pPr>
        <w:pStyle w:val="Commentaire"/>
        <w:rPr>
          <w:lang w:val="en-US"/>
        </w:rPr>
      </w:pPr>
      <w:r w:rsidRPr="001A218F">
        <w:rPr>
          <w:b/>
          <w:lang w:val="en-US"/>
        </w:rPr>
        <w:t xml:space="preserve">Solution </w:t>
      </w:r>
      <w:r w:rsidR="00F95D76" w:rsidRPr="001A218F">
        <w:rPr>
          <w:b/>
          <w:lang w:val="en-US"/>
        </w:rPr>
        <w:t>iii)</w:t>
      </w:r>
      <w:r w:rsidR="001A218F">
        <w:rPr>
          <w:lang w:val="en-US"/>
        </w:rPr>
        <w:t xml:space="preserve"> OK for me</w:t>
      </w:r>
    </w:p>
    <w:p w14:paraId="71BEC864" w14:textId="3F1A9AA4" w:rsidR="001A218F" w:rsidRDefault="001A218F">
      <w:pPr>
        <w:pStyle w:val="Commentaire"/>
        <w:rPr>
          <w:lang w:val="en-US"/>
        </w:rPr>
      </w:pPr>
    </w:p>
    <w:p w14:paraId="7AAB5839" w14:textId="5F0533F4" w:rsidR="001A218F" w:rsidRDefault="001A218F">
      <w:pPr>
        <w:pStyle w:val="Commentaire"/>
        <w:rPr>
          <w:lang w:val="en-US"/>
        </w:rPr>
      </w:pPr>
      <w:r w:rsidRPr="001A218F">
        <w:rPr>
          <w:b/>
          <w:lang w:val="en-US"/>
        </w:rPr>
        <w:t>Solution iv)</w:t>
      </w:r>
      <w:r>
        <w:rPr>
          <w:lang w:val="en-US"/>
        </w:rPr>
        <w:t xml:space="preserve"> OK for me</w:t>
      </w:r>
    </w:p>
    <w:p w14:paraId="65A70110" w14:textId="52E0B274" w:rsidR="001A218F" w:rsidRDefault="001A218F">
      <w:pPr>
        <w:pStyle w:val="Commentaire"/>
        <w:rPr>
          <w:lang w:val="en-US"/>
        </w:rPr>
      </w:pPr>
    </w:p>
    <w:p w14:paraId="112AFEB6" w14:textId="621E48BF" w:rsidR="001A218F" w:rsidRPr="001A218F" w:rsidRDefault="001A218F">
      <w:pPr>
        <w:pStyle w:val="Commentaire"/>
        <w:rPr>
          <w:b/>
          <w:lang w:val="en-US"/>
        </w:rPr>
      </w:pPr>
      <w:r w:rsidRPr="001A218F">
        <w:rPr>
          <w:b/>
          <w:lang w:val="en-US"/>
        </w:rPr>
        <w:t>Solution V)</w:t>
      </w:r>
    </w:p>
    <w:p w14:paraId="3ED9BEE6" w14:textId="2F59F065" w:rsidR="001A218F" w:rsidRDefault="001A218F">
      <w:pPr>
        <w:pStyle w:val="Commentaire"/>
        <w:rPr>
          <w:lang w:val="en-US"/>
        </w:rPr>
      </w:pPr>
      <w:r>
        <w:rPr>
          <w:lang w:val="en-US"/>
        </w:rPr>
        <w:t>All GBON stations are required to send CLIMAT and DAYCLI</w:t>
      </w:r>
    </w:p>
    <w:p w14:paraId="788FF788" w14:textId="29AACC96" w:rsidR="004B273D" w:rsidRPr="004B273D" w:rsidRDefault="004B273D">
      <w:pPr>
        <w:pStyle w:val="Commentaire"/>
        <w:rPr>
          <w:lang w:val="en-US"/>
        </w:rPr>
      </w:pPr>
      <w:r>
        <w:rPr>
          <w:lang w:val="en-US"/>
        </w:rPr>
        <w:t xml:space="preserve">It seems more feasible to include into GBON all stations that were used to send CLIMAT messages </w:t>
      </w:r>
      <w:r w:rsidR="001A218F">
        <w:rPr>
          <w:lang w:val="en-US"/>
        </w:rPr>
        <w:t xml:space="preserve">and </w:t>
      </w:r>
      <w:r>
        <w:rPr>
          <w:lang w:val="en-US"/>
        </w:rPr>
        <w:t xml:space="preserve">that are stations that were belonging to </w:t>
      </w:r>
      <w:proofErr w:type="spellStart"/>
      <w:r>
        <w:rPr>
          <w:lang w:val="en-US"/>
        </w:rPr>
        <w:t>exRBCN</w:t>
      </w:r>
      <w:proofErr w:type="spellEnd"/>
      <w:r>
        <w:rPr>
          <w:lang w:val="en-US"/>
        </w:rPr>
        <w:t xml:space="preserve">, ex-CLIMAT© </w:t>
      </w:r>
      <w:r w:rsidR="001A218F">
        <w:rPr>
          <w:lang w:val="en-US"/>
        </w:rPr>
        <w:t xml:space="preserve">and Anton. </w:t>
      </w:r>
      <w:r w:rsidR="001A218F">
        <w:rPr>
          <w:lang w:val="en-US"/>
        </w:rPr>
        <w:br/>
        <w:t xml:space="preserve">Is GBON normally to produce weather prediction and reanalysis. If this is the case it should be sufficient to add this </w:t>
      </w:r>
      <w:r w:rsidR="001A218F" w:rsidRPr="001A218F">
        <w:rPr>
          <w:b/>
          <w:lang w:val="en-US"/>
        </w:rPr>
        <w:t>solution V</w:t>
      </w:r>
      <w:r w:rsidR="001A218F"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5BB1B4" w15:done="0"/>
  <w15:commentEx w15:paraId="6146720B" w15:done="0"/>
  <w15:commentEx w15:paraId="3ACE1B41" w15:done="0"/>
  <w15:commentEx w15:paraId="2F76F399" w15:done="0"/>
  <w15:commentEx w15:paraId="788FF7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5BB1B4" w16cid:durableId="2A649719"/>
  <w16cid:commentId w16cid:paraId="6146720B" w16cid:durableId="2A6497EE"/>
  <w16cid:commentId w16cid:paraId="3ACE1B41" w16cid:durableId="2A6499FD"/>
  <w16cid:commentId w16cid:paraId="2F76F399" w16cid:durableId="2A64A03F"/>
  <w16cid:commentId w16cid:paraId="788FF788" w16cid:durableId="2A64A1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8E3"/>
    <w:multiLevelType w:val="hybridMultilevel"/>
    <w:tmpl w:val="1EC0F0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BER Denis">
    <w15:presenceInfo w15:providerId="None" w15:userId="STUBER Den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3E"/>
    <w:rsid w:val="000271B2"/>
    <w:rsid w:val="00033B5A"/>
    <w:rsid w:val="00053485"/>
    <w:rsid w:val="000740A5"/>
    <w:rsid w:val="000B4688"/>
    <w:rsid w:val="000F4377"/>
    <w:rsid w:val="000F4D85"/>
    <w:rsid w:val="000F6860"/>
    <w:rsid w:val="0012385E"/>
    <w:rsid w:val="001915EE"/>
    <w:rsid w:val="001A218F"/>
    <w:rsid w:val="001A3B68"/>
    <w:rsid w:val="001A5473"/>
    <w:rsid w:val="001F0421"/>
    <w:rsid w:val="00275727"/>
    <w:rsid w:val="002B7525"/>
    <w:rsid w:val="00311805"/>
    <w:rsid w:val="00363850"/>
    <w:rsid w:val="003667FF"/>
    <w:rsid w:val="003F7B32"/>
    <w:rsid w:val="00425497"/>
    <w:rsid w:val="0042568C"/>
    <w:rsid w:val="00472906"/>
    <w:rsid w:val="0048224D"/>
    <w:rsid w:val="004B273D"/>
    <w:rsid w:val="005703B4"/>
    <w:rsid w:val="00592F8A"/>
    <w:rsid w:val="005E71F9"/>
    <w:rsid w:val="005F3CD8"/>
    <w:rsid w:val="006B303E"/>
    <w:rsid w:val="006B4ACA"/>
    <w:rsid w:val="006F3657"/>
    <w:rsid w:val="0073136E"/>
    <w:rsid w:val="00796635"/>
    <w:rsid w:val="007A5C02"/>
    <w:rsid w:val="007D2D1F"/>
    <w:rsid w:val="00805E9C"/>
    <w:rsid w:val="0080710E"/>
    <w:rsid w:val="00854551"/>
    <w:rsid w:val="008628E9"/>
    <w:rsid w:val="00882B23"/>
    <w:rsid w:val="008B651B"/>
    <w:rsid w:val="00932F0A"/>
    <w:rsid w:val="00941EA3"/>
    <w:rsid w:val="009537EA"/>
    <w:rsid w:val="009560E1"/>
    <w:rsid w:val="00A4694F"/>
    <w:rsid w:val="00A6649C"/>
    <w:rsid w:val="00AA2A73"/>
    <w:rsid w:val="00AC4F9A"/>
    <w:rsid w:val="00B7174C"/>
    <w:rsid w:val="00B812DC"/>
    <w:rsid w:val="00B91156"/>
    <w:rsid w:val="00B91CC1"/>
    <w:rsid w:val="00BB0047"/>
    <w:rsid w:val="00BB08EF"/>
    <w:rsid w:val="00BC3DC4"/>
    <w:rsid w:val="00BD1EFE"/>
    <w:rsid w:val="00C129C2"/>
    <w:rsid w:val="00C44E7A"/>
    <w:rsid w:val="00C55A96"/>
    <w:rsid w:val="00C81728"/>
    <w:rsid w:val="00C861A8"/>
    <w:rsid w:val="00CB47F1"/>
    <w:rsid w:val="00D60EC5"/>
    <w:rsid w:val="00D853B0"/>
    <w:rsid w:val="00DF7735"/>
    <w:rsid w:val="00E52357"/>
    <w:rsid w:val="00E621CF"/>
    <w:rsid w:val="00E94042"/>
    <w:rsid w:val="00E946E2"/>
    <w:rsid w:val="00F01F43"/>
    <w:rsid w:val="00F45396"/>
    <w:rsid w:val="00F95D76"/>
    <w:rsid w:val="00F96321"/>
    <w:rsid w:val="00FD2208"/>
    <w:rsid w:val="00FF21E5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7E7F"/>
  <w15:chartTrackingRefBased/>
  <w15:docId w15:val="{520D3967-EA1F-4DD4-9331-8D6F54A6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2B2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D22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220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220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22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220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2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2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 Hechler</dc:creator>
  <cp:keywords/>
  <dc:description/>
  <cp:lastModifiedBy>STUBER Denis</cp:lastModifiedBy>
  <cp:revision>3</cp:revision>
  <dcterms:created xsi:type="dcterms:W3CDTF">2024-08-12T13:09:00Z</dcterms:created>
  <dcterms:modified xsi:type="dcterms:W3CDTF">2024-08-12T13:15:00Z</dcterms:modified>
</cp:coreProperties>
</file>